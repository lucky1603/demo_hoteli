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1F" w:rsidRDefault="00B45B1F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Pr="00212750" w:rsidRDefault="00B45B1F">
      <w:pPr>
        <w:pStyle w:val="Title"/>
        <w:rPr>
          <w:rPrChange w:id="0" w:author="Sinisa Ristic" w:date="2016-02-08T13:50:00Z">
            <w:rPr>
              <w:lang w:val="sr-Latn-RS"/>
            </w:rPr>
          </w:rPrChange>
        </w:rPr>
      </w:pPr>
    </w:p>
    <w:p w:rsidR="005746F2" w:rsidRPr="00212750" w:rsidRDefault="00212750">
      <w:pPr>
        <w:pStyle w:val="Title"/>
        <w:pBdr>
          <w:bottom w:val="single" w:sz="12" w:space="1" w:color="auto"/>
        </w:pBdr>
        <w:rPr>
          <w:rPrChange w:id="1" w:author="Sinisa Ristic" w:date="2016-02-08T13:50:00Z">
            <w:rPr>
              <w:lang w:val="sr-Latn-RS"/>
            </w:rPr>
          </w:rPrChange>
        </w:rPr>
      </w:pPr>
      <w:ins w:id="2" w:author="Sinisa Ristic" w:date="2016-02-08T13:50:00Z">
        <w:r>
          <w:t>ZIMMOS</w:t>
        </w:r>
      </w:ins>
      <w:del w:id="3" w:author="Sinisa Ristic" w:date="2016-02-08T13:50:00Z">
        <w:r w:rsidR="00C00DB8" w:rsidRPr="00212750" w:rsidDel="00212750">
          <w:rPr>
            <w:rPrChange w:id="4" w:author="Sinisa Ristic" w:date="2016-02-08T13:50:00Z">
              <w:rPr>
                <w:lang w:val="sr-Latn-RS"/>
              </w:rPr>
            </w:rPrChange>
          </w:rPr>
          <w:delText>PMS Manager</w:delText>
        </w:r>
      </w:del>
    </w:p>
    <w:p w:rsidR="00B45B1F" w:rsidRPr="00212750" w:rsidRDefault="00212750" w:rsidP="00B45B1F">
      <w:pPr>
        <w:rPr>
          <w:rPrChange w:id="5" w:author="Sinisa Ristic" w:date="2016-02-08T13:50:00Z">
            <w:rPr>
              <w:lang w:val="sr-Latn-RS"/>
            </w:rPr>
          </w:rPrChange>
        </w:rPr>
      </w:pPr>
      <w:ins w:id="6" w:author="Sinisa Ristic" w:date="2016-02-08T13:49:00Z">
        <w:r w:rsidRPr="00212750">
          <w:rPr>
            <w:rPrChange w:id="7" w:author="Sinisa Ristic" w:date="2016-02-08T13:50:00Z">
              <w:rPr>
                <w:lang w:val="sr-Latn-RS"/>
              </w:rPr>
            </w:rPrChange>
          </w:rPr>
          <w:t>R</w:t>
        </w:r>
        <w:r w:rsidRPr="00212750">
          <w:rPr>
            <w:rPrChange w:id="8" w:author="Sinisa Ristic" w:date="2016-02-08T13:50:00Z">
              <w:rPr/>
            </w:rPrChange>
          </w:rPr>
          <w:t xml:space="preserve">eservation </w:t>
        </w:r>
      </w:ins>
      <w:ins w:id="9" w:author="Sinisa Ristic" w:date="2016-02-08T13:50:00Z">
        <w:r>
          <w:t>Management Software Package Project</w:t>
        </w:r>
      </w:ins>
      <w:del w:id="10" w:author="Sinisa Ristic" w:date="2016-02-08T13:49:00Z">
        <w:r w:rsidR="00B45B1F" w:rsidRPr="00212750" w:rsidDel="00212750">
          <w:rPr>
            <w:rPrChange w:id="11" w:author="Sinisa Ristic" w:date="2016-02-08T13:50:00Z">
              <w:rPr>
                <w:lang w:val="sr-Latn-RS"/>
              </w:rPr>
            </w:rPrChange>
          </w:rPr>
          <w:delText>Projekat softverskog paketa za upravljanje rezervacijama raznih tipova resursa</w:delText>
        </w:r>
      </w:del>
    </w:p>
    <w:p w:rsidR="00B45B1F" w:rsidRPr="00212750" w:rsidRDefault="00B45B1F">
      <w:pPr>
        <w:rPr>
          <w:rPrChange w:id="12" w:author="Sinisa Ristic" w:date="2016-02-08T13:50:00Z">
            <w:rPr>
              <w:lang w:val="sr-Latn-RS"/>
            </w:rPr>
          </w:rPrChange>
        </w:rPr>
      </w:pPr>
    </w:p>
    <w:p w:rsidR="00B45B1F" w:rsidRPr="00212750" w:rsidRDefault="00B45B1F">
      <w:pPr>
        <w:rPr>
          <w:rPrChange w:id="13" w:author="Sinisa Ristic" w:date="2016-02-08T13:50:00Z">
            <w:rPr>
              <w:lang w:val="sr-Latn-RS"/>
            </w:rPr>
          </w:rPrChange>
        </w:rPr>
      </w:pPr>
      <w:r w:rsidRPr="00212750">
        <w:rPr>
          <w:rPrChange w:id="14" w:author="Sinisa Ristic" w:date="2016-02-08T13:50:00Z">
            <w:rPr>
              <w:lang w:val="sr-Latn-RS"/>
            </w:rPr>
          </w:rPrChange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rPrChange w:id="15" w:author="Sinisa Ristic" w:date="2016-02-08T13:50:00Z"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</w:rPr>
          </w:rPrChange>
        </w:rPr>
        <w:id w:val="-94255913"/>
        <w:docPartObj>
          <w:docPartGallery w:val="Table of Contents"/>
          <w:docPartUnique/>
        </w:docPartObj>
      </w:sdtPr>
      <w:sdtEndPr>
        <w:rPr>
          <w:noProof/>
          <w:rPrChange w:id="16" w:author="Sinisa Ristic" w:date="2016-02-08T13:50:00Z">
            <w:rPr/>
          </w:rPrChange>
        </w:rPr>
      </w:sdtEndPr>
      <w:sdtContent>
        <w:p w:rsidR="00B45B1F" w:rsidRPr="00212750" w:rsidRDefault="00B45B1F">
          <w:pPr>
            <w:pStyle w:val="TOCHeading"/>
            <w:rPr>
              <w:rPrChange w:id="17" w:author="Sinisa Ristic" w:date="2016-02-08T13:50:00Z">
                <w:rPr/>
              </w:rPrChange>
            </w:rPr>
          </w:pPr>
          <w:proofErr w:type="spellStart"/>
          <w:r w:rsidRPr="00212750">
            <w:rPr>
              <w:rPrChange w:id="18" w:author="Sinisa Ristic" w:date="2016-02-08T13:50:00Z">
                <w:rPr/>
              </w:rPrChange>
            </w:rPr>
            <w:t>Sadržaj</w:t>
          </w:r>
          <w:proofErr w:type="spellEnd"/>
        </w:p>
        <w:p w:rsidR="00896AC5" w:rsidRPr="00212750" w:rsidRDefault="00B45B1F">
          <w:pPr>
            <w:pStyle w:val="TOC1"/>
            <w:tabs>
              <w:tab w:val="left" w:pos="440"/>
              <w:tab w:val="right" w:leader="dot" w:pos="9350"/>
            </w:tabs>
            <w:rPr>
              <w:ins w:id="19" w:author="Sinisa Ristic" w:date="2016-02-08T13:46:00Z"/>
              <w:noProof/>
              <w:lang w:eastAsia="en-US"/>
              <w:rPrChange w:id="20" w:author="Sinisa Ristic" w:date="2016-02-08T13:50:00Z">
                <w:rPr>
                  <w:ins w:id="21" w:author="Sinisa Ristic" w:date="2016-02-08T13:46:00Z"/>
                  <w:noProof/>
                  <w:lang w:eastAsia="en-US"/>
                </w:rPr>
              </w:rPrChange>
            </w:rPr>
          </w:pPr>
          <w:r w:rsidRPr="00212750">
            <w:rPr>
              <w:rPrChange w:id="22" w:author="Sinisa Ristic" w:date="2016-02-08T13:50:00Z">
                <w:rPr/>
              </w:rPrChange>
            </w:rPr>
            <w:fldChar w:fldCharType="begin"/>
          </w:r>
          <w:r w:rsidRPr="00212750">
            <w:rPr>
              <w:rPrChange w:id="23" w:author="Sinisa Ristic" w:date="2016-02-08T13:50:00Z">
                <w:rPr/>
              </w:rPrChange>
            </w:rPr>
            <w:instrText xml:space="preserve"> TOC \o "1-3" \h \z \u </w:instrText>
          </w:r>
          <w:r w:rsidRPr="00212750">
            <w:rPr>
              <w:rPrChange w:id="24" w:author="Sinisa Ristic" w:date="2016-02-08T13:50:00Z">
                <w:rPr/>
              </w:rPrChange>
            </w:rPr>
            <w:fldChar w:fldCharType="separate"/>
          </w:r>
          <w:ins w:id="25" w:author="Sinisa Ristic" w:date="2016-02-08T13:46:00Z">
            <w:r w:rsidR="00896AC5" w:rsidRPr="00212750">
              <w:rPr>
                <w:rStyle w:val="Hyperlink"/>
                <w:noProof/>
                <w:rPrChange w:id="2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="00896AC5" w:rsidRPr="00212750">
              <w:rPr>
                <w:rStyle w:val="Hyperlink"/>
                <w:noProof/>
                <w:rPrChange w:id="2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="00896AC5" w:rsidRPr="00212750">
              <w:rPr>
                <w:noProof/>
                <w:rPrChange w:id="28" w:author="Sinisa Ristic" w:date="2016-02-08T13:50:00Z">
                  <w:rPr>
                    <w:noProof/>
                  </w:rPr>
                </w:rPrChange>
              </w:rPr>
              <w:instrText>HYPERLINK \l "_Toc442702520"</w:instrText>
            </w:r>
            <w:r w:rsidR="00896AC5" w:rsidRPr="00212750">
              <w:rPr>
                <w:rStyle w:val="Hyperlink"/>
                <w:noProof/>
                <w:rPrChange w:id="2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="00896AC5" w:rsidRPr="00212750">
              <w:rPr>
                <w:rStyle w:val="Hyperlink"/>
                <w:noProof/>
                <w:rPrChange w:id="3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="00896AC5" w:rsidRPr="00212750">
              <w:rPr>
                <w:rStyle w:val="Hyperlink"/>
                <w:noProof/>
                <w:rPrChange w:id="3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="00896AC5" w:rsidRPr="00212750">
              <w:rPr>
                <w:rStyle w:val="Hyperlink"/>
                <w:noProof/>
                <w:rPrChange w:id="32" w:author="Sinisa Ristic" w:date="2016-02-08T13:50:00Z">
                  <w:rPr>
                    <w:rStyle w:val="Hyperlink"/>
                    <w:noProof/>
                    <w:lang w:val="sr-Latn-RS"/>
                  </w:rPr>
                </w:rPrChange>
              </w:rPr>
              <w:t>2</w:t>
            </w:r>
            <w:r w:rsidR="00896AC5" w:rsidRPr="00212750">
              <w:rPr>
                <w:noProof/>
                <w:lang w:eastAsia="en-US"/>
                <w:rPrChange w:id="3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="00896AC5" w:rsidRPr="00212750">
              <w:rPr>
                <w:rStyle w:val="Hyperlink"/>
                <w:noProof/>
                <w:rPrChange w:id="34" w:author="Sinisa Ristic" w:date="2016-02-08T13:50:00Z">
                  <w:rPr>
                    <w:rStyle w:val="Hyperlink"/>
                    <w:noProof/>
                    <w:lang w:val="sr-Latn-RS"/>
                  </w:rPr>
                </w:rPrChange>
              </w:rPr>
              <w:t>Projektni zadatak</w:t>
            </w:r>
            <w:r w:rsidR="00896AC5" w:rsidRPr="00212750">
              <w:rPr>
                <w:noProof/>
                <w:webHidden/>
                <w:rPrChange w:id="3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="00896AC5" w:rsidRPr="00212750">
              <w:rPr>
                <w:noProof/>
                <w:webHidden/>
                <w:rPrChange w:id="3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="00896AC5" w:rsidRPr="00212750">
              <w:rPr>
                <w:noProof/>
                <w:webHidden/>
                <w:rPrChange w:id="3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_Toc442702520 \h </w:instrText>
            </w:r>
            <w:r w:rsidR="00896AC5" w:rsidRPr="00212750">
              <w:rPr>
                <w:noProof/>
                <w:webHidden/>
                <w:rPrChange w:id="3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="00896AC5" w:rsidRPr="00212750">
            <w:rPr>
              <w:noProof/>
              <w:webHidden/>
              <w:rPrChange w:id="3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40" w:author="Sinisa Ristic" w:date="2016-02-08T13:46:00Z">
            <w:r w:rsidR="00896AC5" w:rsidRPr="00212750">
              <w:rPr>
                <w:noProof/>
                <w:webHidden/>
                <w:rPrChange w:id="41" w:author="Sinisa Ristic" w:date="2016-02-08T13:50:00Z">
                  <w:rPr>
                    <w:noProof/>
                    <w:webHidden/>
                  </w:rPr>
                </w:rPrChange>
              </w:rPr>
              <w:t>5</w:t>
            </w:r>
            <w:r w:rsidR="00896AC5" w:rsidRPr="00212750">
              <w:rPr>
                <w:noProof/>
                <w:webHidden/>
                <w:rPrChange w:id="4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="00896AC5" w:rsidRPr="00212750">
              <w:rPr>
                <w:rStyle w:val="Hyperlink"/>
                <w:noProof/>
                <w:rPrChange w:id="4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1"/>
            <w:tabs>
              <w:tab w:val="left" w:pos="440"/>
              <w:tab w:val="right" w:leader="dot" w:pos="9350"/>
            </w:tabs>
            <w:rPr>
              <w:ins w:id="44" w:author="Sinisa Ristic" w:date="2016-02-08T13:46:00Z"/>
              <w:noProof/>
              <w:lang w:eastAsia="en-US"/>
              <w:rPrChange w:id="45" w:author="Sinisa Ristic" w:date="2016-02-08T13:50:00Z">
                <w:rPr>
                  <w:ins w:id="46" w:author="Sinisa Ristic" w:date="2016-02-08T13:46:00Z"/>
                  <w:noProof/>
                  <w:lang w:eastAsia="en-US"/>
                </w:rPr>
              </w:rPrChange>
            </w:rPr>
          </w:pPr>
          <w:ins w:id="47" w:author="Sinisa Ristic" w:date="2016-02-08T13:46:00Z">
            <w:r w:rsidRPr="00212750">
              <w:rPr>
                <w:rStyle w:val="Hyperlink"/>
                <w:noProof/>
                <w:rPrChange w:id="4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4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50" w:author="Sinisa Ristic" w:date="2016-02-08T13:50:00Z">
                  <w:rPr>
                    <w:noProof/>
                  </w:rPr>
                </w:rPrChange>
              </w:rPr>
              <w:instrText>HYPERLINK \l "_Toc442702521"</w:instrText>
            </w:r>
            <w:r w:rsidRPr="00212750">
              <w:rPr>
                <w:rStyle w:val="Hyperlink"/>
                <w:noProof/>
                <w:rPrChange w:id="5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5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5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5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</w:t>
            </w:r>
            <w:r w:rsidRPr="00212750">
              <w:rPr>
                <w:noProof/>
                <w:lang w:eastAsia="en-US"/>
                <w:rPrChange w:id="5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5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Projekat baze</w:t>
            </w:r>
            <w:r w:rsidRPr="00212750">
              <w:rPr>
                <w:noProof/>
                <w:webHidden/>
                <w:rPrChange w:id="5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5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5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_Toc442702521 \h </w:instrText>
            </w:r>
            <w:r w:rsidRPr="00212750">
              <w:rPr>
                <w:noProof/>
                <w:webHidden/>
                <w:rPrChange w:id="6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6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62" w:author="Sinisa Ristic" w:date="2016-02-08T13:46:00Z">
            <w:r w:rsidRPr="00212750">
              <w:rPr>
                <w:noProof/>
                <w:webHidden/>
                <w:rPrChange w:id="63" w:author="Sinisa Ristic" w:date="2016-02-08T13:50:00Z">
                  <w:rPr>
                    <w:noProof/>
                    <w:webHidden/>
                  </w:rPr>
                </w:rPrChange>
              </w:rPr>
              <w:t>6</w:t>
            </w:r>
            <w:r w:rsidRPr="00212750">
              <w:rPr>
                <w:noProof/>
                <w:webHidden/>
                <w:rPrChange w:id="6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6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66" w:author="Sinisa Ristic" w:date="2016-02-08T13:46:00Z"/>
              <w:noProof/>
              <w:lang w:eastAsia="en-US"/>
              <w:rPrChange w:id="67" w:author="Sinisa Ristic" w:date="2016-02-08T13:50:00Z">
                <w:rPr>
                  <w:ins w:id="68" w:author="Sinisa Ristic" w:date="2016-02-08T13:46:00Z"/>
                  <w:noProof/>
                  <w:lang w:eastAsia="en-US"/>
                </w:rPr>
              </w:rPrChange>
            </w:rPr>
          </w:pPr>
          <w:ins w:id="69" w:author="Sinisa Ristic" w:date="2016-02-08T13:46:00Z">
            <w:r w:rsidRPr="00212750">
              <w:rPr>
                <w:rStyle w:val="Hyperlink"/>
                <w:noProof/>
                <w:rPrChange w:id="7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7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72" w:author="Sinisa Ristic" w:date="2016-02-08T13:50:00Z">
                  <w:rPr>
                    <w:noProof/>
                  </w:rPr>
                </w:rPrChange>
              </w:rPr>
              <w:instrText>HYPERLINK \l "_Toc442702522"</w:instrText>
            </w:r>
            <w:r w:rsidRPr="00212750">
              <w:rPr>
                <w:rStyle w:val="Hyperlink"/>
                <w:noProof/>
                <w:rPrChange w:id="7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7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7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7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</w:t>
            </w:r>
            <w:r w:rsidRPr="00212750">
              <w:rPr>
                <w:noProof/>
                <w:lang w:eastAsia="en-US"/>
                <w:rPrChange w:id="7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7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Business</w:t>
            </w:r>
            <w:r w:rsidRPr="00212750">
              <w:rPr>
                <w:noProof/>
                <w:webHidden/>
                <w:rPrChange w:id="7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8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8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_Toc442702522 \h </w:instrText>
            </w:r>
            <w:r w:rsidRPr="00212750">
              <w:rPr>
                <w:noProof/>
                <w:webHidden/>
                <w:rPrChange w:id="8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8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84" w:author="Sinisa Ristic" w:date="2016-02-08T13:46:00Z">
            <w:r w:rsidRPr="00212750">
              <w:rPr>
                <w:noProof/>
                <w:webHidden/>
                <w:rPrChange w:id="85" w:author="Sinisa Ristic" w:date="2016-02-08T13:50:00Z">
                  <w:rPr>
                    <w:noProof/>
                    <w:webHidden/>
                  </w:rPr>
                </w:rPrChange>
              </w:rPr>
              <w:t>6</w:t>
            </w:r>
            <w:r w:rsidRPr="00212750">
              <w:rPr>
                <w:noProof/>
                <w:webHidden/>
                <w:rPrChange w:id="8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8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88" w:author="Sinisa Ristic" w:date="2016-02-08T13:46:00Z"/>
              <w:noProof/>
              <w:lang w:eastAsia="en-US"/>
              <w:rPrChange w:id="89" w:author="Sinisa Ristic" w:date="2016-02-08T13:50:00Z">
                <w:rPr>
                  <w:ins w:id="90" w:author="Sinisa Ristic" w:date="2016-02-08T13:46:00Z"/>
                  <w:noProof/>
                  <w:lang w:eastAsia="en-US"/>
                </w:rPr>
              </w:rPrChange>
            </w:rPr>
          </w:pPr>
          <w:ins w:id="91" w:author="Sinisa Ristic" w:date="2016-02-08T13:46:00Z">
            <w:r w:rsidRPr="00212750">
              <w:rPr>
                <w:rStyle w:val="Hyperlink"/>
                <w:noProof/>
                <w:rPrChange w:id="9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9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94" w:author="Sinisa Ristic" w:date="2016-02-08T13:50:00Z">
                  <w:rPr>
                    <w:noProof/>
                  </w:rPr>
                </w:rPrChange>
              </w:rPr>
              <w:instrText>HYPERLINK \l "_Toc442702523"</w:instrText>
            </w:r>
            <w:r w:rsidRPr="00212750">
              <w:rPr>
                <w:rStyle w:val="Hyperlink"/>
                <w:noProof/>
                <w:rPrChange w:id="9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9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9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9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</w:t>
            </w:r>
            <w:r w:rsidRPr="00212750">
              <w:rPr>
                <w:noProof/>
                <w:lang w:eastAsia="en-US"/>
                <w:rPrChange w:id="9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0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entity_type</w:t>
            </w:r>
            <w:r w:rsidRPr="00212750">
              <w:rPr>
                <w:noProof/>
                <w:webHidden/>
                <w:rPrChange w:id="10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0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0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_Toc442702523 \h </w:instrText>
            </w:r>
            <w:r w:rsidRPr="00212750">
              <w:rPr>
                <w:noProof/>
                <w:webHidden/>
                <w:rPrChange w:id="10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0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06" w:author="Sinisa Ristic" w:date="2016-02-08T13:46:00Z">
            <w:r w:rsidRPr="00212750">
              <w:rPr>
                <w:noProof/>
                <w:webHidden/>
                <w:rPrChange w:id="107" w:author="Sinisa Ristic" w:date="2016-02-08T13:50:00Z">
                  <w:rPr>
                    <w:noProof/>
                    <w:webHidden/>
                  </w:rPr>
                </w:rPrChange>
              </w:rPr>
              <w:t>6</w:t>
            </w:r>
            <w:r w:rsidRPr="00212750">
              <w:rPr>
                <w:noProof/>
                <w:webHidden/>
                <w:rPrChange w:id="10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0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10" w:author="Sinisa Ristic" w:date="2016-02-08T13:46:00Z"/>
              <w:noProof/>
              <w:lang w:eastAsia="en-US"/>
              <w:rPrChange w:id="111" w:author="Sinisa Ristic" w:date="2016-02-08T13:50:00Z">
                <w:rPr>
                  <w:ins w:id="112" w:author="Sinisa Ristic" w:date="2016-02-08T13:46:00Z"/>
                  <w:noProof/>
                  <w:lang w:eastAsia="en-US"/>
                </w:rPr>
              </w:rPrChange>
            </w:rPr>
          </w:pPr>
          <w:ins w:id="113" w:author="Sinisa Ristic" w:date="2016-02-08T13:46:00Z">
            <w:r w:rsidRPr="00212750">
              <w:rPr>
                <w:rStyle w:val="Hyperlink"/>
                <w:noProof/>
                <w:rPrChange w:id="11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1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16" w:author="Sinisa Ristic" w:date="2016-02-08T13:50:00Z">
                  <w:rPr>
                    <w:noProof/>
                  </w:rPr>
                </w:rPrChange>
              </w:rPr>
              <w:instrText>HYPERLINK \l "_Toc442702524"</w:instrText>
            </w:r>
            <w:r w:rsidRPr="00212750">
              <w:rPr>
                <w:rStyle w:val="Hyperlink"/>
                <w:noProof/>
                <w:rPrChange w:id="11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1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1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2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3.3</w:t>
            </w:r>
            <w:r w:rsidRPr="00212750">
              <w:rPr>
                <w:noProof/>
                <w:lang w:eastAsia="en-US"/>
                <w:rPrChange w:id="12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2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entity_definition</w:t>
            </w:r>
            <w:r w:rsidRPr="00212750">
              <w:rPr>
                <w:noProof/>
                <w:webHidden/>
                <w:rPrChange w:id="12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2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2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_Toc442702524 \h </w:instrText>
            </w:r>
            <w:r w:rsidRPr="00212750">
              <w:rPr>
                <w:noProof/>
                <w:webHidden/>
                <w:rPrChange w:id="12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2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28" w:author="Sinisa Ristic" w:date="2016-02-08T13:46:00Z">
            <w:r w:rsidRPr="00212750">
              <w:rPr>
                <w:noProof/>
                <w:webHidden/>
                <w:rPrChange w:id="129" w:author="Sinisa Ristic" w:date="2016-02-08T13:50:00Z">
                  <w:rPr>
                    <w:noProof/>
                    <w:webHidden/>
                  </w:rPr>
                </w:rPrChange>
              </w:rPr>
              <w:t>6</w:t>
            </w:r>
            <w:r w:rsidRPr="00212750">
              <w:rPr>
                <w:noProof/>
                <w:webHidden/>
                <w:rPrChange w:id="13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3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32" w:author="Sinisa Ristic" w:date="2016-02-08T13:46:00Z"/>
              <w:noProof/>
              <w:lang w:eastAsia="en-US"/>
              <w:rPrChange w:id="133" w:author="Sinisa Ristic" w:date="2016-02-08T13:50:00Z">
                <w:rPr>
                  <w:ins w:id="134" w:author="Sinisa Ristic" w:date="2016-02-08T13:46:00Z"/>
                  <w:noProof/>
                  <w:lang w:eastAsia="en-US"/>
                </w:rPr>
              </w:rPrChange>
            </w:rPr>
          </w:pPr>
          <w:ins w:id="135" w:author="Sinisa Ristic" w:date="2016-02-08T13:46:00Z">
            <w:r w:rsidRPr="00212750">
              <w:rPr>
                <w:rStyle w:val="Hyperlink"/>
                <w:noProof/>
                <w:rPrChange w:id="13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3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38" w:author="Sinisa Ristic" w:date="2016-02-08T13:50:00Z">
                  <w:rPr>
                    <w:noProof/>
                  </w:rPr>
                </w:rPrChange>
              </w:rPr>
              <w:instrText>HYPERLINK \l "_Toc442702525"</w:instrText>
            </w:r>
            <w:r w:rsidRPr="00212750">
              <w:rPr>
                <w:rStyle w:val="Hyperlink"/>
                <w:noProof/>
                <w:rPrChange w:id="13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4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4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4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3.4</w:t>
            </w:r>
            <w:r w:rsidRPr="00212750">
              <w:rPr>
                <w:noProof/>
                <w:lang w:eastAsia="en-US"/>
                <w:rPrChange w:id="14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4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 - LISTA RASPOLOZIVIH OBJEKATA ZA IZNAMLJIVANJE</w:t>
            </w:r>
            <w:r w:rsidRPr="00212750">
              <w:rPr>
                <w:noProof/>
                <w:webHidden/>
                <w:rPrChange w:id="14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4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4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_Toc442702525 \h </w:instrText>
            </w:r>
            <w:r w:rsidRPr="00212750">
              <w:rPr>
                <w:noProof/>
                <w:webHidden/>
                <w:rPrChange w:id="14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4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50" w:author="Sinisa Ristic" w:date="2016-02-08T13:46:00Z">
            <w:r w:rsidRPr="00212750">
              <w:rPr>
                <w:noProof/>
                <w:webHidden/>
                <w:rPrChange w:id="151" w:author="Sinisa Ristic" w:date="2016-02-08T13:50:00Z">
                  <w:rPr>
                    <w:noProof/>
                    <w:webHidden/>
                  </w:rPr>
                </w:rPrChange>
              </w:rPr>
              <w:t>7</w:t>
            </w:r>
            <w:r w:rsidRPr="00212750">
              <w:rPr>
                <w:noProof/>
                <w:webHidden/>
                <w:rPrChange w:id="15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5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54" w:author="Sinisa Ristic" w:date="2016-02-08T13:46:00Z"/>
              <w:noProof/>
              <w:lang w:eastAsia="en-US"/>
              <w:rPrChange w:id="155" w:author="Sinisa Ristic" w:date="2016-02-08T13:50:00Z">
                <w:rPr>
                  <w:ins w:id="156" w:author="Sinisa Ristic" w:date="2016-02-08T13:46:00Z"/>
                  <w:noProof/>
                  <w:lang w:eastAsia="en-US"/>
                </w:rPr>
              </w:rPrChange>
            </w:rPr>
          </w:pPr>
          <w:ins w:id="157" w:author="Sinisa Ristic" w:date="2016-02-08T13:46:00Z">
            <w:r w:rsidRPr="00212750">
              <w:rPr>
                <w:rStyle w:val="Hyperlink"/>
                <w:noProof/>
                <w:rPrChange w:id="15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5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60" w:author="Sinisa Ristic" w:date="2016-02-08T13:50:00Z">
                  <w:rPr>
                    <w:noProof/>
                  </w:rPr>
                </w:rPrChange>
              </w:rPr>
              <w:instrText>HYPERLINK \l "_Toc442702526"</w:instrText>
            </w:r>
            <w:r w:rsidRPr="00212750">
              <w:rPr>
                <w:rStyle w:val="Hyperlink"/>
                <w:noProof/>
                <w:rPrChange w:id="16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6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6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6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3.5</w:t>
            </w:r>
            <w:r w:rsidRPr="00212750">
              <w:rPr>
                <w:noProof/>
                <w:lang w:eastAsia="en-US"/>
                <w:rPrChange w:id="16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6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reservation</w:t>
            </w:r>
            <w:r w:rsidRPr="00212750">
              <w:rPr>
                <w:noProof/>
                <w:webHidden/>
                <w:rPrChange w:id="16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6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6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_Toc442702526 \h </w:instrText>
            </w:r>
            <w:r w:rsidRPr="00212750">
              <w:rPr>
                <w:noProof/>
                <w:webHidden/>
                <w:rPrChange w:id="17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7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72" w:author="Sinisa Ristic" w:date="2016-02-08T13:46:00Z">
            <w:r w:rsidRPr="00212750">
              <w:rPr>
                <w:noProof/>
                <w:webHidden/>
                <w:rPrChange w:id="173" w:author="Sinisa Ristic" w:date="2016-02-08T13:50:00Z">
                  <w:rPr>
                    <w:noProof/>
                    <w:webHidden/>
                  </w:rPr>
                </w:rPrChange>
              </w:rPr>
              <w:t>7</w:t>
            </w:r>
            <w:r w:rsidRPr="00212750">
              <w:rPr>
                <w:noProof/>
                <w:webHidden/>
                <w:rPrChange w:id="17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7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76" w:author="Sinisa Ristic" w:date="2016-02-08T13:46:00Z"/>
              <w:noProof/>
              <w:lang w:eastAsia="en-US"/>
              <w:rPrChange w:id="177" w:author="Sinisa Ristic" w:date="2016-02-08T13:50:00Z">
                <w:rPr>
                  <w:ins w:id="178" w:author="Sinisa Ristic" w:date="2016-02-08T13:46:00Z"/>
                  <w:noProof/>
                  <w:lang w:eastAsia="en-US"/>
                </w:rPr>
              </w:rPrChange>
            </w:rPr>
          </w:pPr>
          <w:ins w:id="179" w:author="Sinisa Ristic" w:date="2016-02-08T13:46:00Z">
            <w:r w:rsidRPr="00212750">
              <w:rPr>
                <w:rStyle w:val="Hyperlink"/>
                <w:noProof/>
                <w:rPrChange w:id="18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8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82" w:author="Sinisa Ristic" w:date="2016-02-08T13:50:00Z">
                  <w:rPr>
                    <w:noProof/>
                  </w:rPr>
                </w:rPrChange>
              </w:rPr>
              <w:instrText>HYPERLINK \l "_Toc442702527"</w:instrText>
            </w:r>
            <w:r w:rsidRPr="00212750">
              <w:rPr>
                <w:rStyle w:val="Hyperlink"/>
                <w:noProof/>
                <w:rPrChange w:id="18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8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8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8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3.6</w:t>
            </w:r>
            <w:r w:rsidRPr="00212750">
              <w:rPr>
                <w:noProof/>
                <w:lang w:eastAsia="en-US"/>
                <w:rPrChange w:id="18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8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reservation_entity</w:t>
            </w:r>
            <w:r w:rsidRPr="00212750">
              <w:rPr>
                <w:noProof/>
                <w:webHidden/>
                <w:rPrChange w:id="18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9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9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_Toc442702527 \h </w:instrText>
            </w:r>
            <w:r w:rsidRPr="00212750">
              <w:rPr>
                <w:noProof/>
                <w:webHidden/>
                <w:rPrChange w:id="19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9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94" w:author="Sinisa Ristic" w:date="2016-02-08T13:46:00Z">
            <w:r w:rsidRPr="00212750">
              <w:rPr>
                <w:noProof/>
                <w:webHidden/>
                <w:rPrChange w:id="195" w:author="Sinisa Ristic" w:date="2016-02-08T13:50:00Z">
                  <w:rPr>
                    <w:noProof/>
                    <w:webHidden/>
                  </w:rPr>
                </w:rPrChange>
              </w:rPr>
              <w:t>7</w:t>
            </w:r>
            <w:r w:rsidRPr="00212750">
              <w:rPr>
                <w:noProof/>
                <w:webHidden/>
                <w:rPrChange w:id="19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9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98" w:author="Sinisa Ristic" w:date="2016-02-08T13:46:00Z"/>
              <w:noProof/>
              <w:lang w:eastAsia="en-US"/>
              <w:rPrChange w:id="199" w:author="Sinisa Ristic" w:date="2016-02-08T13:50:00Z">
                <w:rPr>
                  <w:ins w:id="200" w:author="Sinisa Ristic" w:date="2016-02-08T13:46:00Z"/>
                  <w:noProof/>
                  <w:lang w:eastAsia="en-US"/>
                </w:rPr>
              </w:rPrChange>
            </w:rPr>
          </w:pPr>
          <w:ins w:id="201" w:author="Sinisa Ristic" w:date="2016-02-08T13:46:00Z">
            <w:r w:rsidRPr="00212750">
              <w:rPr>
                <w:rStyle w:val="Hyperlink"/>
                <w:noProof/>
                <w:rPrChange w:id="20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20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204" w:author="Sinisa Ristic" w:date="2016-02-08T13:50:00Z">
                  <w:rPr>
                    <w:noProof/>
                  </w:rPr>
                </w:rPrChange>
              </w:rPr>
              <w:instrText>HYPERLINK \l "_Toc442702528"</w:instrText>
            </w:r>
            <w:r w:rsidRPr="00212750">
              <w:rPr>
                <w:rStyle w:val="Hyperlink"/>
                <w:noProof/>
                <w:rPrChange w:id="20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20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20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20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3.7</w:t>
            </w:r>
            <w:r w:rsidRPr="00212750">
              <w:rPr>
                <w:noProof/>
                <w:lang w:eastAsia="en-US"/>
                <w:rPrChange w:id="20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21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status</w:t>
            </w:r>
            <w:r w:rsidRPr="00212750">
              <w:rPr>
                <w:noProof/>
                <w:webHidden/>
                <w:rPrChange w:id="21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21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21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_Toc442702528 \h </w:instrText>
            </w:r>
            <w:r w:rsidRPr="00212750">
              <w:rPr>
                <w:noProof/>
                <w:webHidden/>
                <w:rPrChange w:id="21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21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216" w:author="Sinisa Ristic" w:date="2016-02-08T13:46:00Z">
            <w:r w:rsidRPr="00212750">
              <w:rPr>
                <w:noProof/>
                <w:webHidden/>
                <w:rPrChange w:id="217" w:author="Sinisa Ristic" w:date="2016-02-08T13:50:00Z">
                  <w:rPr>
                    <w:noProof/>
                    <w:webHidden/>
                  </w:rPr>
                </w:rPrChange>
              </w:rPr>
              <w:t>8</w:t>
            </w:r>
            <w:r w:rsidRPr="00212750">
              <w:rPr>
                <w:noProof/>
                <w:webHidden/>
                <w:rPrChange w:id="21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21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220" w:author="Sinisa Ristic" w:date="2016-02-08T13:46:00Z"/>
              <w:noProof/>
              <w:lang w:eastAsia="en-US"/>
              <w:rPrChange w:id="221" w:author="Sinisa Ristic" w:date="2016-02-08T13:50:00Z">
                <w:rPr>
                  <w:ins w:id="222" w:author="Sinisa Ristic" w:date="2016-02-08T13:46:00Z"/>
                  <w:noProof/>
                  <w:lang w:eastAsia="en-US"/>
                </w:rPr>
              </w:rPrChange>
            </w:rPr>
          </w:pPr>
          <w:ins w:id="223" w:author="Sinisa Ristic" w:date="2016-02-08T13:46:00Z">
            <w:r w:rsidRPr="00212750">
              <w:rPr>
                <w:rStyle w:val="Hyperlink"/>
                <w:noProof/>
                <w:rPrChange w:id="22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22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226" w:author="Sinisa Ristic" w:date="2016-02-08T13:50:00Z">
                  <w:rPr>
                    <w:noProof/>
                  </w:rPr>
                </w:rPrChange>
              </w:rPr>
              <w:instrText>HYPERLINK \l "_Toc442702529"</w:instrText>
            </w:r>
            <w:r w:rsidRPr="00212750">
              <w:rPr>
                <w:rStyle w:val="Hyperlink"/>
                <w:noProof/>
                <w:rPrChange w:id="22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22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22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23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3.8</w:t>
            </w:r>
            <w:r w:rsidRPr="00212750">
              <w:rPr>
                <w:noProof/>
                <w:lang w:eastAsia="en-US"/>
                <w:rPrChange w:id="23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23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clients</w:t>
            </w:r>
            <w:r w:rsidRPr="00212750">
              <w:rPr>
                <w:noProof/>
                <w:webHidden/>
                <w:rPrChange w:id="23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23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23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_Toc442702529 \h </w:instrText>
            </w:r>
            <w:r w:rsidRPr="00212750">
              <w:rPr>
                <w:noProof/>
                <w:webHidden/>
                <w:rPrChange w:id="23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23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238" w:author="Sinisa Ristic" w:date="2016-02-08T13:46:00Z">
            <w:r w:rsidRPr="00212750">
              <w:rPr>
                <w:noProof/>
                <w:webHidden/>
                <w:rPrChange w:id="239" w:author="Sinisa Ristic" w:date="2016-02-08T13:50:00Z">
                  <w:rPr>
                    <w:noProof/>
                    <w:webHidden/>
                  </w:rPr>
                </w:rPrChange>
              </w:rPr>
              <w:t>8</w:t>
            </w:r>
            <w:r w:rsidRPr="00212750">
              <w:rPr>
                <w:noProof/>
                <w:webHidden/>
                <w:rPrChange w:id="24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24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242" w:author="Sinisa Ristic" w:date="2016-02-08T13:46:00Z"/>
              <w:noProof/>
              <w:lang w:eastAsia="en-US"/>
              <w:rPrChange w:id="243" w:author="Sinisa Ristic" w:date="2016-02-08T13:50:00Z">
                <w:rPr>
                  <w:ins w:id="244" w:author="Sinisa Ristic" w:date="2016-02-08T13:46:00Z"/>
                  <w:noProof/>
                  <w:lang w:eastAsia="en-US"/>
                </w:rPr>
              </w:rPrChange>
            </w:rPr>
          </w:pPr>
          <w:ins w:id="245" w:author="Sinisa Ristic" w:date="2016-02-08T13:46:00Z">
            <w:r w:rsidRPr="00212750">
              <w:rPr>
                <w:rStyle w:val="Hyperlink"/>
                <w:noProof/>
                <w:rPrChange w:id="24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24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248" w:author="Sinisa Ristic" w:date="2016-02-08T13:50:00Z">
                  <w:rPr>
                    <w:noProof/>
                  </w:rPr>
                </w:rPrChange>
              </w:rPr>
              <w:instrText>HYPERLINK \l "_Toc442702530"</w:instrText>
            </w:r>
            <w:r w:rsidRPr="00212750">
              <w:rPr>
                <w:rStyle w:val="Hyperlink"/>
                <w:noProof/>
                <w:rPrChange w:id="24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25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25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25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3.9</w:t>
            </w:r>
            <w:r w:rsidRPr="00212750">
              <w:rPr>
                <w:noProof/>
                <w:lang w:eastAsia="en-US"/>
                <w:rPrChange w:id="25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25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users</w:t>
            </w:r>
            <w:r w:rsidRPr="00212750">
              <w:rPr>
                <w:noProof/>
                <w:webHidden/>
                <w:rPrChange w:id="25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25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25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_Toc442702530 \h </w:instrText>
            </w:r>
            <w:r w:rsidRPr="00212750">
              <w:rPr>
                <w:noProof/>
                <w:webHidden/>
                <w:rPrChange w:id="25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25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260" w:author="Sinisa Ristic" w:date="2016-02-08T13:46:00Z">
            <w:r w:rsidRPr="00212750">
              <w:rPr>
                <w:noProof/>
                <w:webHidden/>
                <w:rPrChange w:id="261" w:author="Sinisa Ristic" w:date="2016-02-08T13:50:00Z">
                  <w:rPr>
                    <w:noProof/>
                    <w:webHidden/>
                  </w:rPr>
                </w:rPrChange>
              </w:rPr>
              <w:t>8</w:t>
            </w:r>
            <w:r w:rsidRPr="00212750">
              <w:rPr>
                <w:noProof/>
                <w:webHidden/>
                <w:rPrChange w:id="26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26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264" w:author="Sinisa Ristic" w:date="2016-02-08T13:46:00Z"/>
              <w:noProof/>
              <w:lang w:eastAsia="en-US"/>
              <w:rPrChange w:id="265" w:author="Sinisa Ristic" w:date="2016-02-08T13:50:00Z">
                <w:rPr>
                  <w:ins w:id="266" w:author="Sinisa Ristic" w:date="2016-02-08T13:46:00Z"/>
                  <w:noProof/>
                  <w:lang w:eastAsia="en-US"/>
                </w:rPr>
              </w:rPrChange>
            </w:rPr>
          </w:pPr>
          <w:ins w:id="267" w:author="Sinisa Ristic" w:date="2016-02-08T13:46:00Z">
            <w:r w:rsidRPr="00212750">
              <w:rPr>
                <w:rStyle w:val="Hyperlink"/>
                <w:noProof/>
                <w:rPrChange w:id="26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26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270" w:author="Sinisa Ristic" w:date="2016-02-08T13:50:00Z">
                  <w:rPr>
                    <w:noProof/>
                  </w:rPr>
                </w:rPrChange>
              </w:rPr>
              <w:instrText>HYPERLINK \l "_Toc442702531"</w:instrText>
            </w:r>
            <w:r w:rsidRPr="00212750">
              <w:rPr>
                <w:rStyle w:val="Hyperlink"/>
                <w:noProof/>
                <w:rPrChange w:id="27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27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27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27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3.10</w:t>
            </w:r>
            <w:r w:rsidRPr="00212750">
              <w:rPr>
                <w:noProof/>
                <w:lang w:eastAsia="en-US"/>
                <w:rPrChange w:id="27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27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role</w:t>
            </w:r>
            <w:r w:rsidRPr="00212750">
              <w:rPr>
                <w:noProof/>
                <w:webHidden/>
                <w:rPrChange w:id="27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27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27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_Toc442702531 \h </w:instrText>
            </w:r>
            <w:r w:rsidRPr="00212750">
              <w:rPr>
                <w:noProof/>
                <w:webHidden/>
                <w:rPrChange w:id="28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28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282" w:author="Sinisa Ristic" w:date="2016-02-08T13:46:00Z">
            <w:r w:rsidRPr="00212750">
              <w:rPr>
                <w:noProof/>
                <w:webHidden/>
                <w:rPrChange w:id="283" w:author="Sinisa Ristic" w:date="2016-02-08T13:50:00Z">
                  <w:rPr>
                    <w:noProof/>
                    <w:webHidden/>
                  </w:rPr>
                </w:rPrChange>
              </w:rPr>
              <w:t>9</w:t>
            </w:r>
            <w:r w:rsidRPr="00212750">
              <w:rPr>
                <w:noProof/>
                <w:webHidden/>
                <w:rPrChange w:id="28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28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286" w:author="Sinisa Ristic" w:date="2016-02-08T13:46:00Z"/>
              <w:noProof/>
              <w:lang w:eastAsia="en-US"/>
              <w:rPrChange w:id="287" w:author="Sinisa Ristic" w:date="2016-02-08T13:50:00Z">
                <w:rPr>
                  <w:ins w:id="288" w:author="Sinisa Ristic" w:date="2016-02-08T13:46:00Z"/>
                  <w:noProof/>
                  <w:lang w:eastAsia="en-US"/>
                </w:rPr>
              </w:rPrChange>
            </w:rPr>
          </w:pPr>
          <w:ins w:id="289" w:author="Sinisa Ristic" w:date="2016-02-08T13:46:00Z">
            <w:r w:rsidRPr="00212750">
              <w:rPr>
                <w:rStyle w:val="Hyperlink"/>
                <w:noProof/>
                <w:rPrChange w:id="29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29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292" w:author="Sinisa Ristic" w:date="2016-02-08T13:50:00Z">
                  <w:rPr>
                    <w:noProof/>
                  </w:rPr>
                </w:rPrChange>
              </w:rPr>
              <w:instrText>HYPERLINK \l "_Toc442702532"</w:instrText>
            </w:r>
            <w:r w:rsidRPr="00212750">
              <w:rPr>
                <w:rStyle w:val="Hyperlink"/>
                <w:noProof/>
                <w:rPrChange w:id="29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29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29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29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3.11</w:t>
            </w:r>
            <w:r w:rsidRPr="00212750">
              <w:rPr>
                <w:noProof/>
                <w:lang w:eastAsia="en-US"/>
                <w:rPrChange w:id="29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29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task</w:t>
            </w:r>
            <w:r w:rsidRPr="00212750">
              <w:rPr>
                <w:noProof/>
                <w:webHidden/>
                <w:rPrChange w:id="29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30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30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_Toc442702532 \h </w:instrText>
            </w:r>
            <w:r w:rsidRPr="00212750">
              <w:rPr>
                <w:noProof/>
                <w:webHidden/>
                <w:rPrChange w:id="30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30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304" w:author="Sinisa Ristic" w:date="2016-02-08T13:46:00Z">
            <w:r w:rsidRPr="00212750">
              <w:rPr>
                <w:noProof/>
                <w:webHidden/>
                <w:rPrChange w:id="305" w:author="Sinisa Ristic" w:date="2016-02-08T13:50:00Z">
                  <w:rPr>
                    <w:noProof/>
                    <w:webHidden/>
                  </w:rPr>
                </w:rPrChange>
              </w:rPr>
              <w:t>9</w:t>
            </w:r>
            <w:r w:rsidRPr="00212750">
              <w:rPr>
                <w:noProof/>
                <w:webHidden/>
                <w:rPrChange w:id="30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30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308" w:author="Sinisa Ristic" w:date="2016-02-08T13:46:00Z"/>
              <w:noProof/>
              <w:lang w:eastAsia="en-US"/>
              <w:rPrChange w:id="309" w:author="Sinisa Ristic" w:date="2016-02-08T13:50:00Z">
                <w:rPr>
                  <w:ins w:id="310" w:author="Sinisa Ristic" w:date="2016-02-08T13:46:00Z"/>
                  <w:noProof/>
                  <w:lang w:eastAsia="en-US"/>
                </w:rPr>
              </w:rPrChange>
            </w:rPr>
          </w:pPr>
          <w:ins w:id="311" w:author="Sinisa Ristic" w:date="2016-02-08T13:46:00Z">
            <w:r w:rsidRPr="00212750">
              <w:rPr>
                <w:rStyle w:val="Hyperlink"/>
                <w:noProof/>
                <w:rPrChange w:id="31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31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314" w:author="Sinisa Ristic" w:date="2016-02-08T13:50:00Z">
                  <w:rPr>
                    <w:noProof/>
                  </w:rPr>
                </w:rPrChange>
              </w:rPr>
              <w:instrText>HYPERLINK \l "_Toc442702533"</w:instrText>
            </w:r>
            <w:r w:rsidRPr="00212750">
              <w:rPr>
                <w:rStyle w:val="Hyperlink"/>
                <w:noProof/>
                <w:rPrChange w:id="31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31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31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31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3.12</w:t>
            </w:r>
            <w:r w:rsidRPr="00212750">
              <w:rPr>
                <w:noProof/>
                <w:lang w:eastAsia="en-US"/>
                <w:rPrChange w:id="31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32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role_task</w:t>
            </w:r>
            <w:r w:rsidRPr="00212750">
              <w:rPr>
                <w:noProof/>
                <w:webHidden/>
                <w:rPrChange w:id="32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32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32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_Toc442702533 \h </w:instrText>
            </w:r>
            <w:r w:rsidRPr="00212750">
              <w:rPr>
                <w:noProof/>
                <w:webHidden/>
                <w:rPrChange w:id="32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32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326" w:author="Sinisa Ristic" w:date="2016-02-08T13:46:00Z">
            <w:r w:rsidRPr="00212750">
              <w:rPr>
                <w:noProof/>
                <w:webHidden/>
                <w:rPrChange w:id="327" w:author="Sinisa Ristic" w:date="2016-02-08T13:50:00Z">
                  <w:rPr>
                    <w:noProof/>
                    <w:webHidden/>
                  </w:rPr>
                </w:rPrChange>
              </w:rPr>
              <w:t>9</w:t>
            </w:r>
            <w:r w:rsidRPr="00212750">
              <w:rPr>
                <w:noProof/>
                <w:webHidden/>
                <w:rPrChange w:id="32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32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330" w:author="Sinisa Ristic" w:date="2016-02-08T13:46:00Z"/>
              <w:noProof/>
              <w:lang w:eastAsia="en-US"/>
              <w:rPrChange w:id="331" w:author="Sinisa Ristic" w:date="2016-02-08T13:50:00Z">
                <w:rPr>
                  <w:ins w:id="332" w:author="Sinisa Ristic" w:date="2016-02-08T13:46:00Z"/>
                  <w:noProof/>
                  <w:lang w:eastAsia="en-US"/>
                </w:rPr>
              </w:rPrChange>
            </w:rPr>
          </w:pPr>
          <w:ins w:id="333" w:author="Sinisa Ristic" w:date="2016-02-08T13:46:00Z">
            <w:r w:rsidRPr="00212750">
              <w:rPr>
                <w:rStyle w:val="Hyperlink"/>
                <w:noProof/>
                <w:rPrChange w:id="33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33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336" w:author="Sinisa Ristic" w:date="2016-02-08T13:50:00Z">
                  <w:rPr>
                    <w:noProof/>
                  </w:rPr>
                </w:rPrChange>
              </w:rPr>
              <w:instrText>HYPERLINK \l "_Toc442702534"</w:instrText>
            </w:r>
            <w:r w:rsidRPr="00212750">
              <w:rPr>
                <w:rStyle w:val="Hyperlink"/>
                <w:noProof/>
                <w:rPrChange w:id="33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33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33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34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3.13</w:t>
            </w:r>
            <w:r w:rsidRPr="00212750">
              <w:rPr>
                <w:noProof/>
                <w:lang w:eastAsia="en-US"/>
                <w:rPrChange w:id="34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34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category</w:t>
            </w:r>
            <w:r w:rsidRPr="00212750">
              <w:rPr>
                <w:noProof/>
                <w:webHidden/>
                <w:rPrChange w:id="34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34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34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_Toc442702534 \h </w:instrText>
            </w:r>
            <w:r w:rsidRPr="00212750">
              <w:rPr>
                <w:noProof/>
                <w:webHidden/>
                <w:rPrChange w:id="34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34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348" w:author="Sinisa Ristic" w:date="2016-02-08T13:46:00Z">
            <w:r w:rsidRPr="00212750">
              <w:rPr>
                <w:noProof/>
                <w:webHidden/>
                <w:rPrChange w:id="349" w:author="Sinisa Ristic" w:date="2016-02-08T13:50:00Z">
                  <w:rPr>
                    <w:noProof/>
                    <w:webHidden/>
                  </w:rPr>
                </w:rPrChange>
              </w:rPr>
              <w:t>9</w:t>
            </w:r>
            <w:r w:rsidRPr="00212750">
              <w:rPr>
                <w:noProof/>
                <w:webHidden/>
                <w:rPrChange w:id="35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35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352" w:author="Sinisa Ristic" w:date="2016-02-08T13:46:00Z"/>
              <w:noProof/>
              <w:lang w:eastAsia="en-US"/>
              <w:rPrChange w:id="353" w:author="Sinisa Ristic" w:date="2016-02-08T13:50:00Z">
                <w:rPr>
                  <w:ins w:id="354" w:author="Sinisa Ristic" w:date="2016-02-08T13:46:00Z"/>
                  <w:noProof/>
                  <w:lang w:eastAsia="en-US"/>
                </w:rPr>
              </w:rPrChange>
            </w:rPr>
          </w:pPr>
          <w:ins w:id="355" w:author="Sinisa Ristic" w:date="2016-02-08T13:46:00Z">
            <w:r w:rsidRPr="00212750">
              <w:rPr>
                <w:rStyle w:val="Hyperlink"/>
                <w:noProof/>
                <w:rPrChange w:id="35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35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358" w:author="Sinisa Ristic" w:date="2016-02-08T13:50:00Z">
                  <w:rPr>
                    <w:noProof/>
                  </w:rPr>
                </w:rPrChange>
              </w:rPr>
              <w:instrText>HYPERLINK \l "_Toc442702535"</w:instrText>
            </w:r>
            <w:r w:rsidRPr="00212750">
              <w:rPr>
                <w:rStyle w:val="Hyperlink"/>
                <w:noProof/>
                <w:rPrChange w:id="35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36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36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36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3.14</w:t>
            </w:r>
            <w:r w:rsidRPr="00212750">
              <w:rPr>
                <w:noProof/>
                <w:lang w:eastAsia="en-US"/>
                <w:rPrChange w:id="36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36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entity_category (tabela, koja objekat vezuje sa proizvoljnim brojem kategorija)</w:t>
            </w:r>
            <w:r w:rsidRPr="00212750">
              <w:rPr>
                <w:noProof/>
                <w:webHidden/>
                <w:rPrChange w:id="36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36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36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_Toc442702535 \h </w:instrText>
            </w:r>
            <w:r w:rsidRPr="00212750">
              <w:rPr>
                <w:noProof/>
                <w:webHidden/>
                <w:rPrChange w:id="36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36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370" w:author="Sinisa Ristic" w:date="2016-02-08T13:46:00Z">
            <w:r w:rsidRPr="00212750">
              <w:rPr>
                <w:noProof/>
                <w:webHidden/>
                <w:rPrChange w:id="371" w:author="Sinisa Ristic" w:date="2016-02-08T13:50:00Z">
                  <w:rPr>
                    <w:noProof/>
                    <w:webHidden/>
                  </w:rPr>
                </w:rPrChange>
              </w:rPr>
              <w:t>10</w:t>
            </w:r>
            <w:r w:rsidRPr="00212750">
              <w:rPr>
                <w:noProof/>
                <w:webHidden/>
                <w:rPrChange w:id="37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37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374" w:author="Sinisa Ristic" w:date="2016-02-08T13:46:00Z"/>
              <w:noProof/>
              <w:lang w:eastAsia="en-US"/>
              <w:rPrChange w:id="375" w:author="Sinisa Ristic" w:date="2016-02-08T13:50:00Z">
                <w:rPr>
                  <w:ins w:id="376" w:author="Sinisa Ristic" w:date="2016-02-08T13:46:00Z"/>
                  <w:noProof/>
                  <w:lang w:eastAsia="en-US"/>
                </w:rPr>
              </w:rPrChange>
            </w:rPr>
          </w:pPr>
          <w:ins w:id="377" w:author="Sinisa Ristic" w:date="2016-02-08T13:46:00Z">
            <w:r w:rsidRPr="00212750">
              <w:rPr>
                <w:rStyle w:val="Hyperlink"/>
                <w:noProof/>
                <w:rPrChange w:id="37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37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380" w:author="Sinisa Ristic" w:date="2016-02-08T13:50:00Z">
                  <w:rPr>
                    <w:noProof/>
                  </w:rPr>
                </w:rPrChange>
              </w:rPr>
              <w:instrText>HYPERLINK \l "_Toc442702536"</w:instrText>
            </w:r>
            <w:r w:rsidRPr="00212750">
              <w:rPr>
                <w:rStyle w:val="Hyperlink"/>
                <w:noProof/>
                <w:rPrChange w:id="38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38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38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38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3.15</w:t>
            </w:r>
            <w:r w:rsidRPr="00212750">
              <w:rPr>
                <w:noProof/>
                <w:lang w:eastAsia="en-US"/>
                <w:rPrChange w:id="38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38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feature</w:t>
            </w:r>
            <w:r w:rsidRPr="00212750">
              <w:rPr>
                <w:noProof/>
                <w:webHidden/>
                <w:rPrChange w:id="38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38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38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_Toc442702536 \h </w:instrText>
            </w:r>
            <w:r w:rsidRPr="00212750">
              <w:rPr>
                <w:noProof/>
                <w:webHidden/>
                <w:rPrChange w:id="39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39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392" w:author="Sinisa Ristic" w:date="2016-02-08T13:46:00Z">
            <w:r w:rsidRPr="00212750">
              <w:rPr>
                <w:noProof/>
                <w:webHidden/>
                <w:rPrChange w:id="393" w:author="Sinisa Ristic" w:date="2016-02-08T13:50:00Z">
                  <w:rPr>
                    <w:noProof/>
                    <w:webHidden/>
                  </w:rPr>
                </w:rPrChange>
              </w:rPr>
              <w:t>10</w:t>
            </w:r>
            <w:r w:rsidRPr="00212750">
              <w:rPr>
                <w:noProof/>
                <w:webHidden/>
                <w:rPrChange w:id="39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39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396" w:author="Sinisa Ristic" w:date="2016-02-08T13:46:00Z"/>
              <w:noProof/>
              <w:lang w:eastAsia="en-US"/>
              <w:rPrChange w:id="397" w:author="Sinisa Ristic" w:date="2016-02-08T13:50:00Z">
                <w:rPr>
                  <w:ins w:id="398" w:author="Sinisa Ristic" w:date="2016-02-08T13:46:00Z"/>
                  <w:noProof/>
                  <w:lang w:eastAsia="en-US"/>
                </w:rPr>
              </w:rPrChange>
            </w:rPr>
          </w:pPr>
          <w:ins w:id="399" w:author="Sinisa Ristic" w:date="2016-02-08T13:46:00Z">
            <w:r w:rsidRPr="00212750">
              <w:rPr>
                <w:rStyle w:val="Hyperlink"/>
                <w:noProof/>
                <w:rPrChange w:id="40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40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402" w:author="Sinisa Ristic" w:date="2016-02-08T13:50:00Z">
                  <w:rPr>
                    <w:noProof/>
                  </w:rPr>
                </w:rPrChange>
              </w:rPr>
              <w:instrText>HYPERLINK \l "_Toc442702537"</w:instrText>
            </w:r>
            <w:r w:rsidRPr="00212750">
              <w:rPr>
                <w:rStyle w:val="Hyperlink"/>
                <w:noProof/>
                <w:rPrChange w:id="40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40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40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40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3.16</w:t>
            </w:r>
            <w:r w:rsidRPr="00212750">
              <w:rPr>
                <w:noProof/>
                <w:lang w:eastAsia="en-US"/>
                <w:rPrChange w:id="40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40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features_entity_definitions (Tabela koja dodeljuje svojstva objektima)</w:t>
            </w:r>
            <w:r w:rsidRPr="00212750">
              <w:rPr>
                <w:noProof/>
                <w:webHidden/>
                <w:rPrChange w:id="40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41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41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_Toc442702537 \h </w:instrText>
            </w:r>
            <w:r w:rsidRPr="00212750">
              <w:rPr>
                <w:noProof/>
                <w:webHidden/>
                <w:rPrChange w:id="41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41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414" w:author="Sinisa Ristic" w:date="2016-02-08T13:46:00Z">
            <w:r w:rsidRPr="00212750">
              <w:rPr>
                <w:noProof/>
                <w:webHidden/>
                <w:rPrChange w:id="415" w:author="Sinisa Ristic" w:date="2016-02-08T13:50:00Z">
                  <w:rPr>
                    <w:noProof/>
                    <w:webHidden/>
                  </w:rPr>
                </w:rPrChange>
              </w:rPr>
              <w:t>10</w:t>
            </w:r>
            <w:r w:rsidRPr="00212750">
              <w:rPr>
                <w:noProof/>
                <w:webHidden/>
                <w:rPrChange w:id="41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41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418" w:author="Sinisa Ristic" w:date="2016-02-08T13:46:00Z"/>
              <w:noProof/>
              <w:lang w:eastAsia="en-US"/>
              <w:rPrChange w:id="419" w:author="Sinisa Ristic" w:date="2016-02-08T13:50:00Z">
                <w:rPr>
                  <w:ins w:id="420" w:author="Sinisa Ristic" w:date="2016-02-08T13:46:00Z"/>
                  <w:noProof/>
                  <w:lang w:eastAsia="en-US"/>
                </w:rPr>
              </w:rPrChange>
            </w:rPr>
          </w:pPr>
          <w:ins w:id="421" w:author="Sinisa Ristic" w:date="2016-02-08T13:46:00Z">
            <w:r w:rsidRPr="00212750">
              <w:rPr>
                <w:rStyle w:val="Hyperlink"/>
                <w:noProof/>
                <w:rPrChange w:id="42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42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424" w:author="Sinisa Ristic" w:date="2016-02-08T13:50:00Z">
                  <w:rPr>
                    <w:noProof/>
                  </w:rPr>
                </w:rPrChange>
              </w:rPr>
              <w:instrText>HYPERLINK \l "_Toc442702538"</w:instrText>
            </w:r>
            <w:r w:rsidRPr="00212750">
              <w:rPr>
                <w:rStyle w:val="Hyperlink"/>
                <w:noProof/>
                <w:rPrChange w:id="42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42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42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42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3.17</w:t>
            </w:r>
            <w:r w:rsidRPr="00212750">
              <w:rPr>
                <w:noProof/>
                <w:lang w:eastAsia="en-US"/>
                <w:rPrChange w:id="42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43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price</w:t>
            </w:r>
            <w:r w:rsidRPr="00212750">
              <w:rPr>
                <w:noProof/>
                <w:webHidden/>
                <w:rPrChange w:id="43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43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43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_Toc442702538 \h </w:instrText>
            </w:r>
            <w:r w:rsidRPr="00212750">
              <w:rPr>
                <w:noProof/>
                <w:webHidden/>
                <w:rPrChange w:id="43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43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436" w:author="Sinisa Ristic" w:date="2016-02-08T13:46:00Z">
            <w:r w:rsidRPr="00212750">
              <w:rPr>
                <w:noProof/>
                <w:webHidden/>
                <w:rPrChange w:id="437" w:author="Sinisa Ristic" w:date="2016-02-08T13:50:00Z">
                  <w:rPr>
                    <w:noProof/>
                    <w:webHidden/>
                  </w:rPr>
                </w:rPrChange>
              </w:rPr>
              <w:t>10</w:t>
            </w:r>
            <w:r w:rsidRPr="00212750">
              <w:rPr>
                <w:noProof/>
                <w:webHidden/>
                <w:rPrChange w:id="43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43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440" w:author="Sinisa Ristic" w:date="2016-02-08T13:46:00Z"/>
              <w:noProof/>
              <w:lang w:eastAsia="en-US"/>
              <w:rPrChange w:id="441" w:author="Sinisa Ristic" w:date="2016-02-08T13:50:00Z">
                <w:rPr>
                  <w:ins w:id="442" w:author="Sinisa Ristic" w:date="2016-02-08T13:46:00Z"/>
                  <w:noProof/>
                  <w:lang w:eastAsia="en-US"/>
                </w:rPr>
              </w:rPrChange>
            </w:rPr>
          </w:pPr>
          <w:ins w:id="443" w:author="Sinisa Ristic" w:date="2016-02-08T13:46:00Z">
            <w:r w:rsidRPr="00212750">
              <w:rPr>
                <w:rStyle w:val="Hyperlink"/>
                <w:noProof/>
                <w:rPrChange w:id="44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44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446" w:author="Sinisa Ristic" w:date="2016-02-08T13:50:00Z">
                  <w:rPr>
                    <w:noProof/>
                  </w:rPr>
                </w:rPrChange>
              </w:rPr>
              <w:instrText>HYPERLINK \l "_Toc442702539"</w:instrText>
            </w:r>
            <w:r w:rsidRPr="00212750">
              <w:rPr>
                <w:rStyle w:val="Hyperlink"/>
                <w:noProof/>
                <w:rPrChange w:id="44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44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44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45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3.18</w:t>
            </w:r>
            <w:r w:rsidRPr="00212750">
              <w:rPr>
                <w:noProof/>
                <w:lang w:eastAsia="en-US"/>
                <w:rPrChange w:id="45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45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financial_plan</w:t>
            </w:r>
            <w:r w:rsidRPr="00212750">
              <w:rPr>
                <w:noProof/>
                <w:webHidden/>
                <w:rPrChange w:id="45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45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45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_Toc442702539 \h </w:instrText>
            </w:r>
            <w:r w:rsidRPr="00212750">
              <w:rPr>
                <w:noProof/>
                <w:webHidden/>
                <w:rPrChange w:id="45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45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458" w:author="Sinisa Ristic" w:date="2016-02-08T13:46:00Z">
            <w:r w:rsidRPr="00212750">
              <w:rPr>
                <w:noProof/>
                <w:webHidden/>
                <w:rPrChange w:id="459" w:author="Sinisa Ristic" w:date="2016-02-08T13:50:00Z">
                  <w:rPr>
                    <w:noProof/>
                    <w:webHidden/>
                  </w:rPr>
                </w:rPrChange>
              </w:rPr>
              <w:t>11</w:t>
            </w:r>
            <w:r w:rsidRPr="00212750">
              <w:rPr>
                <w:noProof/>
                <w:webHidden/>
                <w:rPrChange w:id="46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46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462" w:author="Sinisa Ristic" w:date="2016-02-08T13:46:00Z"/>
              <w:noProof/>
              <w:lang w:eastAsia="en-US"/>
              <w:rPrChange w:id="463" w:author="Sinisa Ristic" w:date="2016-02-08T13:50:00Z">
                <w:rPr>
                  <w:ins w:id="464" w:author="Sinisa Ristic" w:date="2016-02-08T13:46:00Z"/>
                  <w:noProof/>
                  <w:lang w:eastAsia="en-US"/>
                </w:rPr>
              </w:rPrChange>
            </w:rPr>
          </w:pPr>
          <w:ins w:id="465" w:author="Sinisa Ristic" w:date="2016-02-08T13:46:00Z">
            <w:r w:rsidRPr="00212750">
              <w:rPr>
                <w:rStyle w:val="Hyperlink"/>
                <w:noProof/>
                <w:rPrChange w:id="46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46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468" w:author="Sinisa Ristic" w:date="2016-02-08T13:50:00Z">
                  <w:rPr>
                    <w:noProof/>
                  </w:rPr>
                </w:rPrChange>
              </w:rPr>
              <w:instrText>HYPERLINK \l "_Toc442702540"</w:instrText>
            </w:r>
            <w:r w:rsidRPr="00212750">
              <w:rPr>
                <w:rStyle w:val="Hyperlink"/>
                <w:noProof/>
                <w:rPrChange w:id="46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47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47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47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3.20</w:t>
            </w:r>
            <w:r w:rsidRPr="00212750">
              <w:rPr>
                <w:noProof/>
                <w:lang w:eastAsia="en-US"/>
                <w:rPrChange w:id="47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47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financial_plan_entity_definition_price</w:t>
            </w:r>
            <w:r w:rsidRPr="00212750">
              <w:rPr>
                <w:noProof/>
                <w:webHidden/>
                <w:rPrChange w:id="47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47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47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_Toc442702540 \h </w:instrText>
            </w:r>
            <w:r w:rsidRPr="00212750">
              <w:rPr>
                <w:noProof/>
                <w:webHidden/>
                <w:rPrChange w:id="47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47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480" w:author="Sinisa Ristic" w:date="2016-02-08T13:46:00Z">
            <w:r w:rsidRPr="00212750">
              <w:rPr>
                <w:noProof/>
                <w:webHidden/>
                <w:rPrChange w:id="481" w:author="Sinisa Ristic" w:date="2016-02-08T13:50:00Z">
                  <w:rPr>
                    <w:noProof/>
                    <w:webHidden/>
                  </w:rPr>
                </w:rPrChange>
              </w:rPr>
              <w:t>12</w:t>
            </w:r>
            <w:r w:rsidRPr="00212750">
              <w:rPr>
                <w:noProof/>
                <w:webHidden/>
                <w:rPrChange w:id="48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48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484" w:author="Sinisa Ristic" w:date="2016-02-08T13:46:00Z"/>
              <w:noProof/>
              <w:lang w:eastAsia="en-US"/>
              <w:rPrChange w:id="485" w:author="Sinisa Ristic" w:date="2016-02-08T13:50:00Z">
                <w:rPr>
                  <w:ins w:id="486" w:author="Sinisa Ristic" w:date="2016-02-08T13:46:00Z"/>
                  <w:noProof/>
                  <w:lang w:eastAsia="en-US"/>
                </w:rPr>
              </w:rPrChange>
            </w:rPr>
          </w:pPr>
          <w:ins w:id="487" w:author="Sinisa Ristic" w:date="2016-02-08T13:46:00Z">
            <w:r w:rsidRPr="00212750">
              <w:rPr>
                <w:rStyle w:val="Hyperlink"/>
                <w:noProof/>
                <w:rPrChange w:id="48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48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490" w:author="Sinisa Ristic" w:date="2016-02-08T13:50:00Z">
                  <w:rPr>
                    <w:noProof/>
                  </w:rPr>
                </w:rPrChange>
              </w:rPr>
              <w:instrText>HYPERLINK \l "_Toc442702541"</w:instrText>
            </w:r>
            <w:r w:rsidRPr="00212750">
              <w:rPr>
                <w:rStyle w:val="Hyperlink"/>
                <w:noProof/>
                <w:rPrChange w:id="49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49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49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49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3.21</w:t>
            </w:r>
            <w:r w:rsidRPr="00212750">
              <w:rPr>
                <w:noProof/>
                <w:lang w:eastAsia="en-US"/>
                <w:rPrChange w:id="49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49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attribute</w:t>
            </w:r>
            <w:r w:rsidRPr="00212750">
              <w:rPr>
                <w:noProof/>
                <w:webHidden/>
                <w:rPrChange w:id="49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49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49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_Toc442702541 \h </w:instrText>
            </w:r>
            <w:r w:rsidRPr="00212750">
              <w:rPr>
                <w:noProof/>
                <w:webHidden/>
                <w:rPrChange w:id="50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50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502" w:author="Sinisa Ristic" w:date="2016-02-08T13:46:00Z">
            <w:r w:rsidRPr="00212750">
              <w:rPr>
                <w:noProof/>
                <w:webHidden/>
                <w:rPrChange w:id="503" w:author="Sinisa Ristic" w:date="2016-02-08T13:50:00Z">
                  <w:rPr>
                    <w:noProof/>
                    <w:webHidden/>
                  </w:rPr>
                </w:rPrChange>
              </w:rPr>
              <w:t>12</w:t>
            </w:r>
            <w:r w:rsidRPr="00212750">
              <w:rPr>
                <w:noProof/>
                <w:webHidden/>
                <w:rPrChange w:id="50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50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506" w:author="Sinisa Ristic" w:date="2016-02-08T13:46:00Z"/>
              <w:noProof/>
              <w:lang w:eastAsia="en-US"/>
              <w:rPrChange w:id="507" w:author="Sinisa Ristic" w:date="2016-02-08T13:50:00Z">
                <w:rPr>
                  <w:ins w:id="508" w:author="Sinisa Ristic" w:date="2016-02-08T13:46:00Z"/>
                  <w:noProof/>
                  <w:lang w:eastAsia="en-US"/>
                </w:rPr>
              </w:rPrChange>
            </w:rPr>
          </w:pPr>
          <w:ins w:id="509" w:author="Sinisa Ristic" w:date="2016-02-08T13:46:00Z">
            <w:r w:rsidRPr="00212750">
              <w:rPr>
                <w:rStyle w:val="Hyperlink"/>
                <w:noProof/>
                <w:rPrChange w:id="51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51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512" w:author="Sinisa Ristic" w:date="2016-02-08T13:50:00Z">
                  <w:rPr>
                    <w:noProof/>
                  </w:rPr>
                </w:rPrChange>
              </w:rPr>
              <w:instrText>HYPERLINK \l "_Toc442702542"</w:instrText>
            </w:r>
            <w:r w:rsidRPr="00212750">
              <w:rPr>
                <w:rStyle w:val="Hyperlink"/>
                <w:noProof/>
                <w:rPrChange w:id="51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51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51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51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3.22</w:t>
            </w:r>
            <w:r w:rsidRPr="00212750">
              <w:rPr>
                <w:noProof/>
                <w:lang w:eastAsia="en-US"/>
                <w:rPrChange w:id="51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51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attribute_option</w:t>
            </w:r>
            <w:r w:rsidRPr="00212750">
              <w:rPr>
                <w:noProof/>
                <w:webHidden/>
                <w:rPrChange w:id="51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52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52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_Toc442702542 \h </w:instrText>
            </w:r>
            <w:r w:rsidRPr="00212750">
              <w:rPr>
                <w:noProof/>
                <w:webHidden/>
                <w:rPrChange w:id="52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52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524" w:author="Sinisa Ristic" w:date="2016-02-08T13:46:00Z">
            <w:r w:rsidRPr="00212750">
              <w:rPr>
                <w:noProof/>
                <w:webHidden/>
                <w:rPrChange w:id="525" w:author="Sinisa Ristic" w:date="2016-02-08T13:50:00Z">
                  <w:rPr>
                    <w:noProof/>
                    <w:webHidden/>
                  </w:rPr>
                </w:rPrChange>
              </w:rPr>
              <w:t>12</w:t>
            </w:r>
            <w:r w:rsidRPr="00212750">
              <w:rPr>
                <w:noProof/>
                <w:webHidden/>
                <w:rPrChange w:id="52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52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528" w:author="Sinisa Ristic" w:date="2016-02-08T13:46:00Z"/>
              <w:noProof/>
              <w:lang w:eastAsia="en-US"/>
              <w:rPrChange w:id="529" w:author="Sinisa Ristic" w:date="2016-02-08T13:50:00Z">
                <w:rPr>
                  <w:ins w:id="530" w:author="Sinisa Ristic" w:date="2016-02-08T13:46:00Z"/>
                  <w:noProof/>
                  <w:lang w:eastAsia="en-US"/>
                </w:rPr>
              </w:rPrChange>
            </w:rPr>
          </w:pPr>
          <w:ins w:id="531" w:author="Sinisa Ristic" w:date="2016-02-08T13:46:00Z">
            <w:r w:rsidRPr="00212750">
              <w:rPr>
                <w:rStyle w:val="Hyperlink"/>
                <w:noProof/>
                <w:rPrChange w:id="53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53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534" w:author="Sinisa Ristic" w:date="2016-02-08T13:50:00Z">
                  <w:rPr>
                    <w:noProof/>
                  </w:rPr>
                </w:rPrChange>
              </w:rPr>
              <w:instrText>HYPERLINK \l "_Toc442702543"</w:instrText>
            </w:r>
            <w:r w:rsidRPr="00212750">
              <w:rPr>
                <w:rStyle w:val="Hyperlink"/>
                <w:noProof/>
                <w:rPrChange w:id="53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53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53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53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3.23</w:t>
            </w:r>
            <w:r w:rsidRPr="00212750">
              <w:rPr>
                <w:noProof/>
                <w:lang w:eastAsia="en-US"/>
                <w:rPrChange w:id="53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54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entity_type_attribute</w:t>
            </w:r>
            <w:r w:rsidRPr="00212750">
              <w:rPr>
                <w:noProof/>
                <w:webHidden/>
                <w:rPrChange w:id="54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54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54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_Toc442702543 \h </w:instrText>
            </w:r>
            <w:r w:rsidRPr="00212750">
              <w:rPr>
                <w:noProof/>
                <w:webHidden/>
                <w:rPrChange w:id="54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54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546" w:author="Sinisa Ristic" w:date="2016-02-08T13:46:00Z">
            <w:r w:rsidRPr="00212750">
              <w:rPr>
                <w:noProof/>
                <w:webHidden/>
                <w:rPrChange w:id="547" w:author="Sinisa Ristic" w:date="2016-02-08T13:50:00Z">
                  <w:rPr>
                    <w:noProof/>
                    <w:webHidden/>
                  </w:rPr>
                </w:rPrChange>
              </w:rPr>
              <w:t>12</w:t>
            </w:r>
            <w:r w:rsidRPr="00212750">
              <w:rPr>
                <w:noProof/>
                <w:webHidden/>
                <w:rPrChange w:id="54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54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550" w:author="Sinisa Ristic" w:date="2016-02-08T13:46:00Z"/>
              <w:noProof/>
              <w:lang w:eastAsia="en-US"/>
              <w:rPrChange w:id="551" w:author="Sinisa Ristic" w:date="2016-02-08T13:50:00Z">
                <w:rPr>
                  <w:ins w:id="552" w:author="Sinisa Ristic" w:date="2016-02-08T13:46:00Z"/>
                  <w:noProof/>
                  <w:lang w:eastAsia="en-US"/>
                </w:rPr>
              </w:rPrChange>
            </w:rPr>
          </w:pPr>
          <w:ins w:id="553" w:author="Sinisa Ristic" w:date="2016-02-08T13:46:00Z">
            <w:r w:rsidRPr="00212750">
              <w:rPr>
                <w:rStyle w:val="Hyperlink"/>
                <w:noProof/>
                <w:rPrChange w:id="55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55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556" w:author="Sinisa Ristic" w:date="2016-02-08T13:50:00Z">
                  <w:rPr>
                    <w:noProof/>
                  </w:rPr>
                </w:rPrChange>
              </w:rPr>
              <w:instrText>HYPERLINK \l "_Toc442702544"</w:instrText>
            </w:r>
            <w:r w:rsidRPr="00212750">
              <w:rPr>
                <w:rStyle w:val="Hyperlink"/>
                <w:noProof/>
                <w:rPrChange w:id="55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55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55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56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3.24</w:t>
            </w:r>
            <w:r w:rsidRPr="00212750">
              <w:rPr>
                <w:noProof/>
                <w:lang w:eastAsia="en-US"/>
                <w:rPrChange w:id="56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56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entity_value_int</w:t>
            </w:r>
            <w:r w:rsidRPr="00212750">
              <w:rPr>
                <w:noProof/>
                <w:webHidden/>
                <w:rPrChange w:id="56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56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56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_Toc442702544 \h </w:instrText>
            </w:r>
            <w:r w:rsidRPr="00212750">
              <w:rPr>
                <w:noProof/>
                <w:webHidden/>
                <w:rPrChange w:id="56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56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568" w:author="Sinisa Ristic" w:date="2016-02-08T13:46:00Z">
            <w:r w:rsidRPr="00212750">
              <w:rPr>
                <w:noProof/>
                <w:webHidden/>
                <w:rPrChange w:id="569" w:author="Sinisa Ristic" w:date="2016-02-08T13:50:00Z">
                  <w:rPr>
                    <w:noProof/>
                    <w:webHidden/>
                  </w:rPr>
                </w:rPrChange>
              </w:rPr>
              <w:t>12</w:t>
            </w:r>
            <w:r w:rsidRPr="00212750">
              <w:rPr>
                <w:noProof/>
                <w:webHidden/>
                <w:rPrChange w:id="57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57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572" w:author="Sinisa Ristic" w:date="2016-02-08T13:46:00Z"/>
              <w:noProof/>
              <w:lang w:eastAsia="en-US"/>
              <w:rPrChange w:id="573" w:author="Sinisa Ristic" w:date="2016-02-08T13:50:00Z">
                <w:rPr>
                  <w:ins w:id="574" w:author="Sinisa Ristic" w:date="2016-02-08T13:46:00Z"/>
                  <w:noProof/>
                  <w:lang w:eastAsia="en-US"/>
                </w:rPr>
              </w:rPrChange>
            </w:rPr>
          </w:pPr>
          <w:ins w:id="575" w:author="Sinisa Ristic" w:date="2016-02-08T13:46:00Z">
            <w:r w:rsidRPr="00212750">
              <w:rPr>
                <w:rStyle w:val="Hyperlink"/>
                <w:noProof/>
                <w:rPrChange w:id="57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57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578" w:author="Sinisa Ristic" w:date="2016-02-08T13:50:00Z">
                  <w:rPr>
                    <w:noProof/>
                  </w:rPr>
                </w:rPrChange>
              </w:rPr>
              <w:instrText>HYPERLINK \l "_Toc442702545"</w:instrText>
            </w:r>
            <w:r w:rsidRPr="00212750">
              <w:rPr>
                <w:rStyle w:val="Hyperlink"/>
                <w:noProof/>
                <w:rPrChange w:id="57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58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58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58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3.25</w:t>
            </w:r>
            <w:r w:rsidRPr="00212750">
              <w:rPr>
                <w:noProof/>
                <w:lang w:eastAsia="en-US"/>
                <w:rPrChange w:id="58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58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entity_value_char</w:t>
            </w:r>
            <w:r w:rsidRPr="00212750">
              <w:rPr>
                <w:noProof/>
                <w:webHidden/>
                <w:rPrChange w:id="58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58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58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_Toc442702545 \h </w:instrText>
            </w:r>
            <w:r w:rsidRPr="00212750">
              <w:rPr>
                <w:noProof/>
                <w:webHidden/>
                <w:rPrChange w:id="58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58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590" w:author="Sinisa Ristic" w:date="2016-02-08T13:46:00Z">
            <w:r w:rsidRPr="00212750">
              <w:rPr>
                <w:noProof/>
                <w:webHidden/>
                <w:rPrChange w:id="591" w:author="Sinisa Ristic" w:date="2016-02-08T13:50:00Z">
                  <w:rPr>
                    <w:noProof/>
                    <w:webHidden/>
                  </w:rPr>
                </w:rPrChange>
              </w:rPr>
              <w:t>13</w:t>
            </w:r>
            <w:r w:rsidRPr="00212750">
              <w:rPr>
                <w:noProof/>
                <w:webHidden/>
                <w:rPrChange w:id="59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59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594" w:author="Sinisa Ristic" w:date="2016-02-08T13:46:00Z"/>
              <w:noProof/>
              <w:lang w:eastAsia="en-US"/>
              <w:rPrChange w:id="595" w:author="Sinisa Ristic" w:date="2016-02-08T13:50:00Z">
                <w:rPr>
                  <w:ins w:id="596" w:author="Sinisa Ristic" w:date="2016-02-08T13:46:00Z"/>
                  <w:noProof/>
                  <w:lang w:eastAsia="en-US"/>
                </w:rPr>
              </w:rPrChange>
            </w:rPr>
          </w:pPr>
          <w:ins w:id="597" w:author="Sinisa Ristic" w:date="2016-02-08T13:46:00Z">
            <w:r w:rsidRPr="00212750">
              <w:rPr>
                <w:rStyle w:val="Hyperlink"/>
                <w:noProof/>
                <w:rPrChange w:id="59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59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600" w:author="Sinisa Ristic" w:date="2016-02-08T13:50:00Z">
                  <w:rPr>
                    <w:noProof/>
                  </w:rPr>
                </w:rPrChange>
              </w:rPr>
              <w:instrText>HYPERLINK \l "_Toc442702546"</w:instrText>
            </w:r>
            <w:r w:rsidRPr="00212750">
              <w:rPr>
                <w:rStyle w:val="Hyperlink"/>
                <w:noProof/>
                <w:rPrChange w:id="60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60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60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60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3.26</w:t>
            </w:r>
            <w:r w:rsidRPr="00212750">
              <w:rPr>
                <w:noProof/>
                <w:lang w:eastAsia="en-US"/>
                <w:rPrChange w:id="60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60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entity_value_double</w:t>
            </w:r>
            <w:r w:rsidRPr="00212750">
              <w:rPr>
                <w:noProof/>
                <w:webHidden/>
                <w:rPrChange w:id="60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60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60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_Toc442702546 \h </w:instrText>
            </w:r>
            <w:r w:rsidRPr="00212750">
              <w:rPr>
                <w:noProof/>
                <w:webHidden/>
                <w:rPrChange w:id="61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61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612" w:author="Sinisa Ristic" w:date="2016-02-08T13:46:00Z">
            <w:r w:rsidRPr="00212750">
              <w:rPr>
                <w:noProof/>
                <w:webHidden/>
                <w:rPrChange w:id="613" w:author="Sinisa Ristic" w:date="2016-02-08T13:50:00Z">
                  <w:rPr>
                    <w:noProof/>
                    <w:webHidden/>
                  </w:rPr>
                </w:rPrChange>
              </w:rPr>
              <w:t>13</w:t>
            </w:r>
            <w:r w:rsidRPr="00212750">
              <w:rPr>
                <w:noProof/>
                <w:webHidden/>
                <w:rPrChange w:id="61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61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616" w:author="Sinisa Ristic" w:date="2016-02-08T13:46:00Z"/>
              <w:noProof/>
              <w:lang w:eastAsia="en-US"/>
              <w:rPrChange w:id="617" w:author="Sinisa Ristic" w:date="2016-02-08T13:50:00Z">
                <w:rPr>
                  <w:ins w:id="618" w:author="Sinisa Ristic" w:date="2016-02-08T13:46:00Z"/>
                  <w:noProof/>
                  <w:lang w:eastAsia="en-US"/>
                </w:rPr>
              </w:rPrChange>
            </w:rPr>
          </w:pPr>
          <w:ins w:id="619" w:author="Sinisa Ristic" w:date="2016-02-08T13:46:00Z">
            <w:r w:rsidRPr="00212750">
              <w:rPr>
                <w:rStyle w:val="Hyperlink"/>
                <w:noProof/>
                <w:rPrChange w:id="62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62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622" w:author="Sinisa Ristic" w:date="2016-02-08T13:50:00Z">
                  <w:rPr>
                    <w:noProof/>
                  </w:rPr>
                </w:rPrChange>
              </w:rPr>
              <w:instrText>HYPERLINK \l "_Toc442702547"</w:instrText>
            </w:r>
            <w:r w:rsidRPr="00212750">
              <w:rPr>
                <w:rStyle w:val="Hyperlink"/>
                <w:noProof/>
                <w:rPrChange w:id="62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62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62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62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3.27</w:t>
            </w:r>
            <w:r w:rsidRPr="00212750">
              <w:rPr>
                <w:noProof/>
                <w:lang w:eastAsia="en-US"/>
                <w:rPrChange w:id="62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62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entity_value_datetime</w:t>
            </w:r>
            <w:r w:rsidRPr="00212750">
              <w:rPr>
                <w:noProof/>
                <w:webHidden/>
                <w:rPrChange w:id="62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63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63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_Toc442702547 \h </w:instrText>
            </w:r>
            <w:r w:rsidRPr="00212750">
              <w:rPr>
                <w:noProof/>
                <w:webHidden/>
                <w:rPrChange w:id="63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63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634" w:author="Sinisa Ristic" w:date="2016-02-08T13:46:00Z">
            <w:r w:rsidRPr="00212750">
              <w:rPr>
                <w:noProof/>
                <w:webHidden/>
                <w:rPrChange w:id="635" w:author="Sinisa Ristic" w:date="2016-02-08T13:50:00Z">
                  <w:rPr>
                    <w:noProof/>
                    <w:webHidden/>
                  </w:rPr>
                </w:rPrChange>
              </w:rPr>
              <w:t>13</w:t>
            </w:r>
            <w:r w:rsidRPr="00212750">
              <w:rPr>
                <w:noProof/>
                <w:webHidden/>
                <w:rPrChange w:id="63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63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638" w:author="Sinisa Ristic" w:date="2016-02-08T13:46:00Z"/>
              <w:noProof/>
              <w:lang w:eastAsia="en-US"/>
              <w:rPrChange w:id="639" w:author="Sinisa Ristic" w:date="2016-02-08T13:50:00Z">
                <w:rPr>
                  <w:ins w:id="640" w:author="Sinisa Ristic" w:date="2016-02-08T13:46:00Z"/>
                  <w:noProof/>
                  <w:lang w:eastAsia="en-US"/>
                </w:rPr>
              </w:rPrChange>
            </w:rPr>
          </w:pPr>
          <w:ins w:id="641" w:author="Sinisa Ristic" w:date="2016-02-08T13:46:00Z">
            <w:r w:rsidRPr="00212750">
              <w:rPr>
                <w:rStyle w:val="Hyperlink"/>
                <w:noProof/>
                <w:rPrChange w:id="64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64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644" w:author="Sinisa Ristic" w:date="2016-02-08T13:50:00Z">
                  <w:rPr>
                    <w:noProof/>
                  </w:rPr>
                </w:rPrChange>
              </w:rPr>
              <w:instrText>HYPERLINK \l "_Toc442702548"</w:instrText>
            </w:r>
            <w:r w:rsidRPr="00212750">
              <w:rPr>
                <w:rStyle w:val="Hyperlink"/>
                <w:noProof/>
                <w:rPrChange w:id="64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64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64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64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3.28</w:t>
            </w:r>
            <w:r w:rsidRPr="00212750">
              <w:rPr>
                <w:noProof/>
                <w:lang w:eastAsia="en-US"/>
                <w:rPrChange w:id="64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65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entity_value_text</w:t>
            </w:r>
            <w:r w:rsidRPr="00212750">
              <w:rPr>
                <w:noProof/>
                <w:webHidden/>
                <w:rPrChange w:id="65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65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65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_Toc442702548 \h </w:instrText>
            </w:r>
            <w:r w:rsidRPr="00212750">
              <w:rPr>
                <w:noProof/>
                <w:webHidden/>
                <w:rPrChange w:id="65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65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656" w:author="Sinisa Ristic" w:date="2016-02-08T13:46:00Z">
            <w:r w:rsidRPr="00212750">
              <w:rPr>
                <w:noProof/>
                <w:webHidden/>
                <w:rPrChange w:id="657" w:author="Sinisa Ristic" w:date="2016-02-08T13:50:00Z">
                  <w:rPr>
                    <w:noProof/>
                    <w:webHidden/>
                  </w:rPr>
                </w:rPrChange>
              </w:rPr>
              <w:t>14</w:t>
            </w:r>
            <w:r w:rsidRPr="00212750">
              <w:rPr>
                <w:noProof/>
                <w:webHidden/>
                <w:rPrChange w:id="65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65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660" w:author="Sinisa Ristic" w:date="2016-02-08T13:46:00Z"/>
              <w:noProof/>
              <w:lang w:eastAsia="en-US"/>
              <w:rPrChange w:id="661" w:author="Sinisa Ristic" w:date="2016-02-08T13:50:00Z">
                <w:rPr>
                  <w:ins w:id="662" w:author="Sinisa Ristic" w:date="2016-02-08T13:46:00Z"/>
                  <w:noProof/>
                  <w:lang w:eastAsia="en-US"/>
                </w:rPr>
              </w:rPrChange>
            </w:rPr>
          </w:pPr>
          <w:ins w:id="663" w:author="Sinisa Ristic" w:date="2016-02-08T13:46:00Z">
            <w:r w:rsidRPr="00212750">
              <w:rPr>
                <w:rStyle w:val="Hyperlink"/>
                <w:noProof/>
                <w:rPrChange w:id="66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66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666" w:author="Sinisa Ristic" w:date="2016-02-08T13:50:00Z">
                  <w:rPr>
                    <w:noProof/>
                  </w:rPr>
                </w:rPrChange>
              </w:rPr>
              <w:instrText>HYPERLINK \l "_Toc442702549"</w:instrText>
            </w:r>
            <w:r w:rsidRPr="00212750">
              <w:rPr>
                <w:rStyle w:val="Hyperlink"/>
                <w:noProof/>
                <w:rPrChange w:id="66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66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66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67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3.29</w:t>
            </w:r>
            <w:r w:rsidRPr="00212750">
              <w:rPr>
                <w:noProof/>
                <w:lang w:eastAsia="en-US"/>
                <w:rPrChange w:id="67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67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entity_definition_value_int</w:t>
            </w:r>
            <w:r w:rsidRPr="00212750">
              <w:rPr>
                <w:noProof/>
                <w:webHidden/>
                <w:rPrChange w:id="67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67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67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_Toc442702549 \h </w:instrText>
            </w:r>
            <w:r w:rsidRPr="00212750">
              <w:rPr>
                <w:noProof/>
                <w:webHidden/>
                <w:rPrChange w:id="67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67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678" w:author="Sinisa Ristic" w:date="2016-02-08T13:46:00Z">
            <w:r w:rsidRPr="00212750">
              <w:rPr>
                <w:noProof/>
                <w:webHidden/>
                <w:rPrChange w:id="679" w:author="Sinisa Ristic" w:date="2016-02-08T13:50:00Z">
                  <w:rPr>
                    <w:noProof/>
                    <w:webHidden/>
                  </w:rPr>
                </w:rPrChange>
              </w:rPr>
              <w:t>14</w:t>
            </w:r>
            <w:r w:rsidRPr="00212750">
              <w:rPr>
                <w:noProof/>
                <w:webHidden/>
                <w:rPrChange w:id="68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68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682" w:author="Sinisa Ristic" w:date="2016-02-08T13:46:00Z"/>
              <w:noProof/>
              <w:lang w:eastAsia="en-US"/>
              <w:rPrChange w:id="683" w:author="Sinisa Ristic" w:date="2016-02-08T13:50:00Z">
                <w:rPr>
                  <w:ins w:id="684" w:author="Sinisa Ristic" w:date="2016-02-08T13:46:00Z"/>
                  <w:noProof/>
                  <w:lang w:eastAsia="en-US"/>
                </w:rPr>
              </w:rPrChange>
            </w:rPr>
          </w:pPr>
          <w:ins w:id="685" w:author="Sinisa Ristic" w:date="2016-02-08T13:46:00Z">
            <w:r w:rsidRPr="00212750">
              <w:rPr>
                <w:rStyle w:val="Hyperlink"/>
                <w:noProof/>
                <w:rPrChange w:id="686" w:author="Sinisa Ristic" w:date="2016-02-08T13:50:00Z">
                  <w:rPr>
                    <w:rStyle w:val="Hyperlink"/>
                    <w:noProof/>
                  </w:rPr>
                </w:rPrChange>
              </w:rPr>
              <w:lastRenderedPageBreak/>
              <w:fldChar w:fldCharType="begin"/>
            </w:r>
            <w:r w:rsidRPr="00212750">
              <w:rPr>
                <w:rStyle w:val="Hyperlink"/>
                <w:noProof/>
                <w:rPrChange w:id="68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688" w:author="Sinisa Ristic" w:date="2016-02-08T13:50:00Z">
                  <w:rPr>
                    <w:noProof/>
                  </w:rPr>
                </w:rPrChange>
              </w:rPr>
              <w:instrText>HYPERLINK \l "_Toc442702550"</w:instrText>
            </w:r>
            <w:r w:rsidRPr="00212750">
              <w:rPr>
                <w:rStyle w:val="Hyperlink"/>
                <w:noProof/>
                <w:rPrChange w:id="68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69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69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69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3.30</w:t>
            </w:r>
            <w:r w:rsidRPr="00212750">
              <w:rPr>
                <w:noProof/>
                <w:lang w:eastAsia="en-US"/>
                <w:rPrChange w:id="69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69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entity_definition_value_char</w:t>
            </w:r>
            <w:r w:rsidRPr="00212750">
              <w:rPr>
                <w:noProof/>
                <w:webHidden/>
                <w:rPrChange w:id="69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69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69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_Toc442702550 \h </w:instrText>
            </w:r>
            <w:r w:rsidRPr="00212750">
              <w:rPr>
                <w:noProof/>
                <w:webHidden/>
                <w:rPrChange w:id="69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69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700" w:author="Sinisa Ristic" w:date="2016-02-08T13:46:00Z">
            <w:r w:rsidRPr="00212750">
              <w:rPr>
                <w:noProof/>
                <w:webHidden/>
                <w:rPrChange w:id="701" w:author="Sinisa Ristic" w:date="2016-02-08T13:50:00Z">
                  <w:rPr>
                    <w:noProof/>
                    <w:webHidden/>
                  </w:rPr>
                </w:rPrChange>
              </w:rPr>
              <w:t>14</w:t>
            </w:r>
            <w:r w:rsidRPr="00212750">
              <w:rPr>
                <w:noProof/>
                <w:webHidden/>
                <w:rPrChange w:id="70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70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704" w:author="Sinisa Ristic" w:date="2016-02-08T13:46:00Z"/>
              <w:noProof/>
              <w:lang w:eastAsia="en-US"/>
              <w:rPrChange w:id="705" w:author="Sinisa Ristic" w:date="2016-02-08T13:50:00Z">
                <w:rPr>
                  <w:ins w:id="706" w:author="Sinisa Ristic" w:date="2016-02-08T13:46:00Z"/>
                  <w:noProof/>
                  <w:lang w:eastAsia="en-US"/>
                </w:rPr>
              </w:rPrChange>
            </w:rPr>
          </w:pPr>
          <w:ins w:id="707" w:author="Sinisa Ristic" w:date="2016-02-08T13:46:00Z">
            <w:r w:rsidRPr="00212750">
              <w:rPr>
                <w:rStyle w:val="Hyperlink"/>
                <w:noProof/>
                <w:rPrChange w:id="70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70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710" w:author="Sinisa Ristic" w:date="2016-02-08T13:50:00Z">
                  <w:rPr>
                    <w:noProof/>
                  </w:rPr>
                </w:rPrChange>
              </w:rPr>
              <w:instrText>HYPERLINK \l "_Toc442702551"</w:instrText>
            </w:r>
            <w:r w:rsidRPr="00212750">
              <w:rPr>
                <w:rStyle w:val="Hyperlink"/>
                <w:noProof/>
                <w:rPrChange w:id="71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71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71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71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3.31</w:t>
            </w:r>
            <w:r w:rsidRPr="00212750">
              <w:rPr>
                <w:noProof/>
                <w:lang w:eastAsia="en-US"/>
                <w:rPrChange w:id="71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71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entity_definition_value_double</w:t>
            </w:r>
            <w:r w:rsidRPr="00212750">
              <w:rPr>
                <w:noProof/>
                <w:webHidden/>
                <w:rPrChange w:id="71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71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71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_Toc442702551 \h </w:instrText>
            </w:r>
            <w:r w:rsidRPr="00212750">
              <w:rPr>
                <w:noProof/>
                <w:webHidden/>
                <w:rPrChange w:id="72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72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722" w:author="Sinisa Ristic" w:date="2016-02-08T13:46:00Z">
            <w:r w:rsidRPr="00212750">
              <w:rPr>
                <w:noProof/>
                <w:webHidden/>
                <w:rPrChange w:id="723" w:author="Sinisa Ristic" w:date="2016-02-08T13:50:00Z">
                  <w:rPr>
                    <w:noProof/>
                    <w:webHidden/>
                  </w:rPr>
                </w:rPrChange>
              </w:rPr>
              <w:t>14</w:t>
            </w:r>
            <w:r w:rsidRPr="00212750">
              <w:rPr>
                <w:noProof/>
                <w:webHidden/>
                <w:rPrChange w:id="72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72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726" w:author="Sinisa Ristic" w:date="2016-02-08T13:46:00Z"/>
              <w:noProof/>
              <w:lang w:eastAsia="en-US"/>
              <w:rPrChange w:id="727" w:author="Sinisa Ristic" w:date="2016-02-08T13:50:00Z">
                <w:rPr>
                  <w:ins w:id="728" w:author="Sinisa Ristic" w:date="2016-02-08T13:46:00Z"/>
                  <w:noProof/>
                  <w:lang w:eastAsia="en-US"/>
                </w:rPr>
              </w:rPrChange>
            </w:rPr>
          </w:pPr>
          <w:ins w:id="729" w:author="Sinisa Ristic" w:date="2016-02-08T13:46:00Z">
            <w:r w:rsidRPr="00212750">
              <w:rPr>
                <w:rStyle w:val="Hyperlink"/>
                <w:noProof/>
                <w:rPrChange w:id="73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73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732" w:author="Sinisa Ristic" w:date="2016-02-08T13:50:00Z">
                  <w:rPr>
                    <w:noProof/>
                  </w:rPr>
                </w:rPrChange>
              </w:rPr>
              <w:instrText>HYPERLINK \l "_Toc442702552"</w:instrText>
            </w:r>
            <w:r w:rsidRPr="00212750">
              <w:rPr>
                <w:rStyle w:val="Hyperlink"/>
                <w:noProof/>
                <w:rPrChange w:id="73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73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73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73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3.32</w:t>
            </w:r>
            <w:r w:rsidRPr="00212750">
              <w:rPr>
                <w:noProof/>
                <w:lang w:eastAsia="en-US"/>
                <w:rPrChange w:id="73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73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entity_definition_value_datetime</w:t>
            </w:r>
            <w:r w:rsidRPr="00212750">
              <w:rPr>
                <w:noProof/>
                <w:webHidden/>
                <w:rPrChange w:id="73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74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74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_Toc442702552 \h </w:instrText>
            </w:r>
            <w:r w:rsidRPr="00212750">
              <w:rPr>
                <w:noProof/>
                <w:webHidden/>
                <w:rPrChange w:id="74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74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744" w:author="Sinisa Ristic" w:date="2016-02-08T13:46:00Z">
            <w:r w:rsidRPr="00212750">
              <w:rPr>
                <w:noProof/>
                <w:webHidden/>
                <w:rPrChange w:id="745" w:author="Sinisa Ristic" w:date="2016-02-08T13:50:00Z">
                  <w:rPr>
                    <w:noProof/>
                    <w:webHidden/>
                  </w:rPr>
                </w:rPrChange>
              </w:rPr>
              <w:t>15</w:t>
            </w:r>
            <w:r w:rsidRPr="00212750">
              <w:rPr>
                <w:noProof/>
                <w:webHidden/>
                <w:rPrChange w:id="74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74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748" w:author="Sinisa Ristic" w:date="2016-02-08T13:46:00Z"/>
              <w:noProof/>
              <w:lang w:eastAsia="en-US"/>
              <w:rPrChange w:id="749" w:author="Sinisa Ristic" w:date="2016-02-08T13:50:00Z">
                <w:rPr>
                  <w:ins w:id="750" w:author="Sinisa Ristic" w:date="2016-02-08T13:46:00Z"/>
                  <w:noProof/>
                  <w:lang w:eastAsia="en-US"/>
                </w:rPr>
              </w:rPrChange>
            </w:rPr>
          </w:pPr>
          <w:ins w:id="751" w:author="Sinisa Ristic" w:date="2016-02-08T13:46:00Z">
            <w:r w:rsidRPr="00212750">
              <w:rPr>
                <w:rStyle w:val="Hyperlink"/>
                <w:noProof/>
                <w:rPrChange w:id="75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75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754" w:author="Sinisa Ristic" w:date="2016-02-08T13:50:00Z">
                  <w:rPr>
                    <w:noProof/>
                  </w:rPr>
                </w:rPrChange>
              </w:rPr>
              <w:instrText>HYPERLINK \l "_Toc442702553"</w:instrText>
            </w:r>
            <w:r w:rsidRPr="00212750">
              <w:rPr>
                <w:rStyle w:val="Hyperlink"/>
                <w:noProof/>
                <w:rPrChange w:id="75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75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75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75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3.33</w:t>
            </w:r>
            <w:r w:rsidRPr="00212750">
              <w:rPr>
                <w:noProof/>
                <w:lang w:eastAsia="en-US"/>
                <w:rPrChange w:id="75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76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entity_definition_value_text</w:t>
            </w:r>
            <w:r w:rsidRPr="00212750">
              <w:rPr>
                <w:noProof/>
                <w:webHidden/>
                <w:rPrChange w:id="76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76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76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_Toc442702553 \h </w:instrText>
            </w:r>
            <w:r w:rsidRPr="00212750">
              <w:rPr>
                <w:noProof/>
                <w:webHidden/>
                <w:rPrChange w:id="76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76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766" w:author="Sinisa Ristic" w:date="2016-02-08T13:46:00Z">
            <w:r w:rsidRPr="00212750">
              <w:rPr>
                <w:noProof/>
                <w:webHidden/>
                <w:rPrChange w:id="767" w:author="Sinisa Ristic" w:date="2016-02-08T13:50:00Z">
                  <w:rPr>
                    <w:noProof/>
                    <w:webHidden/>
                  </w:rPr>
                </w:rPrChange>
              </w:rPr>
              <w:t>15</w:t>
            </w:r>
            <w:r w:rsidRPr="00212750">
              <w:rPr>
                <w:noProof/>
                <w:webHidden/>
                <w:rPrChange w:id="76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76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1"/>
            <w:tabs>
              <w:tab w:val="left" w:pos="440"/>
              <w:tab w:val="right" w:leader="dot" w:pos="9350"/>
            </w:tabs>
            <w:rPr>
              <w:ins w:id="770" w:author="Sinisa Ristic" w:date="2016-02-08T13:46:00Z"/>
              <w:noProof/>
              <w:lang w:eastAsia="en-US"/>
              <w:rPrChange w:id="771" w:author="Sinisa Ristic" w:date="2016-02-08T13:50:00Z">
                <w:rPr>
                  <w:ins w:id="772" w:author="Sinisa Ristic" w:date="2016-02-08T13:46:00Z"/>
                  <w:noProof/>
                  <w:lang w:eastAsia="en-US"/>
                </w:rPr>
              </w:rPrChange>
            </w:rPr>
          </w:pPr>
          <w:ins w:id="773" w:author="Sinisa Ristic" w:date="2016-02-08T13:46:00Z">
            <w:r w:rsidRPr="00212750">
              <w:rPr>
                <w:rStyle w:val="Hyperlink"/>
                <w:noProof/>
                <w:rPrChange w:id="77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77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776" w:author="Sinisa Ristic" w:date="2016-02-08T13:50:00Z">
                  <w:rPr>
                    <w:noProof/>
                  </w:rPr>
                </w:rPrChange>
              </w:rPr>
              <w:instrText>HYPERLINK \l "_Toc442702554"</w:instrText>
            </w:r>
            <w:r w:rsidRPr="00212750">
              <w:rPr>
                <w:rStyle w:val="Hyperlink"/>
                <w:noProof/>
                <w:rPrChange w:id="77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77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77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78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4</w:t>
            </w:r>
            <w:r w:rsidRPr="00212750">
              <w:rPr>
                <w:noProof/>
                <w:lang w:eastAsia="en-US"/>
                <w:rPrChange w:id="78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78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Use Cases – Views</w:t>
            </w:r>
            <w:r w:rsidRPr="00212750">
              <w:rPr>
                <w:noProof/>
                <w:webHidden/>
                <w:rPrChange w:id="78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78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78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_Toc442702554 \h </w:instrText>
            </w:r>
            <w:r w:rsidRPr="00212750">
              <w:rPr>
                <w:noProof/>
                <w:webHidden/>
                <w:rPrChange w:id="78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78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788" w:author="Sinisa Ristic" w:date="2016-02-08T13:46:00Z">
            <w:r w:rsidRPr="00212750">
              <w:rPr>
                <w:noProof/>
                <w:webHidden/>
                <w:rPrChange w:id="789" w:author="Sinisa Ristic" w:date="2016-02-08T13:50:00Z">
                  <w:rPr>
                    <w:noProof/>
                    <w:webHidden/>
                  </w:rPr>
                </w:rPrChange>
              </w:rPr>
              <w:t>15</w:t>
            </w:r>
            <w:r w:rsidRPr="00212750">
              <w:rPr>
                <w:noProof/>
                <w:webHidden/>
                <w:rPrChange w:id="79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79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792" w:author="Sinisa Ristic" w:date="2016-02-08T13:46:00Z"/>
              <w:noProof/>
              <w:lang w:eastAsia="en-US"/>
              <w:rPrChange w:id="793" w:author="Sinisa Ristic" w:date="2016-02-08T13:50:00Z">
                <w:rPr>
                  <w:ins w:id="794" w:author="Sinisa Ristic" w:date="2016-02-08T13:46:00Z"/>
                  <w:noProof/>
                  <w:lang w:eastAsia="en-US"/>
                </w:rPr>
              </w:rPrChange>
            </w:rPr>
          </w:pPr>
          <w:ins w:id="795" w:author="Sinisa Ristic" w:date="2016-02-08T13:46:00Z">
            <w:r w:rsidRPr="00212750">
              <w:rPr>
                <w:rStyle w:val="Hyperlink"/>
                <w:noProof/>
                <w:rPrChange w:id="79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79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798" w:author="Sinisa Ristic" w:date="2016-02-08T13:50:00Z">
                  <w:rPr>
                    <w:noProof/>
                  </w:rPr>
                </w:rPrChange>
              </w:rPr>
              <w:instrText>HYPERLINK \l "_Toc442702555"</w:instrText>
            </w:r>
            <w:r w:rsidRPr="00212750">
              <w:rPr>
                <w:rStyle w:val="Hyperlink"/>
                <w:noProof/>
                <w:rPrChange w:id="79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80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80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80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4.1</w:t>
            </w:r>
            <w:r w:rsidRPr="00212750">
              <w:rPr>
                <w:noProof/>
                <w:lang w:eastAsia="en-US"/>
                <w:rPrChange w:id="80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80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Pravljenje rezervacije</w:t>
            </w:r>
            <w:r w:rsidRPr="00212750">
              <w:rPr>
                <w:noProof/>
                <w:webHidden/>
                <w:rPrChange w:id="80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80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80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_Toc442702555 \h </w:instrText>
            </w:r>
            <w:r w:rsidRPr="00212750">
              <w:rPr>
                <w:noProof/>
                <w:webHidden/>
                <w:rPrChange w:id="80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80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810" w:author="Sinisa Ristic" w:date="2016-02-08T13:46:00Z">
            <w:r w:rsidRPr="00212750">
              <w:rPr>
                <w:noProof/>
                <w:webHidden/>
                <w:rPrChange w:id="811" w:author="Sinisa Ristic" w:date="2016-02-08T13:50:00Z">
                  <w:rPr>
                    <w:noProof/>
                    <w:webHidden/>
                  </w:rPr>
                </w:rPrChange>
              </w:rPr>
              <w:t>15</w:t>
            </w:r>
            <w:r w:rsidRPr="00212750">
              <w:rPr>
                <w:noProof/>
                <w:webHidden/>
                <w:rPrChange w:id="81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81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814" w:author="Sinisa Ristic" w:date="2016-02-08T13:46:00Z"/>
              <w:noProof/>
              <w:lang w:eastAsia="en-US"/>
              <w:rPrChange w:id="815" w:author="Sinisa Ristic" w:date="2016-02-08T13:50:00Z">
                <w:rPr>
                  <w:ins w:id="816" w:author="Sinisa Ristic" w:date="2016-02-08T13:46:00Z"/>
                  <w:noProof/>
                  <w:lang w:eastAsia="en-US"/>
                </w:rPr>
              </w:rPrChange>
            </w:rPr>
          </w:pPr>
          <w:ins w:id="817" w:author="Sinisa Ristic" w:date="2016-02-08T13:46:00Z">
            <w:r w:rsidRPr="00212750">
              <w:rPr>
                <w:rStyle w:val="Hyperlink"/>
                <w:noProof/>
                <w:rPrChange w:id="81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81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820" w:author="Sinisa Ristic" w:date="2016-02-08T13:50:00Z">
                  <w:rPr>
                    <w:noProof/>
                  </w:rPr>
                </w:rPrChange>
              </w:rPr>
              <w:instrText>HYPERLINK \l "_Toc442702556"</w:instrText>
            </w:r>
            <w:r w:rsidRPr="00212750">
              <w:rPr>
                <w:rStyle w:val="Hyperlink"/>
                <w:noProof/>
                <w:rPrChange w:id="82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82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82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82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4.2</w:t>
            </w:r>
            <w:r w:rsidRPr="00212750">
              <w:rPr>
                <w:noProof/>
                <w:lang w:eastAsia="en-US"/>
                <w:rPrChange w:id="82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82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Klasifikacija entiteta u kategoriju</w:t>
            </w:r>
            <w:r w:rsidRPr="00212750">
              <w:rPr>
                <w:noProof/>
                <w:webHidden/>
                <w:rPrChange w:id="82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82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82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_Toc442702556 \h </w:instrText>
            </w:r>
            <w:r w:rsidRPr="00212750">
              <w:rPr>
                <w:noProof/>
                <w:webHidden/>
                <w:rPrChange w:id="83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83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832" w:author="Sinisa Ristic" w:date="2016-02-08T13:46:00Z">
            <w:r w:rsidRPr="00212750">
              <w:rPr>
                <w:noProof/>
                <w:webHidden/>
                <w:rPrChange w:id="833" w:author="Sinisa Ristic" w:date="2016-02-08T13:50:00Z">
                  <w:rPr>
                    <w:noProof/>
                    <w:webHidden/>
                  </w:rPr>
                </w:rPrChange>
              </w:rPr>
              <w:t>16</w:t>
            </w:r>
            <w:r w:rsidRPr="00212750">
              <w:rPr>
                <w:noProof/>
                <w:webHidden/>
                <w:rPrChange w:id="83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83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836" w:author="Sinisa Ristic" w:date="2016-02-08T13:46:00Z"/>
              <w:noProof/>
              <w:lang w:eastAsia="en-US"/>
              <w:rPrChange w:id="837" w:author="Sinisa Ristic" w:date="2016-02-08T13:50:00Z">
                <w:rPr>
                  <w:ins w:id="838" w:author="Sinisa Ristic" w:date="2016-02-08T13:46:00Z"/>
                  <w:noProof/>
                  <w:lang w:eastAsia="en-US"/>
                </w:rPr>
              </w:rPrChange>
            </w:rPr>
          </w:pPr>
          <w:ins w:id="839" w:author="Sinisa Ristic" w:date="2016-02-08T13:46:00Z">
            <w:r w:rsidRPr="00212750">
              <w:rPr>
                <w:rStyle w:val="Hyperlink"/>
                <w:noProof/>
                <w:rPrChange w:id="84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84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842" w:author="Sinisa Ristic" w:date="2016-02-08T13:50:00Z">
                  <w:rPr>
                    <w:noProof/>
                  </w:rPr>
                </w:rPrChange>
              </w:rPr>
              <w:instrText>HYPERLINK \l "_Toc442702557"</w:instrText>
            </w:r>
            <w:r w:rsidRPr="00212750">
              <w:rPr>
                <w:rStyle w:val="Hyperlink"/>
                <w:noProof/>
                <w:rPrChange w:id="84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84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84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84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4.3</w:t>
            </w:r>
            <w:r w:rsidRPr="00212750">
              <w:rPr>
                <w:noProof/>
                <w:lang w:eastAsia="en-US"/>
                <w:rPrChange w:id="84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84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Dodavanje novog user-a</w:t>
            </w:r>
            <w:r w:rsidRPr="00212750">
              <w:rPr>
                <w:noProof/>
                <w:webHidden/>
                <w:rPrChange w:id="84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85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85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_Toc442702557 \h </w:instrText>
            </w:r>
            <w:r w:rsidRPr="00212750">
              <w:rPr>
                <w:noProof/>
                <w:webHidden/>
                <w:rPrChange w:id="85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85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854" w:author="Sinisa Ristic" w:date="2016-02-08T13:46:00Z">
            <w:r w:rsidRPr="00212750">
              <w:rPr>
                <w:noProof/>
                <w:webHidden/>
                <w:rPrChange w:id="855" w:author="Sinisa Ristic" w:date="2016-02-08T13:50:00Z">
                  <w:rPr>
                    <w:noProof/>
                    <w:webHidden/>
                  </w:rPr>
                </w:rPrChange>
              </w:rPr>
              <w:t>17</w:t>
            </w:r>
            <w:r w:rsidRPr="00212750">
              <w:rPr>
                <w:noProof/>
                <w:webHidden/>
                <w:rPrChange w:id="85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85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858" w:author="Sinisa Ristic" w:date="2016-02-08T13:46:00Z"/>
              <w:noProof/>
              <w:lang w:eastAsia="en-US"/>
              <w:rPrChange w:id="859" w:author="Sinisa Ristic" w:date="2016-02-08T13:50:00Z">
                <w:rPr>
                  <w:ins w:id="860" w:author="Sinisa Ristic" w:date="2016-02-08T13:46:00Z"/>
                  <w:noProof/>
                  <w:lang w:eastAsia="en-US"/>
                </w:rPr>
              </w:rPrChange>
            </w:rPr>
          </w:pPr>
          <w:ins w:id="861" w:author="Sinisa Ristic" w:date="2016-02-08T13:46:00Z">
            <w:r w:rsidRPr="00212750">
              <w:rPr>
                <w:rStyle w:val="Hyperlink"/>
                <w:noProof/>
                <w:rPrChange w:id="86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86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864" w:author="Sinisa Ristic" w:date="2016-02-08T13:50:00Z">
                  <w:rPr>
                    <w:noProof/>
                  </w:rPr>
                </w:rPrChange>
              </w:rPr>
              <w:instrText>HYPERLINK \l "_Toc442702558"</w:instrText>
            </w:r>
            <w:r w:rsidRPr="00212750">
              <w:rPr>
                <w:rStyle w:val="Hyperlink"/>
                <w:noProof/>
                <w:rPrChange w:id="86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86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86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86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4.4</w:t>
            </w:r>
            <w:r w:rsidRPr="00212750">
              <w:rPr>
                <w:noProof/>
                <w:lang w:eastAsia="en-US"/>
                <w:rPrChange w:id="86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87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Finansijski plan i cene</w:t>
            </w:r>
            <w:r w:rsidRPr="00212750">
              <w:rPr>
                <w:noProof/>
                <w:webHidden/>
                <w:rPrChange w:id="87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87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87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_Toc442702558 \h </w:instrText>
            </w:r>
            <w:r w:rsidRPr="00212750">
              <w:rPr>
                <w:noProof/>
                <w:webHidden/>
                <w:rPrChange w:id="87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87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876" w:author="Sinisa Ristic" w:date="2016-02-08T13:46:00Z">
            <w:r w:rsidRPr="00212750">
              <w:rPr>
                <w:noProof/>
                <w:webHidden/>
                <w:rPrChange w:id="877" w:author="Sinisa Ristic" w:date="2016-02-08T13:50:00Z">
                  <w:rPr>
                    <w:noProof/>
                    <w:webHidden/>
                  </w:rPr>
                </w:rPrChange>
              </w:rPr>
              <w:t>17</w:t>
            </w:r>
            <w:r w:rsidRPr="00212750">
              <w:rPr>
                <w:noProof/>
                <w:webHidden/>
                <w:rPrChange w:id="87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87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880" w:author="Sinisa Ristic" w:date="2016-02-08T13:46:00Z"/>
              <w:noProof/>
              <w:lang w:eastAsia="en-US"/>
              <w:rPrChange w:id="881" w:author="Sinisa Ristic" w:date="2016-02-08T13:50:00Z">
                <w:rPr>
                  <w:ins w:id="882" w:author="Sinisa Ristic" w:date="2016-02-08T13:46:00Z"/>
                  <w:noProof/>
                  <w:lang w:eastAsia="en-US"/>
                </w:rPr>
              </w:rPrChange>
            </w:rPr>
          </w:pPr>
          <w:ins w:id="883" w:author="Sinisa Ristic" w:date="2016-02-08T13:46:00Z">
            <w:r w:rsidRPr="00212750">
              <w:rPr>
                <w:rStyle w:val="Hyperlink"/>
                <w:noProof/>
                <w:rPrChange w:id="88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88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886" w:author="Sinisa Ristic" w:date="2016-02-08T13:50:00Z">
                  <w:rPr>
                    <w:noProof/>
                  </w:rPr>
                </w:rPrChange>
              </w:rPr>
              <w:instrText>HYPERLINK \l "_Toc442702559"</w:instrText>
            </w:r>
            <w:r w:rsidRPr="00212750">
              <w:rPr>
                <w:rStyle w:val="Hyperlink"/>
                <w:noProof/>
                <w:rPrChange w:id="88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88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88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89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4.5</w:t>
            </w:r>
            <w:r w:rsidRPr="00212750">
              <w:rPr>
                <w:noProof/>
                <w:lang w:eastAsia="en-US"/>
                <w:rPrChange w:id="89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89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Povezivanje entiteta i atributa</w:t>
            </w:r>
            <w:r w:rsidRPr="00212750">
              <w:rPr>
                <w:noProof/>
                <w:webHidden/>
                <w:rPrChange w:id="89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89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89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_Toc442702559 \h </w:instrText>
            </w:r>
            <w:r w:rsidRPr="00212750">
              <w:rPr>
                <w:noProof/>
                <w:webHidden/>
                <w:rPrChange w:id="89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89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898" w:author="Sinisa Ristic" w:date="2016-02-08T13:46:00Z">
            <w:r w:rsidRPr="00212750">
              <w:rPr>
                <w:noProof/>
                <w:webHidden/>
                <w:rPrChange w:id="899" w:author="Sinisa Ristic" w:date="2016-02-08T13:50:00Z">
                  <w:rPr>
                    <w:noProof/>
                    <w:webHidden/>
                  </w:rPr>
                </w:rPrChange>
              </w:rPr>
              <w:t>18</w:t>
            </w:r>
            <w:r w:rsidRPr="00212750">
              <w:rPr>
                <w:noProof/>
                <w:webHidden/>
                <w:rPrChange w:id="90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90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1"/>
            <w:tabs>
              <w:tab w:val="left" w:pos="440"/>
              <w:tab w:val="right" w:leader="dot" w:pos="9350"/>
            </w:tabs>
            <w:rPr>
              <w:ins w:id="902" w:author="Sinisa Ristic" w:date="2016-02-08T13:46:00Z"/>
              <w:noProof/>
              <w:lang w:eastAsia="en-US"/>
              <w:rPrChange w:id="903" w:author="Sinisa Ristic" w:date="2016-02-08T13:50:00Z">
                <w:rPr>
                  <w:ins w:id="904" w:author="Sinisa Ristic" w:date="2016-02-08T13:46:00Z"/>
                  <w:noProof/>
                  <w:lang w:eastAsia="en-US"/>
                </w:rPr>
              </w:rPrChange>
            </w:rPr>
          </w:pPr>
          <w:ins w:id="905" w:author="Sinisa Ristic" w:date="2016-02-08T13:46:00Z">
            <w:r w:rsidRPr="00212750">
              <w:rPr>
                <w:rStyle w:val="Hyperlink"/>
                <w:noProof/>
                <w:rPrChange w:id="90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90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908" w:author="Sinisa Ristic" w:date="2016-02-08T13:50:00Z">
                  <w:rPr>
                    <w:noProof/>
                  </w:rPr>
                </w:rPrChange>
              </w:rPr>
              <w:instrText>HYPERLINK \l "_Toc442702560"</w:instrText>
            </w:r>
            <w:r w:rsidRPr="00212750">
              <w:rPr>
                <w:rStyle w:val="Hyperlink"/>
                <w:noProof/>
                <w:rPrChange w:id="90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91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91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91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6</w:t>
            </w:r>
            <w:r w:rsidRPr="00212750">
              <w:rPr>
                <w:noProof/>
                <w:lang w:eastAsia="en-US"/>
                <w:rPrChange w:id="91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91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Kategorizaija korisnika, uloge i zadaci</w:t>
            </w:r>
            <w:r w:rsidRPr="00212750">
              <w:rPr>
                <w:noProof/>
                <w:webHidden/>
                <w:rPrChange w:id="91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91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91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_Toc442702560 \h </w:instrText>
            </w:r>
            <w:r w:rsidRPr="00212750">
              <w:rPr>
                <w:noProof/>
                <w:webHidden/>
                <w:rPrChange w:id="91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91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920" w:author="Sinisa Ristic" w:date="2016-02-08T13:46:00Z">
            <w:r w:rsidRPr="00212750">
              <w:rPr>
                <w:noProof/>
                <w:webHidden/>
                <w:rPrChange w:id="921" w:author="Sinisa Ristic" w:date="2016-02-08T13:50:00Z">
                  <w:rPr>
                    <w:noProof/>
                    <w:webHidden/>
                  </w:rPr>
                </w:rPrChange>
              </w:rPr>
              <w:t>19</w:t>
            </w:r>
            <w:r w:rsidRPr="00212750">
              <w:rPr>
                <w:noProof/>
                <w:webHidden/>
                <w:rPrChange w:id="92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92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1"/>
            <w:tabs>
              <w:tab w:val="left" w:pos="440"/>
              <w:tab w:val="right" w:leader="dot" w:pos="9350"/>
            </w:tabs>
            <w:rPr>
              <w:ins w:id="924" w:author="Sinisa Ristic" w:date="2016-02-08T13:46:00Z"/>
              <w:noProof/>
              <w:lang w:eastAsia="en-US"/>
              <w:rPrChange w:id="925" w:author="Sinisa Ristic" w:date="2016-02-08T13:50:00Z">
                <w:rPr>
                  <w:ins w:id="926" w:author="Sinisa Ristic" w:date="2016-02-08T13:46:00Z"/>
                  <w:noProof/>
                  <w:lang w:eastAsia="en-US"/>
                </w:rPr>
              </w:rPrChange>
            </w:rPr>
          </w:pPr>
          <w:ins w:id="927" w:author="Sinisa Ristic" w:date="2016-02-08T13:46:00Z">
            <w:r w:rsidRPr="00212750">
              <w:rPr>
                <w:rStyle w:val="Hyperlink"/>
                <w:noProof/>
                <w:rPrChange w:id="92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92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930" w:author="Sinisa Ristic" w:date="2016-02-08T13:50:00Z">
                  <w:rPr>
                    <w:noProof/>
                  </w:rPr>
                </w:rPrChange>
              </w:rPr>
              <w:instrText>HYPERLINK \l "_Toc442702561"</w:instrText>
            </w:r>
            <w:r w:rsidRPr="00212750">
              <w:rPr>
                <w:rStyle w:val="Hyperlink"/>
                <w:noProof/>
                <w:rPrChange w:id="93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93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93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93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</w:t>
            </w:r>
            <w:r w:rsidRPr="00212750">
              <w:rPr>
                <w:noProof/>
                <w:lang w:eastAsia="en-US"/>
                <w:rPrChange w:id="93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93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Korisnički modul (User)</w:t>
            </w:r>
            <w:r w:rsidRPr="00212750">
              <w:rPr>
                <w:noProof/>
                <w:webHidden/>
                <w:rPrChange w:id="93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93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93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_Toc442702561 \h </w:instrText>
            </w:r>
            <w:r w:rsidRPr="00212750">
              <w:rPr>
                <w:noProof/>
                <w:webHidden/>
                <w:rPrChange w:id="94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94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942" w:author="Sinisa Ristic" w:date="2016-02-08T13:46:00Z">
            <w:r w:rsidRPr="00212750">
              <w:rPr>
                <w:noProof/>
                <w:webHidden/>
                <w:rPrChange w:id="943" w:author="Sinisa Ristic" w:date="2016-02-08T13:50:00Z">
                  <w:rPr>
                    <w:noProof/>
                    <w:webHidden/>
                  </w:rPr>
                </w:rPrChange>
              </w:rPr>
              <w:t>20</w:t>
            </w:r>
            <w:r w:rsidRPr="00212750">
              <w:rPr>
                <w:noProof/>
                <w:webHidden/>
                <w:rPrChange w:id="94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94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946" w:author="Sinisa Ristic" w:date="2016-02-08T13:46:00Z"/>
              <w:noProof/>
              <w:lang w:eastAsia="en-US"/>
              <w:rPrChange w:id="947" w:author="Sinisa Ristic" w:date="2016-02-08T13:50:00Z">
                <w:rPr>
                  <w:ins w:id="948" w:author="Sinisa Ristic" w:date="2016-02-08T13:46:00Z"/>
                  <w:noProof/>
                  <w:lang w:eastAsia="en-US"/>
                </w:rPr>
              </w:rPrChange>
            </w:rPr>
          </w:pPr>
          <w:ins w:id="949" w:author="Sinisa Ristic" w:date="2016-02-08T13:46:00Z">
            <w:r w:rsidRPr="00212750">
              <w:rPr>
                <w:rStyle w:val="Hyperlink"/>
                <w:noProof/>
                <w:rPrChange w:id="95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95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952" w:author="Sinisa Ristic" w:date="2016-02-08T13:50:00Z">
                  <w:rPr>
                    <w:noProof/>
                  </w:rPr>
                </w:rPrChange>
              </w:rPr>
              <w:instrText>HYPERLINK \l "_Toc442702562"</w:instrText>
            </w:r>
            <w:r w:rsidRPr="00212750">
              <w:rPr>
                <w:rStyle w:val="Hyperlink"/>
                <w:noProof/>
                <w:rPrChange w:id="95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95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95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95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7.1</w:t>
            </w:r>
            <w:r w:rsidRPr="00212750">
              <w:rPr>
                <w:noProof/>
                <w:lang w:eastAsia="en-US"/>
                <w:rPrChange w:id="95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95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Glavni</w:t>
            </w:r>
            <w:r w:rsidRPr="00212750">
              <w:rPr>
                <w:noProof/>
                <w:webHidden/>
                <w:rPrChange w:id="95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96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96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_Toc442702562 \h </w:instrText>
            </w:r>
            <w:r w:rsidRPr="00212750">
              <w:rPr>
                <w:noProof/>
                <w:webHidden/>
                <w:rPrChange w:id="96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96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964" w:author="Sinisa Ristic" w:date="2016-02-08T13:46:00Z">
            <w:r w:rsidRPr="00212750">
              <w:rPr>
                <w:noProof/>
                <w:webHidden/>
                <w:rPrChange w:id="965" w:author="Sinisa Ristic" w:date="2016-02-08T13:50:00Z">
                  <w:rPr>
                    <w:noProof/>
                    <w:webHidden/>
                  </w:rPr>
                </w:rPrChange>
              </w:rPr>
              <w:t>20</w:t>
            </w:r>
            <w:r w:rsidRPr="00212750">
              <w:rPr>
                <w:noProof/>
                <w:webHidden/>
                <w:rPrChange w:id="96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96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3"/>
            <w:tabs>
              <w:tab w:val="left" w:pos="1320"/>
              <w:tab w:val="right" w:leader="dot" w:pos="9350"/>
            </w:tabs>
            <w:rPr>
              <w:ins w:id="968" w:author="Sinisa Ristic" w:date="2016-02-08T13:46:00Z"/>
              <w:noProof/>
              <w:lang w:eastAsia="en-US"/>
              <w:rPrChange w:id="969" w:author="Sinisa Ristic" w:date="2016-02-08T13:50:00Z">
                <w:rPr>
                  <w:ins w:id="970" w:author="Sinisa Ristic" w:date="2016-02-08T13:46:00Z"/>
                  <w:noProof/>
                  <w:lang w:eastAsia="en-US"/>
                </w:rPr>
              </w:rPrChange>
            </w:rPr>
          </w:pPr>
          <w:ins w:id="971" w:author="Sinisa Ristic" w:date="2016-02-08T13:46:00Z">
            <w:r w:rsidRPr="00212750">
              <w:rPr>
                <w:rStyle w:val="Hyperlink"/>
                <w:noProof/>
                <w:rPrChange w:id="97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97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974" w:author="Sinisa Ristic" w:date="2016-02-08T13:50:00Z">
                  <w:rPr>
                    <w:noProof/>
                  </w:rPr>
                </w:rPrChange>
              </w:rPr>
              <w:instrText>HYPERLINK \l "_Toc442702563"</w:instrText>
            </w:r>
            <w:r w:rsidRPr="00212750">
              <w:rPr>
                <w:rStyle w:val="Hyperlink"/>
                <w:noProof/>
                <w:rPrChange w:id="97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97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97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97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7.1.1</w:t>
            </w:r>
            <w:r w:rsidRPr="00212750">
              <w:rPr>
                <w:noProof/>
                <w:lang w:eastAsia="en-US"/>
                <w:rPrChange w:id="97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98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Opis</w:t>
            </w:r>
            <w:r w:rsidRPr="00212750">
              <w:rPr>
                <w:noProof/>
                <w:webHidden/>
                <w:rPrChange w:id="98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98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98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_Toc442702563 \h </w:instrText>
            </w:r>
            <w:r w:rsidRPr="00212750">
              <w:rPr>
                <w:noProof/>
                <w:webHidden/>
                <w:rPrChange w:id="98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98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986" w:author="Sinisa Ristic" w:date="2016-02-08T13:46:00Z">
            <w:r w:rsidRPr="00212750">
              <w:rPr>
                <w:noProof/>
                <w:webHidden/>
                <w:rPrChange w:id="987" w:author="Sinisa Ristic" w:date="2016-02-08T13:50:00Z">
                  <w:rPr>
                    <w:noProof/>
                    <w:webHidden/>
                  </w:rPr>
                </w:rPrChange>
              </w:rPr>
              <w:t>20</w:t>
            </w:r>
            <w:r w:rsidRPr="00212750">
              <w:rPr>
                <w:noProof/>
                <w:webHidden/>
                <w:rPrChange w:id="98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98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3"/>
            <w:tabs>
              <w:tab w:val="left" w:pos="1320"/>
              <w:tab w:val="right" w:leader="dot" w:pos="9350"/>
            </w:tabs>
            <w:rPr>
              <w:ins w:id="990" w:author="Sinisa Ristic" w:date="2016-02-08T13:46:00Z"/>
              <w:noProof/>
              <w:lang w:eastAsia="en-US"/>
              <w:rPrChange w:id="991" w:author="Sinisa Ristic" w:date="2016-02-08T13:50:00Z">
                <w:rPr>
                  <w:ins w:id="992" w:author="Sinisa Ristic" w:date="2016-02-08T13:46:00Z"/>
                  <w:noProof/>
                  <w:lang w:eastAsia="en-US"/>
                </w:rPr>
              </w:rPrChange>
            </w:rPr>
          </w:pPr>
          <w:ins w:id="993" w:author="Sinisa Ristic" w:date="2016-02-08T13:46:00Z">
            <w:r w:rsidRPr="00212750">
              <w:rPr>
                <w:rStyle w:val="Hyperlink"/>
                <w:noProof/>
                <w:rPrChange w:id="99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99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996" w:author="Sinisa Ristic" w:date="2016-02-08T13:50:00Z">
                  <w:rPr>
                    <w:noProof/>
                  </w:rPr>
                </w:rPrChange>
              </w:rPr>
              <w:instrText>HYPERLINK \l "_Toc442702564"</w:instrText>
            </w:r>
            <w:r w:rsidRPr="00212750">
              <w:rPr>
                <w:rStyle w:val="Hyperlink"/>
                <w:noProof/>
                <w:rPrChange w:id="99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99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99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000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7.1.2</w:t>
            </w:r>
            <w:r w:rsidRPr="00212750">
              <w:rPr>
                <w:noProof/>
                <w:lang w:eastAsia="en-US"/>
                <w:rPrChange w:id="100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002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Prikaz</w:t>
            </w:r>
            <w:r w:rsidRPr="00212750">
              <w:rPr>
                <w:noProof/>
                <w:webHidden/>
                <w:rPrChange w:id="100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00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00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_Toc442702564 \h </w:instrText>
            </w:r>
            <w:r w:rsidRPr="00212750">
              <w:rPr>
                <w:noProof/>
                <w:webHidden/>
                <w:rPrChange w:id="100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00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008" w:author="Sinisa Ristic" w:date="2016-02-08T13:46:00Z">
            <w:r w:rsidRPr="00212750">
              <w:rPr>
                <w:noProof/>
                <w:webHidden/>
                <w:rPrChange w:id="1009" w:author="Sinisa Ristic" w:date="2016-02-08T13:50:00Z">
                  <w:rPr>
                    <w:noProof/>
                    <w:webHidden/>
                  </w:rPr>
                </w:rPrChange>
              </w:rPr>
              <w:t>20</w:t>
            </w:r>
            <w:r w:rsidRPr="00212750">
              <w:rPr>
                <w:noProof/>
                <w:webHidden/>
                <w:rPrChange w:id="101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01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012" w:author="Sinisa Ristic" w:date="2016-02-08T13:46:00Z"/>
              <w:noProof/>
              <w:lang w:eastAsia="en-US"/>
              <w:rPrChange w:id="1013" w:author="Sinisa Ristic" w:date="2016-02-08T13:50:00Z">
                <w:rPr>
                  <w:ins w:id="1014" w:author="Sinisa Ristic" w:date="2016-02-08T13:46:00Z"/>
                  <w:noProof/>
                  <w:lang w:eastAsia="en-US"/>
                </w:rPr>
              </w:rPrChange>
            </w:rPr>
          </w:pPr>
          <w:ins w:id="1015" w:author="Sinisa Ristic" w:date="2016-02-08T13:46:00Z">
            <w:r w:rsidRPr="00212750">
              <w:rPr>
                <w:rStyle w:val="Hyperlink"/>
                <w:noProof/>
                <w:rPrChange w:id="101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01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018" w:author="Sinisa Ristic" w:date="2016-02-08T13:50:00Z">
                  <w:rPr>
                    <w:noProof/>
                  </w:rPr>
                </w:rPrChange>
              </w:rPr>
              <w:instrText>HYPERLINK \l "_Toc442702565"</w:instrText>
            </w:r>
            <w:r w:rsidRPr="00212750">
              <w:rPr>
                <w:rStyle w:val="Hyperlink"/>
                <w:noProof/>
                <w:rPrChange w:id="101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02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02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02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7.2</w:t>
            </w:r>
            <w:r w:rsidRPr="00212750">
              <w:rPr>
                <w:noProof/>
                <w:lang w:eastAsia="en-US"/>
                <w:rPrChange w:id="102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02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Nova rezervacija</w:t>
            </w:r>
            <w:r w:rsidRPr="00212750">
              <w:rPr>
                <w:noProof/>
                <w:webHidden/>
                <w:rPrChange w:id="102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02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02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_Toc442702565 \h </w:instrText>
            </w:r>
            <w:r w:rsidRPr="00212750">
              <w:rPr>
                <w:noProof/>
                <w:webHidden/>
                <w:rPrChange w:id="102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02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030" w:author="Sinisa Ristic" w:date="2016-02-08T13:46:00Z">
            <w:r w:rsidRPr="00212750">
              <w:rPr>
                <w:noProof/>
                <w:webHidden/>
                <w:rPrChange w:id="1031" w:author="Sinisa Ristic" w:date="2016-02-08T13:50:00Z">
                  <w:rPr>
                    <w:noProof/>
                    <w:webHidden/>
                  </w:rPr>
                </w:rPrChange>
              </w:rPr>
              <w:t>22</w:t>
            </w:r>
            <w:r w:rsidRPr="00212750">
              <w:rPr>
                <w:noProof/>
                <w:webHidden/>
                <w:rPrChange w:id="103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03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3"/>
            <w:tabs>
              <w:tab w:val="left" w:pos="1320"/>
              <w:tab w:val="right" w:leader="dot" w:pos="9350"/>
            </w:tabs>
            <w:rPr>
              <w:ins w:id="1034" w:author="Sinisa Ristic" w:date="2016-02-08T13:46:00Z"/>
              <w:noProof/>
              <w:lang w:eastAsia="en-US"/>
              <w:rPrChange w:id="1035" w:author="Sinisa Ristic" w:date="2016-02-08T13:50:00Z">
                <w:rPr>
                  <w:ins w:id="1036" w:author="Sinisa Ristic" w:date="2016-02-08T13:46:00Z"/>
                  <w:noProof/>
                  <w:lang w:eastAsia="en-US"/>
                </w:rPr>
              </w:rPrChange>
            </w:rPr>
          </w:pPr>
          <w:ins w:id="1037" w:author="Sinisa Ristic" w:date="2016-02-08T13:46:00Z">
            <w:r w:rsidRPr="00212750">
              <w:rPr>
                <w:rStyle w:val="Hyperlink"/>
                <w:noProof/>
                <w:rPrChange w:id="103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03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040" w:author="Sinisa Ristic" w:date="2016-02-08T13:50:00Z">
                  <w:rPr>
                    <w:noProof/>
                  </w:rPr>
                </w:rPrChange>
              </w:rPr>
              <w:instrText>HYPERLINK \l "_Toc442702566"</w:instrText>
            </w:r>
            <w:r w:rsidRPr="00212750">
              <w:rPr>
                <w:rStyle w:val="Hyperlink"/>
                <w:noProof/>
                <w:rPrChange w:id="104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04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04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04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7.2.1</w:t>
            </w:r>
            <w:r w:rsidRPr="00212750">
              <w:rPr>
                <w:noProof/>
                <w:lang w:eastAsia="en-US"/>
                <w:rPrChange w:id="104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04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Napredno – forma sa kontrolom</w:t>
            </w:r>
            <w:r w:rsidRPr="00212750">
              <w:rPr>
                <w:noProof/>
                <w:webHidden/>
                <w:rPrChange w:id="104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04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04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_Toc442702566 \h </w:instrText>
            </w:r>
            <w:r w:rsidRPr="00212750">
              <w:rPr>
                <w:noProof/>
                <w:webHidden/>
                <w:rPrChange w:id="105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05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052" w:author="Sinisa Ristic" w:date="2016-02-08T13:46:00Z">
            <w:r w:rsidRPr="00212750">
              <w:rPr>
                <w:noProof/>
                <w:webHidden/>
                <w:rPrChange w:id="1053" w:author="Sinisa Ristic" w:date="2016-02-08T13:50:00Z">
                  <w:rPr>
                    <w:noProof/>
                    <w:webHidden/>
                  </w:rPr>
                </w:rPrChange>
              </w:rPr>
              <w:t>22</w:t>
            </w:r>
            <w:r w:rsidRPr="00212750">
              <w:rPr>
                <w:noProof/>
                <w:webHidden/>
                <w:rPrChange w:id="105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05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3"/>
            <w:tabs>
              <w:tab w:val="left" w:pos="1320"/>
              <w:tab w:val="right" w:leader="dot" w:pos="9350"/>
            </w:tabs>
            <w:rPr>
              <w:ins w:id="1056" w:author="Sinisa Ristic" w:date="2016-02-08T13:46:00Z"/>
              <w:noProof/>
              <w:lang w:eastAsia="en-US"/>
              <w:rPrChange w:id="1057" w:author="Sinisa Ristic" w:date="2016-02-08T13:50:00Z">
                <w:rPr>
                  <w:ins w:id="1058" w:author="Sinisa Ristic" w:date="2016-02-08T13:46:00Z"/>
                  <w:noProof/>
                  <w:lang w:eastAsia="en-US"/>
                </w:rPr>
              </w:rPrChange>
            </w:rPr>
          </w:pPr>
          <w:ins w:id="1059" w:author="Sinisa Ristic" w:date="2016-02-08T13:46:00Z">
            <w:r w:rsidRPr="00212750">
              <w:rPr>
                <w:rStyle w:val="Hyperlink"/>
                <w:noProof/>
                <w:rPrChange w:id="106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06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062" w:author="Sinisa Ristic" w:date="2016-02-08T13:50:00Z">
                  <w:rPr>
                    <w:noProof/>
                  </w:rPr>
                </w:rPrChange>
              </w:rPr>
              <w:instrText>HYPERLINK \l "_Toc442702567"</w:instrText>
            </w:r>
            <w:r w:rsidRPr="00212750">
              <w:rPr>
                <w:rStyle w:val="Hyperlink"/>
                <w:noProof/>
                <w:rPrChange w:id="106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06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06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06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7.2.2</w:t>
            </w:r>
            <w:r w:rsidRPr="00212750">
              <w:rPr>
                <w:noProof/>
                <w:lang w:eastAsia="en-US"/>
                <w:rPrChange w:id="106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06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Osnovna forma (bez kontrole)</w:t>
            </w:r>
            <w:r w:rsidRPr="00212750">
              <w:rPr>
                <w:noProof/>
                <w:webHidden/>
                <w:rPrChange w:id="106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07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07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_Toc442702567 \h </w:instrText>
            </w:r>
            <w:r w:rsidRPr="00212750">
              <w:rPr>
                <w:noProof/>
                <w:webHidden/>
                <w:rPrChange w:id="107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07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074" w:author="Sinisa Ristic" w:date="2016-02-08T13:46:00Z">
            <w:r w:rsidRPr="00212750">
              <w:rPr>
                <w:noProof/>
                <w:webHidden/>
                <w:rPrChange w:id="1075" w:author="Sinisa Ristic" w:date="2016-02-08T13:50:00Z">
                  <w:rPr>
                    <w:noProof/>
                    <w:webHidden/>
                  </w:rPr>
                </w:rPrChange>
              </w:rPr>
              <w:t>23</w:t>
            </w:r>
            <w:r w:rsidRPr="00212750">
              <w:rPr>
                <w:noProof/>
                <w:webHidden/>
                <w:rPrChange w:id="107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07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078" w:author="Sinisa Ristic" w:date="2016-02-08T13:46:00Z"/>
              <w:noProof/>
              <w:lang w:eastAsia="en-US"/>
              <w:rPrChange w:id="1079" w:author="Sinisa Ristic" w:date="2016-02-08T13:50:00Z">
                <w:rPr>
                  <w:ins w:id="1080" w:author="Sinisa Ristic" w:date="2016-02-08T13:46:00Z"/>
                  <w:noProof/>
                  <w:lang w:eastAsia="en-US"/>
                </w:rPr>
              </w:rPrChange>
            </w:rPr>
          </w:pPr>
          <w:ins w:id="1081" w:author="Sinisa Ristic" w:date="2016-02-08T13:46:00Z">
            <w:r w:rsidRPr="00212750">
              <w:rPr>
                <w:rStyle w:val="Hyperlink"/>
                <w:noProof/>
                <w:rPrChange w:id="108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08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084" w:author="Sinisa Ristic" w:date="2016-02-08T13:50:00Z">
                  <w:rPr>
                    <w:noProof/>
                  </w:rPr>
                </w:rPrChange>
              </w:rPr>
              <w:instrText>HYPERLINK \l "_Toc442702568"</w:instrText>
            </w:r>
            <w:r w:rsidRPr="00212750">
              <w:rPr>
                <w:rStyle w:val="Hyperlink"/>
                <w:noProof/>
                <w:rPrChange w:id="108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08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08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08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7.3</w:t>
            </w:r>
            <w:r w:rsidRPr="00212750">
              <w:rPr>
                <w:noProof/>
                <w:lang w:eastAsia="en-US"/>
                <w:rPrChange w:id="108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09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Pregled klijenata</w:t>
            </w:r>
            <w:r w:rsidRPr="00212750">
              <w:rPr>
                <w:noProof/>
                <w:webHidden/>
                <w:rPrChange w:id="109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09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09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_Toc442702568 \h </w:instrText>
            </w:r>
            <w:r w:rsidRPr="00212750">
              <w:rPr>
                <w:noProof/>
                <w:webHidden/>
                <w:rPrChange w:id="109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09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096" w:author="Sinisa Ristic" w:date="2016-02-08T13:46:00Z">
            <w:r w:rsidRPr="00212750">
              <w:rPr>
                <w:noProof/>
                <w:webHidden/>
                <w:rPrChange w:id="1097" w:author="Sinisa Ristic" w:date="2016-02-08T13:50:00Z">
                  <w:rPr>
                    <w:noProof/>
                    <w:webHidden/>
                  </w:rPr>
                </w:rPrChange>
              </w:rPr>
              <w:t>23</w:t>
            </w:r>
            <w:r w:rsidRPr="00212750">
              <w:rPr>
                <w:noProof/>
                <w:webHidden/>
                <w:rPrChange w:id="109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09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3"/>
            <w:tabs>
              <w:tab w:val="left" w:pos="1320"/>
              <w:tab w:val="right" w:leader="dot" w:pos="9350"/>
            </w:tabs>
            <w:rPr>
              <w:ins w:id="1100" w:author="Sinisa Ristic" w:date="2016-02-08T13:46:00Z"/>
              <w:noProof/>
              <w:lang w:eastAsia="en-US"/>
              <w:rPrChange w:id="1101" w:author="Sinisa Ristic" w:date="2016-02-08T13:50:00Z">
                <w:rPr>
                  <w:ins w:id="1102" w:author="Sinisa Ristic" w:date="2016-02-08T13:46:00Z"/>
                  <w:noProof/>
                  <w:lang w:eastAsia="en-US"/>
                </w:rPr>
              </w:rPrChange>
            </w:rPr>
          </w:pPr>
          <w:ins w:id="1103" w:author="Sinisa Ristic" w:date="2016-02-08T13:46:00Z">
            <w:r w:rsidRPr="00212750">
              <w:rPr>
                <w:rStyle w:val="Hyperlink"/>
                <w:noProof/>
                <w:rPrChange w:id="110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10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106" w:author="Sinisa Ristic" w:date="2016-02-08T13:50:00Z">
                  <w:rPr>
                    <w:noProof/>
                  </w:rPr>
                </w:rPrChange>
              </w:rPr>
              <w:instrText>HYPERLINK \l "_Toc442702569"</w:instrText>
            </w:r>
            <w:r w:rsidRPr="00212750">
              <w:rPr>
                <w:rStyle w:val="Hyperlink"/>
                <w:noProof/>
                <w:rPrChange w:id="110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10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10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11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7.3.1</w:t>
            </w:r>
            <w:r w:rsidRPr="00212750">
              <w:rPr>
                <w:noProof/>
                <w:lang w:eastAsia="en-US"/>
                <w:rPrChange w:id="111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11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Opis</w:t>
            </w:r>
            <w:r w:rsidRPr="00212750">
              <w:rPr>
                <w:noProof/>
                <w:webHidden/>
                <w:rPrChange w:id="111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11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11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_Toc442702569 \h </w:instrText>
            </w:r>
            <w:r w:rsidRPr="00212750">
              <w:rPr>
                <w:noProof/>
                <w:webHidden/>
                <w:rPrChange w:id="111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11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118" w:author="Sinisa Ristic" w:date="2016-02-08T13:46:00Z">
            <w:r w:rsidRPr="00212750">
              <w:rPr>
                <w:noProof/>
                <w:webHidden/>
                <w:rPrChange w:id="1119" w:author="Sinisa Ristic" w:date="2016-02-08T13:50:00Z">
                  <w:rPr>
                    <w:noProof/>
                    <w:webHidden/>
                  </w:rPr>
                </w:rPrChange>
              </w:rPr>
              <w:t>23</w:t>
            </w:r>
            <w:r w:rsidRPr="00212750">
              <w:rPr>
                <w:noProof/>
                <w:webHidden/>
                <w:rPrChange w:id="112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12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3"/>
            <w:tabs>
              <w:tab w:val="left" w:pos="1320"/>
              <w:tab w:val="right" w:leader="dot" w:pos="9350"/>
            </w:tabs>
            <w:rPr>
              <w:ins w:id="1122" w:author="Sinisa Ristic" w:date="2016-02-08T13:46:00Z"/>
              <w:noProof/>
              <w:lang w:eastAsia="en-US"/>
              <w:rPrChange w:id="1123" w:author="Sinisa Ristic" w:date="2016-02-08T13:50:00Z">
                <w:rPr>
                  <w:ins w:id="1124" w:author="Sinisa Ristic" w:date="2016-02-08T13:46:00Z"/>
                  <w:noProof/>
                  <w:lang w:eastAsia="en-US"/>
                </w:rPr>
              </w:rPrChange>
            </w:rPr>
          </w:pPr>
          <w:ins w:id="1125" w:author="Sinisa Ristic" w:date="2016-02-08T13:46:00Z">
            <w:r w:rsidRPr="00212750">
              <w:rPr>
                <w:rStyle w:val="Hyperlink"/>
                <w:noProof/>
                <w:rPrChange w:id="112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12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128" w:author="Sinisa Ristic" w:date="2016-02-08T13:50:00Z">
                  <w:rPr>
                    <w:noProof/>
                  </w:rPr>
                </w:rPrChange>
              </w:rPr>
              <w:instrText>HYPERLINK \l "_Toc442702570"</w:instrText>
            </w:r>
            <w:r w:rsidRPr="00212750">
              <w:rPr>
                <w:rStyle w:val="Hyperlink"/>
                <w:noProof/>
                <w:rPrChange w:id="112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13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13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13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7.3.2</w:t>
            </w:r>
            <w:r w:rsidRPr="00212750">
              <w:rPr>
                <w:noProof/>
                <w:lang w:eastAsia="en-US"/>
                <w:rPrChange w:id="113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13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Prikaz</w:t>
            </w:r>
            <w:r w:rsidRPr="00212750">
              <w:rPr>
                <w:noProof/>
                <w:webHidden/>
                <w:rPrChange w:id="113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13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13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_Toc442702570 \h </w:instrText>
            </w:r>
            <w:r w:rsidRPr="00212750">
              <w:rPr>
                <w:noProof/>
                <w:webHidden/>
                <w:rPrChange w:id="113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13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140" w:author="Sinisa Ristic" w:date="2016-02-08T13:46:00Z">
            <w:r w:rsidRPr="00212750">
              <w:rPr>
                <w:noProof/>
                <w:webHidden/>
                <w:rPrChange w:id="1141" w:author="Sinisa Ristic" w:date="2016-02-08T13:50:00Z">
                  <w:rPr>
                    <w:noProof/>
                    <w:webHidden/>
                  </w:rPr>
                </w:rPrChange>
              </w:rPr>
              <w:t>24</w:t>
            </w:r>
            <w:r w:rsidRPr="00212750">
              <w:rPr>
                <w:noProof/>
                <w:webHidden/>
                <w:rPrChange w:id="114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14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144" w:author="Sinisa Ristic" w:date="2016-02-08T13:46:00Z"/>
              <w:noProof/>
              <w:lang w:eastAsia="en-US"/>
              <w:rPrChange w:id="1145" w:author="Sinisa Ristic" w:date="2016-02-08T13:50:00Z">
                <w:rPr>
                  <w:ins w:id="1146" w:author="Sinisa Ristic" w:date="2016-02-08T13:46:00Z"/>
                  <w:noProof/>
                  <w:lang w:eastAsia="en-US"/>
                </w:rPr>
              </w:rPrChange>
            </w:rPr>
          </w:pPr>
          <w:ins w:id="1147" w:author="Sinisa Ristic" w:date="2016-02-08T13:46:00Z">
            <w:r w:rsidRPr="00212750">
              <w:rPr>
                <w:rStyle w:val="Hyperlink"/>
                <w:noProof/>
                <w:rPrChange w:id="114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14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150" w:author="Sinisa Ristic" w:date="2016-02-08T13:50:00Z">
                  <w:rPr>
                    <w:noProof/>
                  </w:rPr>
                </w:rPrChange>
              </w:rPr>
              <w:instrText>HYPERLINK \l "_Toc442702571"</w:instrText>
            </w:r>
            <w:r w:rsidRPr="00212750">
              <w:rPr>
                <w:rStyle w:val="Hyperlink"/>
                <w:noProof/>
                <w:rPrChange w:id="115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15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15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15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7.4</w:t>
            </w:r>
            <w:r w:rsidRPr="00212750">
              <w:rPr>
                <w:noProof/>
                <w:lang w:eastAsia="en-US"/>
                <w:rPrChange w:id="115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15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Uređivanje podataka klijenta</w:t>
            </w:r>
            <w:r w:rsidRPr="00212750">
              <w:rPr>
                <w:noProof/>
                <w:webHidden/>
                <w:rPrChange w:id="115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15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15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_Toc442702571 \h </w:instrText>
            </w:r>
            <w:r w:rsidRPr="00212750">
              <w:rPr>
                <w:noProof/>
                <w:webHidden/>
                <w:rPrChange w:id="116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16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162" w:author="Sinisa Ristic" w:date="2016-02-08T13:46:00Z">
            <w:r w:rsidRPr="00212750">
              <w:rPr>
                <w:noProof/>
                <w:webHidden/>
                <w:rPrChange w:id="1163" w:author="Sinisa Ristic" w:date="2016-02-08T13:50:00Z">
                  <w:rPr>
                    <w:noProof/>
                    <w:webHidden/>
                  </w:rPr>
                </w:rPrChange>
              </w:rPr>
              <w:t>24</w:t>
            </w:r>
            <w:r w:rsidRPr="00212750">
              <w:rPr>
                <w:noProof/>
                <w:webHidden/>
                <w:rPrChange w:id="116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16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3"/>
            <w:tabs>
              <w:tab w:val="left" w:pos="1320"/>
              <w:tab w:val="right" w:leader="dot" w:pos="9350"/>
            </w:tabs>
            <w:rPr>
              <w:ins w:id="1166" w:author="Sinisa Ristic" w:date="2016-02-08T13:46:00Z"/>
              <w:noProof/>
              <w:lang w:eastAsia="en-US"/>
              <w:rPrChange w:id="1167" w:author="Sinisa Ristic" w:date="2016-02-08T13:50:00Z">
                <w:rPr>
                  <w:ins w:id="1168" w:author="Sinisa Ristic" w:date="2016-02-08T13:46:00Z"/>
                  <w:noProof/>
                  <w:lang w:eastAsia="en-US"/>
                </w:rPr>
              </w:rPrChange>
            </w:rPr>
          </w:pPr>
          <w:ins w:id="1169" w:author="Sinisa Ristic" w:date="2016-02-08T13:46:00Z">
            <w:r w:rsidRPr="00212750">
              <w:rPr>
                <w:rStyle w:val="Hyperlink"/>
                <w:noProof/>
                <w:rPrChange w:id="117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17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172" w:author="Sinisa Ristic" w:date="2016-02-08T13:50:00Z">
                  <w:rPr>
                    <w:noProof/>
                  </w:rPr>
                </w:rPrChange>
              </w:rPr>
              <w:instrText>HYPERLINK \l "_Toc442702572"</w:instrText>
            </w:r>
            <w:r w:rsidRPr="00212750">
              <w:rPr>
                <w:rStyle w:val="Hyperlink"/>
                <w:noProof/>
                <w:rPrChange w:id="117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17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17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17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7.4.1</w:t>
            </w:r>
            <w:r w:rsidRPr="00212750">
              <w:rPr>
                <w:noProof/>
                <w:lang w:eastAsia="en-US"/>
                <w:rPrChange w:id="117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17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Prikaz</w:t>
            </w:r>
            <w:r w:rsidRPr="00212750">
              <w:rPr>
                <w:noProof/>
                <w:webHidden/>
                <w:rPrChange w:id="117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18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18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_Toc442702572 \h </w:instrText>
            </w:r>
            <w:r w:rsidRPr="00212750">
              <w:rPr>
                <w:noProof/>
                <w:webHidden/>
                <w:rPrChange w:id="118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18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184" w:author="Sinisa Ristic" w:date="2016-02-08T13:46:00Z">
            <w:r w:rsidRPr="00212750">
              <w:rPr>
                <w:noProof/>
                <w:webHidden/>
                <w:rPrChange w:id="1185" w:author="Sinisa Ristic" w:date="2016-02-08T13:50:00Z">
                  <w:rPr>
                    <w:noProof/>
                    <w:webHidden/>
                  </w:rPr>
                </w:rPrChange>
              </w:rPr>
              <w:t>24</w:t>
            </w:r>
            <w:r w:rsidRPr="00212750">
              <w:rPr>
                <w:noProof/>
                <w:webHidden/>
                <w:rPrChange w:id="118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18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1"/>
            <w:tabs>
              <w:tab w:val="left" w:pos="440"/>
              <w:tab w:val="right" w:leader="dot" w:pos="9350"/>
            </w:tabs>
            <w:rPr>
              <w:ins w:id="1188" w:author="Sinisa Ristic" w:date="2016-02-08T13:46:00Z"/>
              <w:noProof/>
              <w:lang w:eastAsia="en-US"/>
              <w:rPrChange w:id="1189" w:author="Sinisa Ristic" w:date="2016-02-08T13:50:00Z">
                <w:rPr>
                  <w:ins w:id="1190" w:author="Sinisa Ristic" w:date="2016-02-08T13:46:00Z"/>
                  <w:noProof/>
                  <w:lang w:eastAsia="en-US"/>
                </w:rPr>
              </w:rPrChange>
            </w:rPr>
          </w:pPr>
          <w:ins w:id="1191" w:author="Sinisa Ristic" w:date="2016-02-08T13:46:00Z">
            <w:r w:rsidRPr="00212750">
              <w:rPr>
                <w:rStyle w:val="Hyperlink"/>
                <w:noProof/>
                <w:rPrChange w:id="119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19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194" w:author="Sinisa Ristic" w:date="2016-02-08T13:50:00Z">
                  <w:rPr>
                    <w:noProof/>
                  </w:rPr>
                </w:rPrChange>
              </w:rPr>
              <w:instrText>HYPERLINK \l "_Toc442702573"</w:instrText>
            </w:r>
            <w:r w:rsidRPr="00212750">
              <w:rPr>
                <w:rStyle w:val="Hyperlink"/>
                <w:noProof/>
                <w:rPrChange w:id="119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19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19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198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8</w:t>
            </w:r>
            <w:r w:rsidRPr="00212750">
              <w:rPr>
                <w:noProof/>
                <w:lang w:eastAsia="en-US"/>
                <w:rPrChange w:id="119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200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Korisnički Modul (Administrator)</w:t>
            </w:r>
            <w:r w:rsidRPr="00212750">
              <w:rPr>
                <w:noProof/>
                <w:webHidden/>
                <w:rPrChange w:id="120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20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20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_Toc442702573 \h </w:instrText>
            </w:r>
            <w:r w:rsidRPr="00212750">
              <w:rPr>
                <w:noProof/>
                <w:webHidden/>
                <w:rPrChange w:id="120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20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206" w:author="Sinisa Ristic" w:date="2016-02-08T13:46:00Z">
            <w:r w:rsidRPr="00212750">
              <w:rPr>
                <w:noProof/>
                <w:webHidden/>
                <w:rPrChange w:id="1207" w:author="Sinisa Ristic" w:date="2016-02-08T13:50:00Z">
                  <w:rPr>
                    <w:noProof/>
                    <w:webHidden/>
                  </w:rPr>
                </w:rPrChange>
              </w:rPr>
              <w:t>25</w:t>
            </w:r>
            <w:r w:rsidRPr="00212750">
              <w:rPr>
                <w:noProof/>
                <w:webHidden/>
                <w:rPrChange w:id="120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20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210" w:author="Sinisa Ristic" w:date="2016-02-08T13:46:00Z"/>
              <w:noProof/>
              <w:lang w:eastAsia="en-US"/>
              <w:rPrChange w:id="1211" w:author="Sinisa Ristic" w:date="2016-02-08T13:50:00Z">
                <w:rPr>
                  <w:ins w:id="1212" w:author="Sinisa Ristic" w:date="2016-02-08T13:46:00Z"/>
                  <w:noProof/>
                  <w:lang w:eastAsia="en-US"/>
                </w:rPr>
              </w:rPrChange>
            </w:rPr>
          </w:pPr>
          <w:ins w:id="1213" w:author="Sinisa Ristic" w:date="2016-02-08T13:46:00Z">
            <w:r w:rsidRPr="00212750">
              <w:rPr>
                <w:rStyle w:val="Hyperlink"/>
                <w:noProof/>
                <w:rPrChange w:id="121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21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216" w:author="Sinisa Ristic" w:date="2016-02-08T13:50:00Z">
                  <w:rPr>
                    <w:noProof/>
                  </w:rPr>
                </w:rPrChange>
              </w:rPr>
              <w:instrText>HYPERLINK \l "_Toc442702574"</w:instrText>
            </w:r>
            <w:r w:rsidRPr="00212750">
              <w:rPr>
                <w:rStyle w:val="Hyperlink"/>
                <w:noProof/>
                <w:rPrChange w:id="121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21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21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220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8.1</w:t>
            </w:r>
            <w:r w:rsidRPr="00212750">
              <w:rPr>
                <w:noProof/>
                <w:lang w:eastAsia="en-US"/>
                <w:rPrChange w:id="122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222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Lista definicija objekata</w:t>
            </w:r>
            <w:r w:rsidRPr="00212750">
              <w:rPr>
                <w:noProof/>
                <w:webHidden/>
                <w:rPrChange w:id="122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22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22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_Toc442702574 \h </w:instrText>
            </w:r>
            <w:r w:rsidRPr="00212750">
              <w:rPr>
                <w:noProof/>
                <w:webHidden/>
                <w:rPrChange w:id="122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22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228" w:author="Sinisa Ristic" w:date="2016-02-08T13:46:00Z">
            <w:r w:rsidRPr="00212750">
              <w:rPr>
                <w:noProof/>
                <w:webHidden/>
                <w:rPrChange w:id="1229" w:author="Sinisa Ristic" w:date="2016-02-08T13:50:00Z">
                  <w:rPr>
                    <w:noProof/>
                    <w:webHidden/>
                  </w:rPr>
                </w:rPrChange>
              </w:rPr>
              <w:t>25</w:t>
            </w:r>
            <w:r w:rsidRPr="00212750">
              <w:rPr>
                <w:noProof/>
                <w:webHidden/>
                <w:rPrChange w:id="123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23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232" w:author="Sinisa Ristic" w:date="2016-02-08T13:46:00Z"/>
              <w:noProof/>
              <w:lang w:eastAsia="en-US"/>
              <w:rPrChange w:id="1233" w:author="Sinisa Ristic" w:date="2016-02-08T13:50:00Z">
                <w:rPr>
                  <w:ins w:id="1234" w:author="Sinisa Ristic" w:date="2016-02-08T13:46:00Z"/>
                  <w:noProof/>
                  <w:lang w:eastAsia="en-US"/>
                </w:rPr>
              </w:rPrChange>
            </w:rPr>
          </w:pPr>
          <w:ins w:id="1235" w:author="Sinisa Ristic" w:date="2016-02-08T13:46:00Z">
            <w:r w:rsidRPr="00212750">
              <w:rPr>
                <w:rStyle w:val="Hyperlink"/>
                <w:noProof/>
                <w:rPrChange w:id="123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23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238" w:author="Sinisa Ristic" w:date="2016-02-08T13:50:00Z">
                  <w:rPr>
                    <w:noProof/>
                  </w:rPr>
                </w:rPrChange>
              </w:rPr>
              <w:instrText>HYPERLINK \l "_Toc442702575"</w:instrText>
            </w:r>
            <w:r w:rsidRPr="00212750">
              <w:rPr>
                <w:rStyle w:val="Hyperlink"/>
                <w:noProof/>
                <w:rPrChange w:id="123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24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24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242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8.2</w:t>
            </w:r>
            <w:r w:rsidRPr="00212750">
              <w:rPr>
                <w:noProof/>
                <w:lang w:eastAsia="en-US"/>
                <w:rPrChange w:id="124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244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Ure</w:t>
            </w:r>
            <w:r w:rsidRPr="00212750">
              <w:rPr>
                <w:rStyle w:val="Hyperlink"/>
                <w:noProof/>
                <w:lang w:bidi="ar-OM"/>
                <w:rPrChange w:id="1245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đivanje definicije</w:t>
            </w:r>
            <w:r w:rsidRPr="00212750">
              <w:rPr>
                <w:rStyle w:val="Hyperlink"/>
                <w:noProof/>
                <w:lang w:bidi="ar-OM"/>
                <w:rPrChange w:id="1246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 xml:space="preserve"> objekta</w:t>
            </w:r>
            <w:r w:rsidRPr="00212750">
              <w:rPr>
                <w:noProof/>
                <w:webHidden/>
                <w:rPrChange w:id="124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24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24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_Toc442702575 \h </w:instrText>
            </w:r>
            <w:r w:rsidRPr="00212750">
              <w:rPr>
                <w:noProof/>
                <w:webHidden/>
                <w:rPrChange w:id="125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25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252" w:author="Sinisa Ristic" w:date="2016-02-08T13:46:00Z">
            <w:r w:rsidRPr="00212750">
              <w:rPr>
                <w:noProof/>
                <w:webHidden/>
                <w:rPrChange w:id="1253" w:author="Sinisa Ristic" w:date="2016-02-08T13:50:00Z">
                  <w:rPr>
                    <w:noProof/>
                    <w:webHidden/>
                  </w:rPr>
                </w:rPrChange>
              </w:rPr>
              <w:t>25</w:t>
            </w:r>
            <w:r w:rsidRPr="00212750">
              <w:rPr>
                <w:noProof/>
                <w:webHidden/>
                <w:rPrChange w:id="125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25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256" w:author="Sinisa Ristic" w:date="2016-02-08T13:46:00Z"/>
              <w:noProof/>
              <w:lang w:eastAsia="en-US"/>
              <w:rPrChange w:id="1257" w:author="Sinisa Ristic" w:date="2016-02-08T13:50:00Z">
                <w:rPr>
                  <w:ins w:id="1258" w:author="Sinisa Ristic" w:date="2016-02-08T13:46:00Z"/>
                  <w:noProof/>
                  <w:lang w:eastAsia="en-US"/>
                </w:rPr>
              </w:rPrChange>
            </w:rPr>
          </w:pPr>
          <w:ins w:id="1259" w:author="Sinisa Ristic" w:date="2016-02-08T13:46:00Z">
            <w:r w:rsidRPr="00212750">
              <w:rPr>
                <w:rStyle w:val="Hyperlink"/>
                <w:noProof/>
                <w:rPrChange w:id="1260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26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262" w:author="Sinisa Ristic" w:date="2016-02-08T13:50:00Z">
                  <w:rPr>
                    <w:noProof/>
                  </w:rPr>
                </w:rPrChange>
              </w:rPr>
              <w:instrText>HYPERLINK \l "_Toc442702576"</w:instrText>
            </w:r>
            <w:r w:rsidRPr="00212750">
              <w:rPr>
                <w:rStyle w:val="Hyperlink"/>
                <w:noProof/>
                <w:rPrChange w:id="126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264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26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266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8.3</w:t>
            </w:r>
            <w:r w:rsidRPr="00212750">
              <w:rPr>
                <w:noProof/>
                <w:lang w:eastAsia="en-US"/>
                <w:rPrChange w:id="1267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268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Pregled liste korisnika</w:t>
            </w:r>
            <w:r w:rsidRPr="00212750">
              <w:rPr>
                <w:noProof/>
                <w:webHidden/>
                <w:rPrChange w:id="1269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270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271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_Toc442702576 \h </w:instrText>
            </w:r>
            <w:r w:rsidRPr="00212750">
              <w:rPr>
                <w:noProof/>
                <w:webHidden/>
                <w:rPrChange w:id="1272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273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274" w:author="Sinisa Ristic" w:date="2016-02-08T13:46:00Z">
            <w:r w:rsidRPr="00212750">
              <w:rPr>
                <w:noProof/>
                <w:webHidden/>
                <w:rPrChange w:id="1275" w:author="Sinisa Ristic" w:date="2016-02-08T13:50:00Z">
                  <w:rPr>
                    <w:noProof/>
                    <w:webHidden/>
                  </w:rPr>
                </w:rPrChange>
              </w:rPr>
              <w:t>26</w:t>
            </w:r>
            <w:r w:rsidRPr="00212750">
              <w:rPr>
                <w:noProof/>
                <w:webHidden/>
                <w:rPrChange w:id="1276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27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278" w:author="Sinisa Ristic" w:date="2016-02-08T13:46:00Z"/>
              <w:noProof/>
              <w:lang w:eastAsia="en-US"/>
              <w:rPrChange w:id="1279" w:author="Sinisa Ristic" w:date="2016-02-08T13:50:00Z">
                <w:rPr>
                  <w:ins w:id="1280" w:author="Sinisa Ristic" w:date="2016-02-08T13:46:00Z"/>
                  <w:noProof/>
                  <w:lang w:eastAsia="en-US"/>
                </w:rPr>
              </w:rPrChange>
            </w:rPr>
          </w:pPr>
          <w:ins w:id="1281" w:author="Sinisa Ristic" w:date="2016-02-08T13:46:00Z">
            <w:r w:rsidRPr="00212750">
              <w:rPr>
                <w:rStyle w:val="Hyperlink"/>
                <w:noProof/>
                <w:rPrChange w:id="1282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283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284" w:author="Sinisa Ristic" w:date="2016-02-08T13:50:00Z">
                  <w:rPr>
                    <w:noProof/>
                  </w:rPr>
                </w:rPrChange>
              </w:rPr>
              <w:instrText>HYPERLINK \l "_Toc442702577"</w:instrText>
            </w:r>
            <w:r w:rsidRPr="00212750">
              <w:rPr>
                <w:rStyle w:val="Hyperlink"/>
                <w:noProof/>
                <w:rPrChange w:id="128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286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287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288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8.4</w:t>
            </w:r>
            <w:r w:rsidRPr="00212750">
              <w:rPr>
                <w:noProof/>
                <w:lang w:eastAsia="en-US"/>
                <w:rPrChange w:id="1289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290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t>Promena podataka korisnika</w:t>
            </w:r>
            <w:r w:rsidRPr="00212750">
              <w:rPr>
                <w:noProof/>
                <w:webHidden/>
                <w:rPrChange w:id="1291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292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293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_Toc442702577 \h </w:instrText>
            </w:r>
            <w:r w:rsidRPr="00212750">
              <w:rPr>
                <w:noProof/>
                <w:webHidden/>
                <w:rPrChange w:id="1294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295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296" w:author="Sinisa Ristic" w:date="2016-02-08T13:46:00Z">
            <w:r w:rsidRPr="00212750">
              <w:rPr>
                <w:noProof/>
                <w:webHidden/>
                <w:rPrChange w:id="1297" w:author="Sinisa Ristic" w:date="2016-02-08T13:50:00Z">
                  <w:rPr>
                    <w:noProof/>
                    <w:webHidden/>
                  </w:rPr>
                </w:rPrChange>
              </w:rPr>
              <w:t>26</w:t>
            </w:r>
            <w:r w:rsidRPr="00212750">
              <w:rPr>
                <w:noProof/>
                <w:webHidden/>
                <w:rPrChange w:id="1298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29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1"/>
            <w:tabs>
              <w:tab w:val="left" w:pos="440"/>
              <w:tab w:val="right" w:leader="dot" w:pos="9350"/>
            </w:tabs>
            <w:rPr>
              <w:ins w:id="1300" w:author="Sinisa Ristic" w:date="2016-02-08T13:46:00Z"/>
              <w:noProof/>
              <w:lang w:eastAsia="en-US"/>
              <w:rPrChange w:id="1301" w:author="Sinisa Ristic" w:date="2016-02-08T13:50:00Z">
                <w:rPr>
                  <w:ins w:id="1302" w:author="Sinisa Ristic" w:date="2016-02-08T13:46:00Z"/>
                  <w:noProof/>
                  <w:lang w:eastAsia="en-US"/>
                </w:rPr>
              </w:rPrChange>
            </w:rPr>
          </w:pPr>
          <w:ins w:id="1303" w:author="Sinisa Ristic" w:date="2016-02-08T13:46:00Z">
            <w:r w:rsidRPr="00212750">
              <w:rPr>
                <w:rStyle w:val="Hyperlink"/>
                <w:noProof/>
                <w:rPrChange w:id="1304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305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306" w:author="Sinisa Ristic" w:date="2016-02-08T13:50:00Z">
                  <w:rPr>
                    <w:noProof/>
                  </w:rPr>
                </w:rPrChange>
              </w:rPr>
              <w:instrText>HYPERLINK \l "_Toc442702578"</w:instrText>
            </w:r>
            <w:r w:rsidRPr="00212750">
              <w:rPr>
                <w:rStyle w:val="Hyperlink"/>
                <w:noProof/>
                <w:rPrChange w:id="130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308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309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31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9</w:t>
            </w:r>
            <w:r w:rsidRPr="00212750">
              <w:rPr>
                <w:noProof/>
                <w:lang w:eastAsia="en-US"/>
                <w:rPrChange w:id="1311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31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Korisnički modul (Power User)</w:t>
            </w:r>
            <w:r w:rsidRPr="00212750">
              <w:rPr>
                <w:noProof/>
                <w:webHidden/>
                <w:rPrChange w:id="1313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314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315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_Toc442702578 \h </w:instrText>
            </w:r>
            <w:r w:rsidRPr="00212750">
              <w:rPr>
                <w:noProof/>
                <w:webHidden/>
                <w:rPrChange w:id="1316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317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318" w:author="Sinisa Ristic" w:date="2016-02-08T13:46:00Z">
            <w:r w:rsidRPr="00212750">
              <w:rPr>
                <w:noProof/>
                <w:webHidden/>
                <w:rPrChange w:id="1319" w:author="Sinisa Ristic" w:date="2016-02-08T13:50:00Z">
                  <w:rPr>
                    <w:noProof/>
                    <w:webHidden/>
                  </w:rPr>
                </w:rPrChange>
              </w:rPr>
              <w:t>28</w:t>
            </w:r>
            <w:r w:rsidRPr="00212750">
              <w:rPr>
                <w:noProof/>
                <w:webHidden/>
                <w:rPrChange w:id="1320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32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322" w:author="Sinisa Ristic" w:date="2016-02-08T13:46:00Z"/>
              <w:noProof/>
              <w:lang w:eastAsia="en-US"/>
              <w:rPrChange w:id="1323" w:author="Sinisa Ristic" w:date="2016-02-08T13:50:00Z">
                <w:rPr>
                  <w:ins w:id="1324" w:author="Sinisa Ristic" w:date="2016-02-08T13:46:00Z"/>
                  <w:noProof/>
                  <w:lang w:eastAsia="en-US"/>
                </w:rPr>
              </w:rPrChange>
            </w:rPr>
          </w:pPr>
          <w:ins w:id="1325" w:author="Sinisa Ristic" w:date="2016-02-08T13:46:00Z">
            <w:r w:rsidRPr="00212750">
              <w:rPr>
                <w:rStyle w:val="Hyperlink"/>
                <w:noProof/>
                <w:rPrChange w:id="1326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327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328" w:author="Sinisa Ristic" w:date="2016-02-08T13:50:00Z">
                  <w:rPr>
                    <w:noProof/>
                  </w:rPr>
                </w:rPrChange>
              </w:rPr>
              <w:instrText>HYPERLINK \l "_Toc442702579"</w:instrText>
            </w:r>
            <w:r w:rsidRPr="00212750">
              <w:rPr>
                <w:rStyle w:val="Hyperlink"/>
                <w:noProof/>
                <w:rPrChange w:id="132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330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331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33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9.1</w:t>
            </w:r>
            <w:r w:rsidRPr="00212750">
              <w:rPr>
                <w:noProof/>
                <w:lang w:eastAsia="en-US"/>
                <w:rPrChange w:id="1333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33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Lista soba</w:t>
            </w:r>
            <w:r w:rsidRPr="00212750">
              <w:rPr>
                <w:noProof/>
                <w:webHidden/>
                <w:rPrChange w:id="1335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336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337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_Toc442702579 \h </w:instrText>
            </w:r>
            <w:r w:rsidRPr="00212750">
              <w:rPr>
                <w:noProof/>
                <w:webHidden/>
                <w:rPrChange w:id="1338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339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340" w:author="Sinisa Ristic" w:date="2016-02-08T13:46:00Z">
            <w:r w:rsidRPr="00212750">
              <w:rPr>
                <w:noProof/>
                <w:webHidden/>
                <w:rPrChange w:id="1341" w:author="Sinisa Ristic" w:date="2016-02-08T13:50:00Z">
                  <w:rPr>
                    <w:noProof/>
                    <w:webHidden/>
                  </w:rPr>
                </w:rPrChange>
              </w:rPr>
              <w:t>28</w:t>
            </w:r>
            <w:r w:rsidRPr="00212750">
              <w:rPr>
                <w:noProof/>
                <w:webHidden/>
                <w:rPrChange w:id="1342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34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896AC5" w:rsidRPr="00212750" w:rsidRDefault="00896AC5">
          <w:pPr>
            <w:pStyle w:val="TOC2"/>
            <w:tabs>
              <w:tab w:val="left" w:pos="880"/>
              <w:tab w:val="right" w:leader="dot" w:pos="9350"/>
            </w:tabs>
            <w:rPr>
              <w:ins w:id="1344" w:author="Sinisa Ristic" w:date="2016-02-08T13:46:00Z"/>
              <w:noProof/>
              <w:lang w:eastAsia="en-US"/>
              <w:rPrChange w:id="1345" w:author="Sinisa Ristic" w:date="2016-02-08T13:50:00Z">
                <w:rPr>
                  <w:ins w:id="1346" w:author="Sinisa Ristic" w:date="2016-02-08T13:46:00Z"/>
                  <w:noProof/>
                  <w:lang w:eastAsia="en-US"/>
                </w:rPr>
              </w:rPrChange>
            </w:rPr>
          </w:pPr>
          <w:ins w:id="1347" w:author="Sinisa Ristic" w:date="2016-02-08T13:46:00Z">
            <w:r w:rsidRPr="00212750">
              <w:rPr>
                <w:rStyle w:val="Hyperlink"/>
                <w:noProof/>
                <w:rPrChange w:id="1348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212750">
              <w:rPr>
                <w:rStyle w:val="Hyperlink"/>
                <w:noProof/>
                <w:rPrChange w:id="1349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noProof/>
                <w:rPrChange w:id="1350" w:author="Sinisa Ristic" w:date="2016-02-08T13:50:00Z">
                  <w:rPr>
                    <w:noProof/>
                  </w:rPr>
                </w:rPrChange>
              </w:rPr>
              <w:instrText>HYPERLINK \l "_Toc442702580"</w:instrText>
            </w:r>
            <w:r w:rsidRPr="00212750">
              <w:rPr>
                <w:rStyle w:val="Hyperlink"/>
                <w:noProof/>
                <w:rPrChange w:id="1351" w:author="Sinisa Ristic" w:date="2016-02-08T13:50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212750">
              <w:rPr>
                <w:rStyle w:val="Hyperlink"/>
                <w:noProof/>
                <w:rPrChange w:id="1352" w:author="Sinisa Ristic" w:date="2016-02-08T13:50:00Z">
                  <w:rPr>
                    <w:rStyle w:val="Hyperlink"/>
                    <w:noProof/>
                  </w:rPr>
                </w:rPrChange>
              </w:rPr>
            </w:r>
            <w:r w:rsidRPr="00212750">
              <w:rPr>
                <w:rStyle w:val="Hyperlink"/>
                <w:noProof/>
                <w:rPrChange w:id="1353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212750">
              <w:rPr>
                <w:rStyle w:val="Hyperlink"/>
                <w:noProof/>
                <w:lang w:bidi="ar-OM"/>
                <w:rPrChange w:id="135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9.2</w:t>
            </w:r>
            <w:r w:rsidRPr="00212750">
              <w:rPr>
                <w:noProof/>
                <w:lang w:eastAsia="en-US"/>
                <w:rPrChange w:id="1355" w:author="Sinisa Ristic" w:date="2016-02-08T13:50:00Z">
                  <w:rPr>
                    <w:noProof/>
                    <w:lang w:eastAsia="en-US"/>
                  </w:rPr>
                </w:rPrChange>
              </w:rPr>
              <w:tab/>
            </w:r>
            <w:r w:rsidRPr="00212750">
              <w:rPr>
                <w:rStyle w:val="Hyperlink"/>
                <w:noProof/>
                <w:lang w:bidi="ar-OM"/>
                <w:rPrChange w:id="135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t>Konfiguracija sobe</w:t>
            </w:r>
            <w:r w:rsidRPr="00212750">
              <w:rPr>
                <w:noProof/>
                <w:webHidden/>
                <w:rPrChange w:id="1357" w:author="Sinisa Ristic" w:date="2016-02-08T13:50:00Z">
                  <w:rPr>
                    <w:noProof/>
                    <w:webHidden/>
                  </w:rPr>
                </w:rPrChange>
              </w:rPr>
              <w:tab/>
            </w:r>
            <w:r w:rsidRPr="00212750">
              <w:rPr>
                <w:noProof/>
                <w:webHidden/>
                <w:rPrChange w:id="1358" w:author="Sinisa Ristic" w:date="2016-02-08T13:50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212750">
              <w:rPr>
                <w:noProof/>
                <w:webHidden/>
                <w:rPrChange w:id="1359" w:author="Sinisa Ristic" w:date="2016-02-08T13:50:00Z">
                  <w:rPr>
                    <w:noProof/>
                    <w:webHidden/>
                  </w:rPr>
                </w:rPrChange>
              </w:rPr>
              <w:instrText xml:space="preserve"> PAGEREF _Toc442702580 \h </w:instrText>
            </w:r>
            <w:r w:rsidRPr="00212750">
              <w:rPr>
                <w:noProof/>
                <w:webHidden/>
                <w:rPrChange w:id="1360" w:author="Sinisa Ristic" w:date="2016-02-08T13:50:00Z">
                  <w:rPr>
                    <w:noProof/>
                    <w:webHidden/>
                  </w:rPr>
                </w:rPrChange>
              </w:rPr>
            </w:r>
          </w:ins>
          <w:r w:rsidRPr="00212750">
            <w:rPr>
              <w:noProof/>
              <w:webHidden/>
              <w:rPrChange w:id="1361" w:author="Sinisa Ristic" w:date="2016-02-08T13:50:00Z">
                <w:rPr>
                  <w:noProof/>
                  <w:webHidden/>
                </w:rPr>
              </w:rPrChange>
            </w:rPr>
            <w:fldChar w:fldCharType="separate"/>
          </w:r>
          <w:ins w:id="1362" w:author="Sinisa Ristic" w:date="2016-02-08T13:46:00Z">
            <w:r w:rsidRPr="00212750">
              <w:rPr>
                <w:noProof/>
                <w:webHidden/>
                <w:rPrChange w:id="1363" w:author="Sinisa Ristic" w:date="2016-02-08T13:50:00Z">
                  <w:rPr>
                    <w:noProof/>
                    <w:webHidden/>
                  </w:rPr>
                </w:rPrChange>
              </w:rPr>
              <w:t>28</w:t>
            </w:r>
            <w:r w:rsidRPr="00212750">
              <w:rPr>
                <w:noProof/>
                <w:webHidden/>
                <w:rPrChange w:id="1364" w:author="Sinisa Ristic" w:date="2016-02-08T13:50:00Z">
                  <w:rPr>
                    <w:noProof/>
                    <w:webHidden/>
                  </w:rPr>
                </w:rPrChange>
              </w:rPr>
              <w:fldChar w:fldCharType="end"/>
            </w:r>
            <w:r w:rsidRPr="00212750">
              <w:rPr>
                <w:rStyle w:val="Hyperlink"/>
                <w:noProof/>
                <w:rPrChange w:id="1365" w:author="Sinisa Ristic" w:date="2016-02-08T13:50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:rsidR="00B45B1F" w:rsidRPr="00212750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366" w:author="Sinisa Ristic" w:date="2015-11-25T13:43:00Z"/>
              <w:noProof/>
              <w:rPrChange w:id="1367" w:author="Sinisa Ristic" w:date="2016-02-08T13:50:00Z">
                <w:rPr>
                  <w:del w:id="1368" w:author="Sinisa Ristic" w:date="2015-11-25T13:43:00Z"/>
                  <w:noProof/>
                </w:rPr>
              </w:rPrChange>
            </w:rPr>
          </w:pPr>
          <w:del w:id="1369" w:author="Sinisa Ristic" w:date="2015-11-25T13:43:00Z">
            <w:r w:rsidRPr="00212750" w:rsidDel="003F34BF">
              <w:rPr>
                <w:noProof/>
                <w:rPrChange w:id="1370" w:author="Sinisa Ristic" w:date="2016-02-08T13:50:00Z">
                  <w:rPr>
                    <w:rStyle w:val="Hyperlink"/>
                    <w:noProof/>
                    <w:lang w:val="sr-Latn-RS"/>
                  </w:rPr>
                </w:rPrChange>
              </w:rPr>
              <w:delText>2</w:delText>
            </w:r>
            <w:r w:rsidRPr="00212750" w:rsidDel="003F34BF">
              <w:rPr>
                <w:noProof/>
                <w:rPrChange w:id="137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372" w:author="Sinisa Ristic" w:date="2016-02-08T13:50:00Z">
                  <w:rPr>
                    <w:rStyle w:val="Hyperlink"/>
                    <w:noProof/>
                    <w:lang w:val="sr-Latn-RS"/>
                  </w:rPr>
                </w:rPrChange>
              </w:rPr>
              <w:delText>Projektni zadatak</w:delText>
            </w:r>
            <w:r w:rsidRPr="00212750" w:rsidDel="003F34BF">
              <w:rPr>
                <w:noProof/>
                <w:webHidden/>
                <w:rPrChange w:id="137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</w:delText>
            </w:r>
          </w:del>
        </w:p>
        <w:p w:rsidR="00B45B1F" w:rsidRPr="00212750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374" w:author="Sinisa Ristic" w:date="2015-11-25T13:43:00Z"/>
              <w:noProof/>
              <w:rPrChange w:id="1375" w:author="Sinisa Ristic" w:date="2016-02-08T13:50:00Z">
                <w:rPr>
                  <w:del w:id="1376" w:author="Sinisa Ristic" w:date="2015-11-25T13:43:00Z"/>
                  <w:noProof/>
                </w:rPr>
              </w:rPrChange>
            </w:rPr>
          </w:pPr>
          <w:del w:id="1377" w:author="Sinisa Ristic" w:date="2015-11-25T13:43:00Z">
            <w:r w:rsidRPr="00212750" w:rsidDel="003F34BF">
              <w:rPr>
                <w:noProof/>
                <w:rPrChange w:id="137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</w:delText>
            </w:r>
            <w:r w:rsidRPr="00212750" w:rsidDel="003F34BF">
              <w:rPr>
                <w:noProof/>
                <w:rPrChange w:id="137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38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Projekat baze</w:delText>
            </w:r>
            <w:r w:rsidRPr="00212750" w:rsidDel="003F34BF">
              <w:rPr>
                <w:noProof/>
                <w:webHidden/>
                <w:rPrChange w:id="138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382" w:author="Sinisa Ristic" w:date="2015-11-25T13:43:00Z"/>
              <w:noProof/>
              <w:rPrChange w:id="1383" w:author="Sinisa Ristic" w:date="2016-02-08T13:50:00Z">
                <w:rPr>
                  <w:del w:id="1384" w:author="Sinisa Ristic" w:date="2015-11-25T13:43:00Z"/>
                  <w:noProof/>
                </w:rPr>
              </w:rPrChange>
            </w:rPr>
          </w:pPr>
          <w:del w:id="1385" w:author="Sinisa Ristic" w:date="2015-11-25T13:43:00Z">
            <w:r w:rsidRPr="00212750" w:rsidDel="003F34BF">
              <w:rPr>
                <w:noProof/>
                <w:rPrChange w:id="138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</w:delText>
            </w:r>
            <w:r w:rsidRPr="00212750" w:rsidDel="003F34BF">
              <w:rPr>
                <w:noProof/>
                <w:rPrChange w:id="138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38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entity_type</w:delText>
            </w:r>
            <w:r w:rsidRPr="00212750" w:rsidDel="003F34BF">
              <w:rPr>
                <w:noProof/>
                <w:webHidden/>
                <w:rPrChange w:id="138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390" w:author="Sinisa Ristic" w:date="2015-11-25T13:43:00Z"/>
              <w:noProof/>
              <w:rPrChange w:id="1391" w:author="Sinisa Ristic" w:date="2016-02-08T13:50:00Z">
                <w:rPr>
                  <w:del w:id="1392" w:author="Sinisa Ristic" w:date="2015-11-25T13:43:00Z"/>
                  <w:noProof/>
                </w:rPr>
              </w:rPrChange>
            </w:rPr>
          </w:pPr>
          <w:del w:id="1393" w:author="Sinisa Ristic" w:date="2015-11-25T13:43:00Z">
            <w:r w:rsidRPr="00212750" w:rsidDel="003F34BF">
              <w:rPr>
                <w:noProof/>
                <w:rPrChange w:id="139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</w:delText>
            </w:r>
            <w:r w:rsidRPr="00212750" w:rsidDel="003F34BF">
              <w:rPr>
                <w:noProof/>
                <w:rPrChange w:id="139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39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entity_definition</w:delText>
            </w:r>
            <w:r w:rsidRPr="00212750" w:rsidDel="003F34BF">
              <w:rPr>
                <w:noProof/>
                <w:webHidden/>
                <w:rPrChange w:id="139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398" w:author="Sinisa Ristic" w:date="2015-11-25T13:43:00Z"/>
              <w:noProof/>
              <w:rPrChange w:id="1399" w:author="Sinisa Ristic" w:date="2016-02-08T13:50:00Z">
                <w:rPr>
                  <w:del w:id="1400" w:author="Sinisa Ristic" w:date="2015-11-25T13:43:00Z"/>
                  <w:noProof/>
                </w:rPr>
              </w:rPrChange>
            </w:rPr>
          </w:pPr>
          <w:del w:id="1401" w:author="Sinisa Ristic" w:date="2015-11-25T13:43:00Z">
            <w:r w:rsidRPr="00212750" w:rsidDel="003F34BF">
              <w:rPr>
                <w:noProof/>
                <w:rPrChange w:id="140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3.3</w:delText>
            </w:r>
            <w:r w:rsidRPr="00212750" w:rsidDel="003F34BF">
              <w:rPr>
                <w:noProof/>
                <w:rPrChange w:id="140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0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 - LISTA RASPOLOZIVIH OBJEKATA ZA IZNAMLJIVANJE</w:delText>
            </w:r>
            <w:r w:rsidRPr="00212750" w:rsidDel="003F34BF">
              <w:rPr>
                <w:noProof/>
                <w:webHidden/>
                <w:rPrChange w:id="140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4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06" w:author="Sinisa Ristic" w:date="2015-11-25T13:43:00Z"/>
              <w:noProof/>
              <w:rPrChange w:id="1407" w:author="Sinisa Ristic" w:date="2016-02-08T13:50:00Z">
                <w:rPr>
                  <w:del w:id="1408" w:author="Sinisa Ristic" w:date="2015-11-25T13:43:00Z"/>
                  <w:noProof/>
                </w:rPr>
              </w:rPrChange>
            </w:rPr>
          </w:pPr>
          <w:del w:id="1409" w:author="Sinisa Ristic" w:date="2015-11-25T13:43:00Z">
            <w:r w:rsidRPr="00212750" w:rsidDel="003F34BF">
              <w:rPr>
                <w:noProof/>
                <w:rPrChange w:id="141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3.4</w:delText>
            </w:r>
            <w:r w:rsidRPr="00212750" w:rsidDel="003F34BF">
              <w:rPr>
                <w:noProof/>
                <w:rPrChange w:id="141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1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reservation</w:delText>
            </w:r>
            <w:r w:rsidRPr="00212750" w:rsidDel="003F34BF">
              <w:rPr>
                <w:noProof/>
                <w:webHidden/>
                <w:rPrChange w:id="141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4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14" w:author="Sinisa Ristic" w:date="2015-11-25T13:43:00Z"/>
              <w:noProof/>
              <w:rPrChange w:id="1415" w:author="Sinisa Ristic" w:date="2016-02-08T13:50:00Z">
                <w:rPr>
                  <w:del w:id="1416" w:author="Sinisa Ristic" w:date="2015-11-25T13:43:00Z"/>
                  <w:noProof/>
                </w:rPr>
              </w:rPrChange>
            </w:rPr>
          </w:pPr>
          <w:del w:id="1417" w:author="Sinisa Ristic" w:date="2015-11-25T13:43:00Z">
            <w:r w:rsidRPr="00212750" w:rsidDel="003F34BF">
              <w:rPr>
                <w:noProof/>
                <w:rPrChange w:id="141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3.5</w:delText>
            </w:r>
            <w:r w:rsidRPr="00212750" w:rsidDel="003F34BF">
              <w:rPr>
                <w:noProof/>
                <w:rPrChange w:id="141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2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reservation_entity</w:delText>
            </w:r>
            <w:r w:rsidRPr="00212750" w:rsidDel="003F34BF">
              <w:rPr>
                <w:noProof/>
                <w:webHidden/>
                <w:rPrChange w:id="142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4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22" w:author="Sinisa Ristic" w:date="2015-11-25T13:43:00Z"/>
              <w:noProof/>
              <w:rPrChange w:id="1423" w:author="Sinisa Ristic" w:date="2016-02-08T13:50:00Z">
                <w:rPr>
                  <w:del w:id="1424" w:author="Sinisa Ristic" w:date="2015-11-25T13:43:00Z"/>
                  <w:noProof/>
                </w:rPr>
              </w:rPrChange>
            </w:rPr>
          </w:pPr>
          <w:del w:id="1425" w:author="Sinisa Ristic" w:date="2015-11-25T13:43:00Z">
            <w:r w:rsidRPr="00212750" w:rsidDel="003F34BF">
              <w:rPr>
                <w:noProof/>
                <w:rPrChange w:id="142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3.6</w:delText>
            </w:r>
            <w:r w:rsidRPr="00212750" w:rsidDel="003F34BF">
              <w:rPr>
                <w:noProof/>
                <w:rPrChange w:id="142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2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status</w:delText>
            </w:r>
            <w:r w:rsidRPr="00212750" w:rsidDel="003F34BF">
              <w:rPr>
                <w:noProof/>
                <w:webHidden/>
                <w:rPrChange w:id="142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5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30" w:author="Sinisa Ristic" w:date="2015-11-25T13:43:00Z"/>
              <w:noProof/>
              <w:rPrChange w:id="1431" w:author="Sinisa Ristic" w:date="2016-02-08T13:50:00Z">
                <w:rPr>
                  <w:del w:id="1432" w:author="Sinisa Ristic" w:date="2015-11-25T13:43:00Z"/>
                  <w:noProof/>
                </w:rPr>
              </w:rPrChange>
            </w:rPr>
          </w:pPr>
          <w:del w:id="1433" w:author="Sinisa Ristic" w:date="2015-11-25T13:43:00Z">
            <w:r w:rsidRPr="00212750" w:rsidDel="003F34BF">
              <w:rPr>
                <w:noProof/>
                <w:rPrChange w:id="143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3.7</w:delText>
            </w:r>
            <w:r w:rsidRPr="00212750" w:rsidDel="003F34BF">
              <w:rPr>
                <w:noProof/>
                <w:rPrChange w:id="143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3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clients</w:delText>
            </w:r>
            <w:r w:rsidRPr="00212750" w:rsidDel="003F34BF">
              <w:rPr>
                <w:noProof/>
                <w:webHidden/>
                <w:rPrChange w:id="143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5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38" w:author="Sinisa Ristic" w:date="2015-11-25T13:43:00Z"/>
              <w:noProof/>
              <w:rPrChange w:id="1439" w:author="Sinisa Ristic" w:date="2016-02-08T13:50:00Z">
                <w:rPr>
                  <w:del w:id="1440" w:author="Sinisa Ristic" w:date="2015-11-25T13:43:00Z"/>
                  <w:noProof/>
                </w:rPr>
              </w:rPrChange>
            </w:rPr>
          </w:pPr>
          <w:del w:id="1441" w:author="Sinisa Ristic" w:date="2015-11-25T13:43:00Z">
            <w:r w:rsidRPr="00212750" w:rsidDel="003F34BF">
              <w:rPr>
                <w:noProof/>
                <w:rPrChange w:id="144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3.8</w:delText>
            </w:r>
            <w:r w:rsidRPr="00212750" w:rsidDel="003F34BF">
              <w:rPr>
                <w:noProof/>
                <w:rPrChange w:id="144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4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users</w:delText>
            </w:r>
            <w:r w:rsidRPr="00212750" w:rsidDel="003F34BF">
              <w:rPr>
                <w:noProof/>
                <w:webHidden/>
                <w:rPrChange w:id="144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5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46" w:author="Sinisa Ristic" w:date="2015-11-25T13:43:00Z"/>
              <w:noProof/>
              <w:rPrChange w:id="1447" w:author="Sinisa Ristic" w:date="2016-02-08T13:50:00Z">
                <w:rPr>
                  <w:del w:id="1448" w:author="Sinisa Ristic" w:date="2015-11-25T13:43:00Z"/>
                  <w:noProof/>
                </w:rPr>
              </w:rPrChange>
            </w:rPr>
          </w:pPr>
          <w:del w:id="1449" w:author="Sinisa Ristic" w:date="2015-11-25T13:43:00Z">
            <w:r w:rsidRPr="00212750" w:rsidDel="003F34BF">
              <w:rPr>
                <w:noProof/>
                <w:rPrChange w:id="145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3.9</w:delText>
            </w:r>
            <w:r w:rsidRPr="00212750" w:rsidDel="003F34BF">
              <w:rPr>
                <w:noProof/>
                <w:rPrChange w:id="145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5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role</w:delText>
            </w:r>
            <w:r w:rsidRPr="00212750" w:rsidDel="003F34BF">
              <w:rPr>
                <w:noProof/>
                <w:webHidden/>
                <w:rPrChange w:id="145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54" w:author="Sinisa Ristic" w:date="2015-11-25T13:43:00Z"/>
              <w:noProof/>
              <w:rPrChange w:id="1455" w:author="Sinisa Ristic" w:date="2016-02-08T13:50:00Z">
                <w:rPr>
                  <w:del w:id="1456" w:author="Sinisa Ristic" w:date="2015-11-25T13:43:00Z"/>
                  <w:noProof/>
                </w:rPr>
              </w:rPrChange>
            </w:rPr>
          </w:pPr>
          <w:del w:id="1457" w:author="Sinisa Ristic" w:date="2015-11-25T13:43:00Z">
            <w:r w:rsidRPr="00212750" w:rsidDel="003F34BF">
              <w:rPr>
                <w:noProof/>
                <w:rPrChange w:id="145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3.10</w:delText>
            </w:r>
            <w:r w:rsidRPr="00212750" w:rsidDel="003F34BF">
              <w:rPr>
                <w:noProof/>
                <w:rPrChange w:id="145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6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task</w:delText>
            </w:r>
            <w:r w:rsidRPr="00212750" w:rsidDel="003F34BF">
              <w:rPr>
                <w:noProof/>
                <w:webHidden/>
                <w:rPrChange w:id="146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62" w:author="Sinisa Ristic" w:date="2015-11-25T13:43:00Z"/>
              <w:noProof/>
              <w:rPrChange w:id="1463" w:author="Sinisa Ristic" w:date="2016-02-08T13:50:00Z">
                <w:rPr>
                  <w:del w:id="1464" w:author="Sinisa Ristic" w:date="2015-11-25T13:43:00Z"/>
                  <w:noProof/>
                </w:rPr>
              </w:rPrChange>
            </w:rPr>
          </w:pPr>
          <w:del w:id="1465" w:author="Sinisa Ristic" w:date="2015-11-25T13:43:00Z">
            <w:r w:rsidRPr="00212750" w:rsidDel="003F34BF">
              <w:rPr>
                <w:noProof/>
                <w:rPrChange w:id="146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3.11</w:delText>
            </w:r>
            <w:r w:rsidRPr="00212750" w:rsidDel="003F34BF">
              <w:rPr>
                <w:noProof/>
                <w:rPrChange w:id="146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6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role_task</w:delText>
            </w:r>
            <w:r w:rsidRPr="00212750" w:rsidDel="003F34BF">
              <w:rPr>
                <w:noProof/>
                <w:webHidden/>
                <w:rPrChange w:id="146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70" w:author="Sinisa Ristic" w:date="2015-11-25T13:43:00Z"/>
              <w:noProof/>
              <w:rPrChange w:id="1471" w:author="Sinisa Ristic" w:date="2016-02-08T13:50:00Z">
                <w:rPr>
                  <w:del w:id="1472" w:author="Sinisa Ristic" w:date="2015-11-25T13:43:00Z"/>
                  <w:noProof/>
                </w:rPr>
              </w:rPrChange>
            </w:rPr>
          </w:pPr>
          <w:del w:id="1473" w:author="Sinisa Ristic" w:date="2015-11-25T13:43:00Z">
            <w:r w:rsidRPr="00212750" w:rsidDel="003F34BF">
              <w:rPr>
                <w:noProof/>
                <w:rPrChange w:id="147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3.12</w:delText>
            </w:r>
            <w:r w:rsidRPr="00212750" w:rsidDel="003F34BF">
              <w:rPr>
                <w:noProof/>
                <w:rPrChange w:id="147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7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category</w:delText>
            </w:r>
            <w:r w:rsidRPr="00212750" w:rsidDel="003F34BF">
              <w:rPr>
                <w:noProof/>
                <w:webHidden/>
                <w:rPrChange w:id="147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78" w:author="Sinisa Ristic" w:date="2015-11-25T13:43:00Z"/>
              <w:noProof/>
              <w:rPrChange w:id="1479" w:author="Sinisa Ristic" w:date="2016-02-08T13:50:00Z">
                <w:rPr>
                  <w:del w:id="1480" w:author="Sinisa Ristic" w:date="2015-11-25T13:43:00Z"/>
                  <w:noProof/>
                </w:rPr>
              </w:rPrChange>
            </w:rPr>
          </w:pPr>
          <w:del w:id="1481" w:author="Sinisa Ristic" w:date="2015-11-25T13:43:00Z">
            <w:r w:rsidRPr="00212750" w:rsidDel="003F34BF">
              <w:rPr>
                <w:noProof/>
                <w:rPrChange w:id="148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3.13</w:delText>
            </w:r>
            <w:r w:rsidRPr="00212750" w:rsidDel="003F34BF">
              <w:rPr>
                <w:noProof/>
                <w:rPrChange w:id="148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8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entity_category (tabela, koja objekat vezuje sa proizvoljnim brojem kategorija)</w:delText>
            </w:r>
            <w:r w:rsidRPr="00212750" w:rsidDel="003F34BF">
              <w:rPr>
                <w:noProof/>
                <w:webHidden/>
                <w:rPrChange w:id="148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86" w:author="Sinisa Ristic" w:date="2015-11-25T13:43:00Z"/>
              <w:noProof/>
              <w:rPrChange w:id="1487" w:author="Sinisa Ristic" w:date="2016-02-08T13:50:00Z">
                <w:rPr>
                  <w:del w:id="1488" w:author="Sinisa Ristic" w:date="2015-11-25T13:43:00Z"/>
                  <w:noProof/>
                </w:rPr>
              </w:rPrChange>
            </w:rPr>
          </w:pPr>
          <w:del w:id="1489" w:author="Sinisa Ristic" w:date="2015-11-25T13:43:00Z">
            <w:r w:rsidRPr="00212750" w:rsidDel="003F34BF">
              <w:rPr>
                <w:noProof/>
                <w:rPrChange w:id="149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3.14</w:delText>
            </w:r>
            <w:r w:rsidRPr="00212750" w:rsidDel="003F34BF">
              <w:rPr>
                <w:noProof/>
                <w:rPrChange w:id="149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49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feature</w:delText>
            </w:r>
            <w:r w:rsidRPr="00212750" w:rsidDel="003F34BF">
              <w:rPr>
                <w:noProof/>
                <w:webHidden/>
                <w:rPrChange w:id="149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494" w:author="Sinisa Ristic" w:date="2015-11-25T13:43:00Z"/>
              <w:noProof/>
              <w:rPrChange w:id="1495" w:author="Sinisa Ristic" w:date="2016-02-08T13:50:00Z">
                <w:rPr>
                  <w:del w:id="1496" w:author="Sinisa Ristic" w:date="2015-11-25T13:43:00Z"/>
                  <w:noProof/>
                </w:rPr>
              </w:rPrChange>
            </w:rPr>
          </w:pPr>
          <w:del w:id="1497" w:author="Sinisa Ristic" w:date="2015-11-25T13:43:00Z">
            <w:r w:rsidRPr="00212750" w:rsidDel="003F34BF">
              <w:rPr>
                <w:noProof/>
                <w:rPrChange w:id="149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3.15</w:delText>
            </w:r>
            <w:r w:rsidRPr="00212750" w:rsidDel="003F34BF">
              <w:rPr>
                <w:noProof/>
                <w:rPrChange w:id="149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0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features_entity_definitions (Tabela koja dodeljuje svojstva objektima)</w:delText>
            </w:r>
            <w:r w:rsidRPr="00212750" w:rsidDel="003F34BF">
              <w:rPr>
                <w:noProof/>
                <w:webHidden/>
                <w:rPrChange w:id="150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02" w:author="Sinisa Ristic" w:date="2015-11-25T13:43:00Z"/>
              <w:noProof/>
              <w:rPrChange w:id="1503" w:author="Sinisa Ristic" w:date="2016-02-08T13:50:00Z">
                <w:rPr>
                  <w:del w:id="1504" w:author="Sinisa Ristic" w:date="2015-11-25T13:43:00Z"/>
                  <w:noProof/>
                </w:rPr>
              </w:rPrChange>
            </w:rPr>
          </w:pPr>
          <w:del w:id="1505" w:author="Sinisa Ristic" w:date="2015-11-25T13:43:00Z">
            <w:r w:rsidRPr="00212750" w:rsidDel="003F34BF">
              <w:rPr>
                <w:noProof/>
                <w:rPrChange w:id="150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3.16</w:delText>
            </w:r>
            <w:r w:rsidRPr="00212750" w:rsidDel="003F34BF">
              <w:rPr>
                <w:noProof/>
                <w:rPrChange w:id="150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0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price</w:delText>
            </w:r>
            <w:r w:rsidRPr="00212750" w:rsidDel="003F34BF">
              <w:rPr>
                <w:noProof/>
                <w:webHidden/>
                <w:rPrChange w:id="150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10" w:author="Sinisa Ristic" w:date="2015-11-25T13:43:00Z"/>
              <w:noProof/>
              <w:rPrChange w:id="1511" w:author="Sinisa Ristic" w:date="2016-02-08T13:50:00Z">
                <w:rPr>
                  <w:del w:id="1512" w:author="Sinisa Ristic" w:date="2015-11-25T13:43:00Z"/>
                  <w:noProof/>
                </w:rPr>
              </w:rPrChange>
            </w:rPr>
          </w:pPr>
          <w:del w:id="1513" w:author="Sinisa Ristic" w:date="2015-11-25T13:43:00Z">
            <w:r w:rsidRPr="00212750" w:rsidDel="003F34BF">
              <w:rPr>
                <w:noProof/>
                <w:rPrChange w:id="151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3.17</w:delText>
            </w:r>
            <w:r w:rsidRPr="00212750" w:rsidDel="003F34BF">
              <w:rPr>
                <w:noProof/>
                <w:rPrChange w:id="151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1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financial_plan</w:delText>
            </w:r>
            <w:r w:rsidRPr="00212750" w:rsidDel="003F34BF">
              <w:rPr>
                <w:noProof/>
                <w:webHidden/>
                <w:rPrChange w:id="151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18" w:author="Sinisa Ristic" w:date="2015-11-25T13:43:00Z"/>
              <w:noProof/>
              <w:rPrChange w:id="1519" w:author="Sinisa Ristic" w:date="2016-02-08T13:50:00Z">
                <w:rPr>
                  <w:del w:id="1520" w:author="Sinisa Ristic" w:date="2015-11-25T13:43:00Z"/>
                  <w:noProof/>
                </w:rPr>
              </w:rPrChange>
            </w:rPr>
          </w:pPr>
          <w:del w:id="1521" w:author="Sinisa Ristic" w:date="2015-11-25T13:43:00Z">
            <w:r w:rsidRPr="00212750" w:rsidDel="003F34BF">
              <w:rPr>
                <w:noProof/>
                <w:rPrChange w:id="152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3.19</w:delText>
            </w:r>
            <w:r w:rsidRPr="00212750" w:rsidDel="003F34BF">
              <w:rPr>
                <w:noProof/>
                <w:rPrChange w:id="152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2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financial_plan_entity_definition_price</w:delText>
            </w:r>
            <w:r w:rsidRPr="00212750" w:rsidDel="003F34BF">
              <w:rPr>
                <w:noProof/>
                <w:webHidden/>
                <w:rPrChange w:id="152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26" w:author="Sinisa Ristic" w:date="2015-11-25T13:43:00Z"/>
              <w:noProof/>
              <w:rPrChange w:id="1527" w:author="Sinisa Ristic" w:date="2016-02-08T13:50:00Z">
                <w:rPr>
                  <w:del w:id="1528" w:author="Sinisa Ristic" w:date="2015-11-25T13:43:00Z"/>
                  <w:noProof/>
                </w:rPr>
              </w:rPrChange>
            </w:rPr>
          </w:pPr>
          <w:del w:id="1529" w:author="Sinisa Ristic" w:date="2015-11-25T13:43:00Z">
            <w:r w:rsidRPr="00212750" w:rsidDel="003F34BF">
              <w:rPr>
                <w:noProof/>
                <w:rPrChange w:id="153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3.20</w:delText>
            </w:r>
            <w:r w:rsidRPr="00212750" w:rsidDel="003F34BF">
              <w:rPr>
                <w:noProof/>
                <w:rPrChange w:id="153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3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attribute</w:delText>
            </w:r>
            <w:r w:rsidRPr="00212750" w:rsidDel="003F34BF">
              <w:rPr>
                <w:noProof/>
                <w:webHidden/>
                <w:rPrChange w:id="153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34" w:author="Sinisa Ristic" w:date="2015-11-25T13:43:00Z"/>
              <w:noProof/>
              <w:rPrChange w:id="1535" w:author="Sinisa Ristic" w:date="2016-02-08T13:50:00Z">
                <w:rPr>
                  <w:del w:id="1536" w:author="Sinisa Ristic" w:date="2015-11-25T13:43:00Z"/>
                  <w:noProof/>
                </w:rPr>
              </w:rPrChange>
            </w:rPr>
          </w:pPr>
          <w:del w:id="1537" w:author="Sinisa Ristic" w:date="2015-11-25T13:43:00Z">
            <w:r w:rsidRPr="00212750" w:rsidDel="003F34BF">
              <w:rPr>
                <w:noProof/>
                <w:rPrChange w:id="153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3.21</w:delText>
            </w:r>
            <w:r w:rsidRPr="00212750" w:rsidDel="003F34BF">
              <w:rPr>
                <w:noProof/>
                <w:rPrChange w:id="153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4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entity_definition_attribute</w:delText>
            </w:r>
            <w:r w:rsidRPr="00212750" w:rsidDel="003F34BF">
              <w:rPr>
                <w:noProof/>
                <w:webHidden/>
                <w:rPrChange w:id="154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42" w:author="Sinisa Ristic" w:date="2015-11-25T13:43:00Z"/>
              <w:noProof/>
              <w:rPrChange w:id="1543" w:author="Sinisa Ristic" w:date="2016-02-08T13:50:00Z">
                <w:rPr>
                  <w:del w:id="1544" w:author="Sinisa Ristic" w:date="2015-11-25T13:43:00Z"/>
                  <w:noProof/>
                </w:rPr>
              </w:rPrChange>
            </w:rPr>
          </w:pPr>
          <w:del w:id="1545" w:author="Sinisa Ristic" w:date="2015-11-25T13:43:00Z">
            <w:r w:rsidRPr="00212750" w:rsidDel="003F34BF">
              <w:rPr>
                <w:noProof/>
                <w:rPrChange w:id="154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3.22</w:delText>
            </w:r>
            <w:r w:rsidRPr="00212750" w:rsidDel="003F34BF">
              <w:rPr>
                <w:noProof/>
                <w:rPrChange w:id="154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4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entity_value_int</w:delText>
            </w:r>
            <w:r w:rsidRPr="00212750" w:rsidDel="003F34BF">
              <w:rPr>
                <w:noProof/>
                <w:webHidden/>
                <w:rPrChange w:id="154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50" w:author="Sinisa Ristic" w:date="2015-11-25T13:43:00Z"/>
              <w:noProof/>
              <w:rPrChange w:id="1551" w:author="Sinisa Ristic" w:date="2016-02-08T13:50:00Z">
                <w:rPr>
                  <w:del w:id="1552" w:author="Sinisa Ristic" w:date="2015-11-25T13:43:00Z"/>
                  <w:noProof/>
                </w:rPr>
              </w:rPrChange>
            </w:rPr>
          </w:pPr>
          <w:del w:id="1553" w:author="Sinisa Ristic" w:date="2015-11-25T13:43:00Z">
            <w:r w:rsidRPr="00212750" w:rsidDel="003F34BF">
              <w:rPr>
                <w:noProof/>
                <w:rPrChange w:id="155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3.23</w:delText>
            </w:r>
            <w:r w:rsidRPr="00212750" w:rsidDel="003F34BF">
              <w:rPr>
                <w:noProof/>
                <w:rPrChange w:id="155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5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entity_value_char</w:delText>
            </w:r>
            <w:r w:rsidRPr="00212750" w:rsidDel="003F34BF">
              <w:rPr>
                <w:noProof/>
                <w:webHidden/>
                <w:rPrChange w:id="155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58" w:author="Sinisa Ristic" w:date="2015-11-25T13:43:00Z"/>
              <w:noProof/>
              <w:rPrChange w:id="1559" w:author="Sinisa Ristic" w:date="2016-02-08T13:50:00Z">
                <w:rPr>
                  <w:del w:id="1560" w:author="Sinisa Ristic" w:date="2015-11-25T13:43:00Z"/>
                  <w:noProof/>
                </w:rPr>
              </w:rPrChange>
            </w:rPr>
          </w:pPr>
          <w:del w:id="1561" w:author="Sinisa Ristic" w:date="2015-11-25T13:43:00Z">
            <w:r w:rsidRPr="00212750" w:rsidDel="003F34BF">
              <w:rPr>
                <w:noProof/>
                <w:rPrChange w:id="156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3.24</w:delText>
            </w:r>
            <w:r w:rsidRPr="00212750" w:rsidDel="003F34BF">
              <w:rPr>
                <w:noProof/>
                <w:rPrChange w:id="156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6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entity_value_double</w:delText>
            </w:r>
            <w:r w:rsidRPr="00212750" w:rsidDel="003F34BF">
              <w:rPr>
                <w:noProof/>
                <w:webHidden/>
                <w:rPrChange w:id="156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66" w:author="Sinisa Ristic" w:date="2015-11-25T13:43:00Z"/>
              <w:noProof/>
              <w:rPrChange w:id="1567" w:author="Sinisa Ristic" w:date="2016-02-08T13:50:00Z">
                <w:rPr>
                  <w:del w:id="1568" w:author="Sinisa Ristic" w:date="2015-11-25T13:43:00Z"/>
                  <w:noProof/>
                </w:rPr>
              </w:rPrChange>
            </w:rPr>
          </w:pPr>
          <w:del w:id="1569" w:author="Sinisa Ristic" w:date="2015-11-25T13:43:00Z">
            <w:r w:rsidRPr="00212750" w:rsidDel="003F34BF">
              <w:rPr>
                <w:noProof/>
                <w:rPrChange w:id="157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3.25</w:delText>
            </w:r>
            <w:r w:rsidRPr="00212750" w:rsidDel="003F34BF">
              <w:rPr>
                <w:noProof/>
                <w:rPrChange w:id="157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7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entity_value_datetime</w:delText>
            </w:r>
            <w:r w:rsidRPr="00212750" w:rsidDel="003F34BF">
              <w:rPr>
                <w:noProof/>
                <w:webHidden/>
                <w:rPrChange w:id="157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74" w:author="Sinisa Ristic" w:date="2015-11-25T13:43:00Z"/>
              <w:noProof/>
              <w:rPrChange w:id="1575" w:author="Sinisa Ristic" w:date="2016-02-08T13:50:00Z">
                <w:rPr>
                  <w:del w:id="1576" w:author="Sinisa Ristic" w:date="2015-11-25T13:43:00Z"/>
                  <w:noProof/>
                </w:rPr>
              </w:rPrChange>
            </w:rPr>
          </w:pPr>
          <w:del w:id="1577" w:author="Sinisa Ristic" w:date="2015-11-25T13:43:00Z">
            <w:r w:rsidRPr="00212750" w:rsidDel="003F34BF">
              <w:rPr>
                <w:noProof/>
                <w:rPrChange w:id="157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3.26</w:delText>
            </w:r>
            <w:r w:rsidRPr="00212750" w:rsidDel="003F34BF">
              <w:rPr>
                <w:noProof/>
                <w:rPrChange w:id="157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8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entity_value_text</w:delText>
            </w:r>
            <w:r w:rsidRPr="00212750" w:rsidDel="003F34BF">
              <w:rPr>
                <w:noProof/>
                <w:webHidden/>
                <w:rPrChange w:id="158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:rsidR="00B45B1F" w:rsidRPr="00212750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582" w:author="Sinisa Ristic" w:date="2015-11-25T13:43:00Z"/>
              <w:noProof/>
              <w:rPrChange w:id="1583" w:author="Sinisa Ristic" w:date="2016-02-08T13:50:00Z">
                <w:rPr>
                  <w:del w:id="1584" w:author="Sinisa Ristic" w:date="2015-11-25T13:43:00Z"/>
                  <w:noProof/>
                </w:rPr>
              </w:rPrChange>
            </w:rPr>
          </w:pPr>
          <w:del w:id="1585" w:author="Sinisa Ristic" w:date="2015-11-25T13:43:00Z">
            <w:r w:rsidRPr="00212750" w:rsidDel="003F34BF">
              <w:rPr>
                <w:noProof/>
                <w:rPrChange w:id="158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</w:delText>
            </w:r>
            <w:r w:rsidRPr="00212750" w:rsidDel="003F34BF">
              <w:rPr>
                <w:noProof/>
                <w:rPrChange w:id="158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8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Use Cases – Views</w:delText>
            </w:r>
            <w:r w:rsidRPr="00212750" w:rsidDel="003F34BF">
              <w:rPr>
                <w:noProof/>
                <w:webHidden/>
                <w:rPrChange w:id="158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90" w:author="Sinisa Ristic" w:date="2015-11-25T13:43:00Z"/>
              <w:noProof/>
              <w:rPrChange w:id="1591" w:author="Sinisa Ristic" w:date="2016-02-08T13:50:00Z">
                <w:rPr>
                  <w:del w:id="1592" w:author="Sinisa Ristic" w:date="2015-11-25T13:43:00Z"/>
                  <w:noProof/>
                </w:rPr>
              </w:rPrChange>
            </w:rPr>
          </w:pPr>
          <w:del w:id="1593" w:author="Sinisa Ristic" w:date="2015-11-25T13:43:00Z">
            <w:r w:rsidRPr="00212750" w:rsidDel="003F34BF">
              <w:rPr>
                <w:noProof/>
                <w:rPrChange w:id="159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4.1</w:delText>
            </w:r>
            <w:r w:rsidRPr="00212750" w:rsidDel="003F34BF">
              <w:rPr>
                <w:noProof/>
                <w:rPrChange w:id="159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59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Pravljenje rezervacije</w:delText>
            </w:r>
            <w:r w:rsidRPr="00212750" w:rsidDel="003F34BF">
              <w:rPr>
                <w:noProof/>
                <w:webHidden/>
                <w:rPrChange w:id="159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598" w:author="Sinisa Ristic" w:date="2015-11-25T13:43:00Z"/>
              <w:noProof/>
              <w:rPrChange w:id="1599" w:author="Sinisa Ristic" w:date="2016-02-08T13:50:00Z">
                <w:rPr>
                  <w:del w:id="1600" w:author="Sinisa Ristic" w:date="2015-11-25T13:43:00Z"/>
                  <w:noProof/>
                </w:rPr>
              </w:rPrChange>
            </w:rPr>
          </w:pPr>
          <w:del w:id="1601" w:author="Sinisa Ristic" w:date="2015-11-25T13:43:00Z">
            <w:r w:rsidRPr="00212750" w:rsidDel="003F34BF">
              <w:rPr>
                <w:noProof/>
                <w:rPrChange w:id="160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4.2</w:delText>
            </w:r>
            <w:r w:rsidRPr="00212750" w:rsidDel="003F34BF">
              <w:rPr>
                <w:noProof/>
                <w:rPrChange w:id="160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0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Klasifikacija entiteta u kategoriju</w:delText>
            </w:r>
            <w:r w:rsidRPr="00212750" w:rsidDel="003F34BF">
              <w:rPr>
                <w:noProof/>
                <w:webHidden/>
                <w:rPrChange w:id="160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606" w:author="Sinisa Ristic" w:date="2015-11-25T13:43:00Z"/>
              <w:noProof/>
              <w:rPrChange w:id="1607" w:author="Sinisa Ristic" w:date="2016-02-08T13:50:00Z">
                <w:rPr>
                  <w:del w:id="1608" w:author="Sinisa Ristic" w:date="2015-11-25T13:43:00Z"/>
                  <w:noProof/>
                </w:rPr>
              </w:rPrChange>
            </w:rPr>
          </w:pPr>
          <w:del w:id="1609" w:author="Sinisa Ristic" w:date="2015-11-25T13:43:00Z">
            <w:r w:rsidRPr="00212750" w:rsidDel="003F34BF">
              <w:rPr>
                <w:noProof/>
                <w:rPrChange w:id="161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4.3</w:delText>
            </w:r>
            <w:r w:rsidRPr="00212750" w:rsidDel="003F34BF">
              <w:rPr>
                <w:noProof/>
                <w:rPrChange w:id="161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1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Dodavanje novog user-a</w:delText>
            </w:r>
            <w:r w:rsidRPr="00212750" w:rsidDel="003F34BF">
              <w:rPr>
                <w:noProof/>
                <w:webHidden/>
                <w:rPrChange w:id="161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614" w:author="Sinisa Ristic" w:date="2015-11-25T13:43:00Z"/>
              <w:noProof/>
              <w:rPrChange w:id="1615" w:author="Sinisa Ristic" w:date="2016-02-08T13:50:00Z">
                <w:rPr>
                  <w:del w:id="1616" w:author="Sinisa Ristic" w:date="2015-11-25T13:43:00Z"/>
                  <w:noProof/>
                </w:rPr>
              </w:rPrChange>
            </w:rPr>
          </w:pPr>
          <w:del w:id="1617" w:author="Sinisa Ristic" w:date="2015-11-25T13:43:00Z">
            <w:r w:rsidRPr="00212750" w:rsidDel="003F34BF">
              <w:rPr>
                <w:noProof/>
                <w:rPrChange w:id="161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4.4</w:delText>
            </w:r>
            <w:r w:rsidRPr="00212750" w:rsidDel="003F34BF">
              <w:rPr>
                <w:noProof/>
                <w:rPrChange w:id="161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2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Finansijski plan i cene</w:delText>
            </w:r>
            <w:r w:rsidRPr="00212750" w:rsidDel="003F34BF">
              <w:rPr>
                <w:noProof/>
                <w:webHidden/>
                <w:rPrChange w:id="162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622" w:author="Sinisa Ristic" w:date="2015-11-25T13:43:00Z"/>
              <w:noProof/>
              <w:rPrChange w:id="1623" w:author="Sinisa Ristic" w:date="2016-02-08T13:50:00Z">
                <w:rPr>
                  <w:del w:id="1624" w:author="Sinisa Ristic" w:date="2015-11-25T13:43:00Z"/>
                  <w:noProof/>
                </w:rPr>
              </w:rPrChange>
            </w:rPr>
          </w:pPr>
          <w:del w:id="1625" w:author="Sinisa Ristic" w:date="2015-11-25T13:43:00Z">
            <w:r w:rsidRPr="00212750" w:rsidDel="003F34BF">
              <w:rPr>
                <w:noProof/>
                <w:rPrChange w:id="162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4.5</w:delText>
            </w:r>
            <w:r w:rsidRPr="00212750" w:rsidDel="003F34BF">
              <w:rPr>
                <w:noProof/>
                <w:rPrChange w:id="162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2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Povezivanje entiteta i atributa</w:delText>
            </w:r>
            <w:r w:rsidRPr="00212750" w:rsidDel="003F34BF">
              <w:rPr>
                <w:noProof/>
                <w:webHidden/>
                <w:rPrChange w:id="162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14</w:delText>
            </w:r>
          </w:del>
        </w:p>
        <w:p w:rsidR="00B45B1F" w:rsidRPr="00212750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630" w:author="Sinisa Ristic" w:date="2015-11-25T13:43:00Z"/>
              <w:noProof/>
              <w:rPrChange w:id="1631" w:author="Sinisa Ristic" w:date="2016-02-08T13:50:00Z">
                <w:rPr>
                  <w:del w:id="1632" w:author="Sinisa Ristic" w:date="2015-11-25T13:43:00Z"/>
                  <w:noProof/>
                </w:rPr>
              </w:rPrChange>
            </w:rPr>
          </w:pPr>
          <w:del w:id="1633" w:author="Sinisa Ristic" w:date="2015-11-25T13:43:00Z">
            <w:r w:rsidRPr="00212750" w:rsidDel="003F34BF">
              <w:rPr>
                <w:noProof/>
                <w:rPrChange w:id="163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6</w:delText>
            </w:r>
            <w:r w:rsidRPr="00212750" w:rsidDel="003F34BF">
              <w:rPr>
                <w:noProof/>
                <w:rPrChange w:id="163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3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Kategorizaija korisnika, uloge i zadaci</w:delText>
            </w:r>
            <w:r w:rsidRPr="00212750" w:rsidDel="003F34BF">
              <w:rPr>
                <w:noProof/>
                <w:webHidden/>
                <w:rPrChange w:id="163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15</w:delText>
            </w:r>
          </w:del>
        </w:p>
        <w:p w:rsidR="00B45B1F" w:rsidRPr="00212750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638" w:author="Sinisa Ristic" w:date="2015-11-25T13:43:00Z"/>
              <w:noProof/>
              <w:rPrChange w:id="1639" w:author="Sinisa Ristic" w:date="2016-02-08T13:50:00Z">
                <w:rPr>
                  <w:del w:id="1640" w:author="Sinisa Ristic" w:date="2015-11-25T13:43:00Z"/>
                  <w:noProof/>
                </w:rPr>
              </w:rPrChange>
            </w:rPr>
          </w:pPr>
          <w:del w:id="1641" w:author="Sinisa Ristic" w:date="2015-11-25T13:43:00Z">
            <w:r w:rsidRPr="00212750" w:rsidDel="003F34BF">
              <w:rPr>
                <w:noProof/>
                <w:rPrChange w:id="164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</w:delText>
            </w:r>
            <w:r w:rsidRPr="00212750" w:rsidDel="003F34BF">
              <w:rPr>
                <w:noProof/>
                <w:rPrChange w:id="164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4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Korisnički modul (User)</w:delText>
            </w:r>
            <w:r w:rsidRPr="00212750" w:rsidDel="003F34BF">
              <w:rPr>
                <w:noProof/>
                <w:webHidden/>
                <w:rPrChange w:id="164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646" w:author="Sinisa Ristic" w:date="2015-11-25T13:43:00Z"/>
              <w:noProof/>
              <w:rPrChange w:id="1647" w:author="Sinisa Ristic" w:date="2016-02-08T13:50:00Z">
                <w:rPr>
                  <w:del w:id="1648" w:author="Sinisa Ristic" w:date="2015-11-25T13:43:00Z"/>
                  <w:noProof/>
                </w:rPr>
              </w:rPrChange>
            </w:rPr>
          </w:pPr>
          <w:del w:id="1649" w:author="Sinisa Ristic" w:date="2015-11-25T13:43:00Z">
            <w:r w:rsidRPr="00212750" w:rsidDel="003F34BF">
              <w:rPr>
                <w:noProof/>
                <w:rPrChange w:id="165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7.1</w:delText>
            </w:r>
            <w:r w:rsidRPr="00212750" w:rsidDel="003F34BF">
              <w:rPr>
                <w:noProof/>
                <w:rPrChange w:id="165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5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Glavni</w:delText>
            </w:r>
            <w:r w:rsidRPr="00212750" w:rsidDel="003F34BF">
              <w:rPr>
                <w:noProof/>
                <w:webHidden/>
                <w:rPrChange w:id="165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:rsidR="00B45B1F" w:rsidRPr="00212750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1654" w:author="Sinisa Ristic" w:date="2015-11-25T13:43:00Z"/>
              <w:noProof/>
              <w:rPrChange w:id="1655" w:author="Sinisa Ristic" w:date="2016-02-08T13:50:00Z">
                <w:rPr>
                  <w:del w:id="1656" w:author="Sinisa Ristic" w:date="2015-11-25T13:43:00Z"/>
                  <w:noProof/>
                </w:rPr>
              </w:rPrChange>
            </w:rPr>
          </w:pPr>
          <w:del w:id="1657" w:author="Sinisa Ristic" w:date="2015-11-25T13:43:00Z">
            <w:r w:rsidRPr="00212750" w:rsidDel="003F34BF">
              <w:rPr>
                <w:noProof/>
                <w:rPrChange w:id="165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7.1.1</w:delText>
            </w:r>
            <w:r w:rsidRPr="00212750" w:rsidDel="003F34BF">
              <w:rPr>
                <w:noProof/>
                <w:rPrChange w:id="165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6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Opis</w:delText>
            </w:r>
            <w:r w:rsidRPr="00212750" w:rsidDel="003F34BF">
              <w:rPr>
                <w:noProof/>
                <w:webHidden/>
                <w:rPrChange w:id="166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:rsidR="00B45B1F" w:rsidRPr="00212750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1662" w:author="Sinisa Ristic" w:date="2015-11-25T13:43:00Z"/>
              <w:noProof/>
              <w:rPrChange w:id="1663" w:author="Sinisa Ristic" w:date="2016-02-08T13:50:00Z">
                <w:rPr>
                  <w:del w:id="1664" w:author="Sinisa Ristic" w:date="2015-11-25T13:43:00Z"/>
                  <w:noProof/>
                </w:rPr>
              </w:rPrChange>
            </w:rPr>
          </w:pPr>
          <w:del w:id="1665" w:author="Sinisa Ristic" w:date="2015-11-25T13:43:00Z">
            <w:r w:rsidRPr="00212750" w:rsidDel="003F34BF">
              <w:rPr>
                <w:noProof/>
                <w:rPrChange w:id="1666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7.1.2</w:delText>
            </w:r>
            <w:r w:rsidRPr="00212750" w:rsidDel="003F34BF">
              <w:rPr>
                <w:noProof/>
                <w:rPrChange w:id="166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68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Prikaz</w:delText>
            </w:r>
            <w:r w:rsidRPr="00212750" w:rsidDel="003F34BF">
              <w:rPr>
                <w:noProof/>
                <w:webHidden/>
                <w:rPrChange w:id="166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670" w:author="Sinisa Ristic" w:date="2015-11-25T13:43:00Z"/>
              <w:noProof/>
              <w:rPrChange w:id="1671" w:author="Sinisa Ristic" w:date="2016-02-08T13:50:00Z">
                <w:rPr>
                  <w:del w:id="1672" w:author="Sinisa Ristic" w:date="2015-11-25T13:43:00Z"/>
                  <w:noProof/>
                </w:rPr>
              </w:rPrChange>
            </w:rPr>
          </w:pPr>
          <w:del w:id="1673" w:author="Sinisa Ristic" w:date="2015-11-25T13:43:00Z">
            <w:r w:rsidRPr="00212750" w:rsidDel="003F34BF">
              <w:rPr>
                <w:noProof/>
                <w:rPrChange w:id="167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</w:delText>
            </w:r>
            <w:r w:rsidRPr="00212750" w:rsidDel="003F34BF">
              <w:rPr>
                <w:noProof/>
                <w:rPrChange w:id="167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7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Nova rezervacija</w:delText>
            </w:r>
            <w:r w:rsidRPr="00212750" w:rsidDel="003F34BF">
              <w:rPr>
                <w:noProof/>
                <w:webHidden/>
                <w:rPrChange w:id="167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18</w:delText>
            </w:r>
          </w:del>
        </w:p>
        <w:p w:rsidR="00B45B1F" w:rsidRPr="00212750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1678" w:author="Sinisa Ristic" w:date="2015-11-25T13:43:00Z"/>
              <w:noProof/>
              <w:rPrChange w:id="1679" w:author="Sinisa Ristic" w:date="2016-02-08T13:50:00Z">
                <w:rPr>
                  <w:del w:id="1680" w:author="Sinisa Ristic" w:date="2015-11-25T13:43:00Z"/>
                  <w:noProof/>
                </w:rPr>
              </w:rPrChange>
            </w:rPr>
          </w:pPr>
          <w:del w:id="1681" w:author="Sinisa Ristic" w:date="2015-11-25T13:43:00Z">
            <w:r w:rsidRPr="00212750" w:rsidDel="003F34BF">
              <w:rPr>
                <w:noProof/>
                <w:rPrChange w:id="168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7.2.1</w:delText>
            </w:r>
            <w:r w:rsidRPr="00212750" w:rsidDel="003F34BF">
              <w:rPr>
                <w:noProof/>
                <w:rPrChange w:id="168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8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Napredno – forma sa kontrolom</w:delText>
            </w:r>
            <w:r w:rsidRPr="00212750" w:rsidDel="003F34BF">
              <w:rPr>
                <w:noProof/>
                <w:webHidden/>
                <w:rPrChange w:id="168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18</w:delText>
            </w:r>
          </w:del>
        </w:p>
        <w:p w:rsidR="00B45B1F" w:rsidRPr="00212750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1686" w:author="Sinisa Ristic" w:date="2015-11-25T13:43:00Z"/>
              <w:noProof/>
              <w:rPrChange w:id="1687" w:author="Sinisa Ristic" w:date="2016-02-08T13:50:00Z">
                <w:rPr>
                  <w:del w:id="1688" w:author="Sinisa Ristic" w:date="2015-11-25T13:43:00Z"/>
                  <w:noProof/>
                </w:rPr>
              </w:rPrChange>
            </w:rPr>
          </w:pPr>
          <w:del w:id="1689" w:author="Sinisa Ristic" w:date="2015-11-25T13:43:00Z">
            <w:r w:rsidRPr="00212750" w:rsidDel="003F34BF">
              <w:rPr>
                <w:noProof/>
                <w:rPrChange w:id="169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7.2.2</w:delText>
            </w:r>
            <w:r w:rsidRPr="00212750" w:rsidDel="003F34BF">
              <w:rPr>
                <w:noProof/>
                <w:rPrChange w:id="169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69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Osnovna forma (bez kontrole)</w:delText>
            </w:r>
            <w:r w:rsidRPr="00212750" w:rsidDel="003F34BF">
              <w:rPr>
                <w:noProof/>
                <w:webHidden/>
                <w:rPrChange w:id="169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694" w:author="Sinisa Ristic" w:date="2015-11-25T13:43:00Z"/>
              <w:noProof/>
              <w:rPrChange w:id="1695" w:author="Sinisa Ristic" w:date="2016-02-08T13:50:00Z">
                <w:rPr>
                  <w:del w:id="1696" w:author="Sinisa Ristic" w:date="2015-11-25T13:43:00Z"/>
                  <w:noProof/>
                </w:rPr>
              </w:rPrChange>
            </w:rPr>
          </w:pPr>
          <w:del w:id="1697" w:author="Sinisa Ristic" w:date="2015-11-25T13:43:00Z">
            <w:r w:rsidRPr="00212750" w:rsidDel="003F34BF">
              <w:rPr>
                <w:noProof/>
                <w:rPrChange w:id="169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</w:delText>
            </w:r>
            <w:r w:rsidRPr="00212750" w:rsidDel="003F34BF">
              <w:rPr>
                <w:noProof/>
                <w:rPrChange w:id="169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0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Pregled klijenata</w:delText>
            </w:r>
            <w:r w:rsidRPr="00212750" w:rsidDel="003F34BF">
              <w:rPr>
                <w:noProof/>
                <w:webHidden/>
                <w:rPrChange w:id="170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:rsidR="00B45B1F" w:rsidRPr="00212750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1702" w:author="Sinisa Ristic" w:date="2015-11-25T13:43:00Z"/>
              <w:noProof/>
              <w:rPrChange w:id="1703" w:author="Sinisa Ristic" w:date="2016-02-08T13:50:00Z">
                <w:rPr>
                  <w:del w:id="1704" w:author="Sinisa Ristic" w:date="2015-11-25T13:43:00Z"/>
                  <w:noProof/>
                </w:rPr>
              </w:rPrChange>
            </w:rPr>
          </w:pPr>
          <w:del w:id="1705" w:author="Sinisa Ristic" w:date="2015-11-25T13:43:00Z">
            <w:r w:rsidRPr="00212750" w:rsidDel="003F34BF">
              <w:rPr>
                <w:noProof/>
                <w:rPrChange w:id="170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7.3.1</w:delText>
            </w:r>
            <w:r w:rsidRPr="00212750" w:rsidDel="003F34BF">
              <w:rPr>
                <w:noProof/>
                <w:rPrChange w:id="170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0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Opis</w:delText>
            </w:r>
            <w:r w:rsidRPr="00212750" w:rsidDel="003F34BF">
              <w:rPr>
                <w:noProof/>
                <w:webHidden/>
                <w:rPrChange w:id="170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:rsidR="00B45B1F" w:rsidRPr="00212750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1710" w:author="Sinisa Ristic" w:date="2015-11-25T13:43:00Z"/>
              <w:noProof/>
              <w:rPrChange w:id="1711" w:author="Sinisa Ristic" w:date="2016-02-08T13:50:00Z">
                <w:rPr>
                  <w:del w:id="1712" w:author="Sinisa Ristic" w:date="2015-11-25T13:43:00Z"/>
                  <w:noProof/>
                </w:rPr>
              </w:rPrChange>
            </w:rPr>
          </w:pPr>
          <w:del w:id="1713" w:author="Sinisa Ristic" w:date="2015-11-25T13:43:00Z">
            <w:r w:rsidRPr="00212750" w:rsidDel="003F34BF">
              <w:rPr>
                <w:noProof/>
                <w:rPrChange w:id="171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7.3.2</w:delText>
            </w:r>
            <w:r w:rsidRPr="00212750" w:rsidDel="003F34BF">
              <w:rPr>
                <w:noProof/>
                <w:rPrChange w:id="171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1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Prikaz</w:delText>
            </w:r>
            <w:r w:rsidRPr="00212750" w:rsidDel="003F34BF">
              <w:rPr>
                <w:noProof/>
                <w:webHidden/>
                <w:rPrChange w:id="171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20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718" w:author="Sinisa Ristic" w:date="2015-11-25T13:43:00Z"/>
              <w:noProof/>
              <w:rPrChange w:id="1719" w:author="Sinisa Ristic" w:date="2016-02-08T13:50:00Z">
                <w:rPr>
                  <w:del w:id="1720" w:author="Sinisa Ristic" w:date="2015-11-25T13:43:00Z"/>
                  <w:noProof/>
                </w:rPr>
              </w:rPrChange>
            </w:rPr>
          </w:pPr>
          <w:del w:id="1721" w:author="Sinisa Ristic" w:date="2015-11-25T13:43:00Z">
            <w:r w:rsidRPr="00212750" w:rsidDel="003F34BF">
              <w:rPr>
                <w:noProof/>
                <w:rPrChange w:id="172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7.4</w:delText>
            </w:r>
            <w:r w:rsidRPr="00212750" w:rsidDel="003F34BF">
              <w:rPr>
                <w:noProof/>
                <w:rPrChange w:id="172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24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Uređivanje podataka klijenta</w:delText>
            </w:r>
            <w:r w:rsidRPr="00212750" w:rsidDel="003F34BF">
              <w:rPr>
                <w:noProof/>
                <w:webHidden/>
                <w:rPrChange w:id="172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20</w:delText>
            </w:r>
          </w:del>
        </w:p>
        <w:p w:rsidR="00B45B1F" w:rsidRPr="00212750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1726" w:author="Sinisa Ristic" w:date="2015-11-25T13:43:00Z"/>
              <w:noProof/>
              <w:rPrChange w:id="1727" w:author="Sinisa Ristic" w:date="2016-02-08T13:50:00Z">
                <w:rPr>
                  <w:del w:id="1728" w:author="Sinisa Ristic" w:date="2015-11-25T13:43:00Z"/>
                  <w:noProof/>
                </w:rPr>
              </w:rPrChange>
            </w:rPr>
          </w:pPr>
          <w:del w:id="1729" w:author="Sinisa Ristic" w:date="2015-11-25T13:43:00Z">
            <w:r w:rsidRPr="00212750" w:rsidDel="003F34BF">
              <w:rPr>
                <w:noProof/>
                <w:rPrChange w:id="173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7.4.1</w:delText>
            </w:r>
            <w:r w:rsidRPr="00212750" w:rsidDel="003F34BF">
              <w:rPr>
                <w:noProof/>
                <w:rPrChange w:id="173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3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Prikaz</w:delText>
            </w:r>
            <w:r w:rsidRPr="00212750" w:rsidDel="003F34BF">
              <w:rPr>
                <w:noProof/>
                <w:webHidden/>
                <w:rPrChange w:id="173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20</w:delText>
            </w:r>
          </w:del>
        </w:p>
        <w:p w:rsidR="00B45B1F" w:rsidRPr="00212750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734" w:author="Sinisa Ristic" w:date="2015-11-25T13:43:00Z"/>
              <w:noProof/>
              <w:rPrChange w:id="1735" w:author="Sinisa Ristic" w:date="2016-02-08T13:50:00Z">
                <w:rPr>
                  <w:del w:id="1736" w:author="Sinisa Ristic" w:date="2015-11-25T13:43:00Z"/>
                  <w:noProof/>
                </w:rPr>
              </w:rPrChange>
            </w:rPr>
          </w:pPr>
          <w:del w:id="1737" w:author="Sinisa Ristic" w:date="2015-11-25T13:43:00Z">
            <w:r w:rsidRPr="00212750" w:rsidDel="003F34BF">
              <w:rPr>
                <w:noProof/>
                <w:rPrChange w:id="1738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8</w:delText>
            </w:r>
            <w:r w:rsidRPr="00212750" w:rsidDel="003F34BF">
              <w:rPr>
                <w:noProof/>
                <w:rPrChange w:id="173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40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Korisnički Modul (Administrator)</w:delText>
            </w:r>
            <w:r w:rsidRPr="00212750" w:rsidDel="003F34BF">
              <w:rPr>
                <w:noProof/>
                <w:webHidden/>
                <w:rPrChange w:id="174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742" w:author="Sinisa Ristic" w:date="2015-11-25T13:43:00Z"/>
              <w:noProof/>
              <w:rPrChange w:id="1743" w:author="Sinisa Ristic" w:date="2016-02-08T13:50:00Z">
                <w:rPr>
                  <w:del w:id="1744" w:author="Sinisa Ristic" w:date="2015-11-25T13:43:00Z"/>
                  <w:noProof/>
                </w:rPr>
              </w:rPrChange>
            </w:rPr>
          </w:pPr>
          <w:del w:id="1745" w:author="Sinisa Ristic" w:date="2015-11-25T13:43:00Z">
            <w:r w:rsidRPr="00212750" w:rsidDel="003F34BF">
              <w:rPr>
                <w:noProof/>
                <w:rPrChange w:id="1746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8.1</w:delText>
            </w:r>
            <w:r w:rsidRPr="00212750" w:rsidDel="003F34BF">
              <w:rPr>
                <w:noProof/>
                <w:rPrChange w:id="174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48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Lista definicija objekata</w:delText>
            </w:r>
            <w:r w:rsidRPr="00212750" w:rsidDel="003F34BF">
              <w:rPr>
                <w:noProof/>
                <w:webHidden/>
                <w:rPrChange w:id="174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750" w:author="Sinisa Ristic" w:date="2015-11-25T13:43:00Z"/>
              <w:noProof/>
              <w:rPrChange w:id="1751" w:author="Sinisa Ristic" w:date="2016-02-08T13:50:00Z">
                <w:rPr>
                  <w:del w:id="1752" w:author="Sinisa Ristic" w:date="2015-11-25T13:43:00Z"/>
                  <w:noProof/>
                </w:rPr>
              </w:rPrChange>
            </w:rPr>
          </w:pPr>
          <w:del w:id="1753" w:author="Sinisa Ristic" w:date="2015-11-25T13:43:00Z">
            <w:r w:rsidRPr="00212750" w:rsidDel="003F34BF">
              <w:rPr>
                <w:noProof/>
                <w:rPrChange w:id="1754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8.2</w:delText>
            </w:r>
            <w:r w:rsidRPr="00212750" w:rsidDel="003F34BF">
              <w:rPr>
                <w:noProof/>
                <w:rPrChange w:id="175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56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Ure</w:delText>
            </w:r>
            <w:r w:rsidRPr="00212750" w:rsidDel="003F34BF">
              <w:rPr>
                <w:noProof/>
                <w:rPrChange w:id="1757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đivanje definicije</w:delText>
            </w:r>
            <w:r w:rsidRPr="00212750" w:rsidDel="003F34BF">
              <w:rPr>
                <w:noProof/>
                <w:rPrChange w:id="1758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 xml:space="preserve"> objekta</w:delText>
            </w:r>
            <w:r w:rsidRPr="00212750" w:rsidDel="003F34BF">
              <w:rPr>
                <w:noProof/>
                <w:webHidden/>
                <w:rPrChange w:id="175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760" w:author="Sinisa Ristic" w:date="2015-11-25T13:43:00Z"/>
              <w:noProof/>
              <w:rPrChange w:id="1761" w:author="Sinisa Ristic" w:date="2016-02-08T13:50:00Z">
                <w:rPr>
                  <w:del w:id="1762" w:author="Sinisa Ristic" w:date="2015-11-25T13:43:00Z"/>
                  <w:noProof/>
                </w:rPr>
              </w:rPrChange>
            </w:rPr>
          </w:pPr>
          <w:del w:id="1763" w:author="Sinisa Ristic" w:date="2015-11-25T13:43:00Z">
            <w:r w:rsidRPr="00212750" w:rsidDel="003F34BF">
              <w:rPr>
                <w:noProof/>
                <w:rPrChange w:id="1764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8.3</w:delText>
            </w:r>
            <w:r w:rsidRPr="00212750" w:rsidDel="003F34BF">
              <w:rPr>
                <w:noProof/>
                <w:rPrChange w:id="1765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66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Pregled liste korisnika</w:delText>
            </w:r>
            <w:r w:rsidRPr="00212750" w:rsidDel="003F34BF">
              <w:rPr>
                <w:noProof/>
                <w:webHidden/>
                <w:rPrChange w:id="1767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22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768" w:author="Sinisa Ristic" w:date="2015-11-25T13:43:00Z"/>
              <w:noProof/>
              <w:rPrChange w:id="1769" w:author="Sinisa Ristic" w:date="2016-02-08T13:50:00Z">
                <w:rPr>
                  <w:del w:id="1770" w:author="Sinisa Ristic" w:date="2015-11-25T13:43:00Z"/>
                  <w:noProof/>
                </w:rPr>
              </w:rPrChange>
            </w:rPr>
          </w:pPr>
          <w:del w:id="1771" w:author="Sinisa Ristic" w:date="2015-11-25T13:43:00Z">
            <w:r w:rsidRPr="00212750" w:rsidDel="003F34BF">
              <w:rPr>
                <w:noProof/>
                <w:rPrChange w:id="1772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8.4</w:delText>
            </w:r>
            <w:r w:rsidRPr="00212750" w:rsidDel="003F34BF">
              <w:rPr>
                <w:noProof/>
                <w:rPrChange w:id="1773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74" w:author="Sinisa Ristic" w:date="2016-02-08T13:50:00Z">
                  <w:rPr>
                    <w:rStyle w:val="Hyperlink"/>
                    <w:noProof/>
                    <w:lang w:bidi="ar-OM"/>
                  </w:rPr>
                </w:rPrChange>
              </w:rPr>
              <w:delText>Promena podataka korisnika</w:delText>
            </w:r>
            <w:r w:rsidRPr="00212750" w:rsidDel="003F34BF">
              <w:rPr>
                <w:noProof/>
                <w:webHidden/>
                <w:rPrChange w:id="1775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22</w:delText>
            </w:r>
          </w:del>
        </w:p>
        <w:p w:rsidR="00B45B1F" w:rsidRPr="00212750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776" w:author="Sinisa Ristic" w:date="2015-11-25T13:43:00Z"/>
              <w:noProof/>
              <w:rPrChange w:id="1777" w:author="Sinisa Ristic" w:date="2016-02-08T13:50:00Z">
                <w:rPr>
                  <w:del w:id="1778" w:author="Sinisa Ristic" w:date="2015-11-25T13:43:00Z"/>
                  <w:noProof/>
                </w:rPr>
              </w:rPrChange>
            </w:rPr>
          </w:pPr>
          <w:del w:id="1779" w:author="Sinisa Ristic" w:date="2015-11-25T13:43:00Z">
            <w:r w:rsidRPr="00212750" w:rsidDel="003F34BF">
              <w:rPr>
                <w:noProof/>
                <w:rPrChange w:id="178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</w:delText>
            </w:r>
            <w:r w:rsidRPr="00212750" w:rsidDel="003F34BF">
              <w:rPr>
                <w:noProof/>
                <w:rPrChange w:id="1781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82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Korisnički modul (Power User)</w:delText>
            </w:r>
            <w:r w:rsidRPr="00212750" w:rsidDel="003F34BF">
              <w:rPr>
                <w:noProof/>
                <w:webHidden/>
                <w:rPrChange w:id="1783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24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784" w:author="Sinisa Ristic" w:date="2015-11-25T13:43:00Z"/>
              <w:noProof/>
              <w:rPrChange w:id="1785" w:author="Sinisa Ristic" w:date="2016-02-08T13:50:00Z">
                <w:rPr>
                  <w:del w:id="1786" w:author="Sinisa Ristic" w:date="2015-11-25T13:43:00Z"/>
                  <w:noProof/>
                </w:rPr>
              </w:rPrChange>
            </w:rPr>
          </w:pPr>
          <w:del w:id="1787" w:author="Sinisa Ristic" w:date="2015-11-25T13:43:00Z">
            <w:r w:rsidRPr="00212750" w:rsidDel="003F34BF">
              <w:rPr>
                <w:noProof/>
                <w:rPrChange w:id="178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9.1</w:delText>
            </w:r>
            <w:r w:rsidRPr="00212750" w:rsidDel="003F34BF">
              <w:rPr>
                <w:noProof/>
                <w:rPrChange w:id="1789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90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Lista soba</w:delText>
            </w:r>
            <w:r w:rsidRPr="00212750" w:rsidDel="003F34BF">
              <w:rPr>
                <w:noProof/>
                <w:webHidden/>
                <w:rPrChange w:id="1791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24</w:delText>
            </w:r>
          </w:del>
        </w:p>
        <w:p w:rsidR="00B45B1F" w:rsidRPr="00212750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792" w:author="Sinisa Ristic" w:date="2015-11-25T13:43:00Z"/>
              <w:noProof/>
              <w:rPrChange w:id="1793" w:author="Sinisa Ristic" w:date="2016-02-08T13:50:00Z">
                <w:rPr>
                  <w:del w:id="1794" w:author="Sinisa Ristic" w:date="2015-11-25T13:43:00Z"/>
                  <w:noProof/>
                </w:rPr>
              </w:rPrChange>
            </w:rPr>
          </w:pPr>
          <w:del w:id="1795" w:author="Sinisa Ristic" w:date="2015-11-25T13:43:00Z">
            <w:r w:rsidRPr="00212750" w:rsidDel="003F34BF">
              <w:rPr>
                <w:noProof/>
                <w:rPrChange w:id="1796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9.2</w:delText>
            </w:r>
            <w:r w:rsidRPr="00212750" w:rsidDel="003F34BF">
              <w:rPr>
                <w:noProof/>
                <w:rPrChange w:id="1797" w:author="Sinisa Ristic" w:date="2016-02-08T13:50:00Z">
                  <w:rPr>
                    <w:noProof/>
                  </w:rPr>
                </w:rPrChange>
              </w:rPr>
              <w:tab/>
            </w:r>
            <w:r w:rsidRPr="00212750" w:rsidDel="003F34BF">
              <w:rPr>
                <w:noProof/>
                <w:rPrChange w:id="1798" w:author="Sinisa Ristic" w:date="2016-02-08T13:50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Konfiguracija sobe</w:delText>
            </w:r>
            <w:r w:rsidRPr="00212750" w:rsidDel="003F34BF">
              <w:rPr>
                <w:noProof/>
                <w:webHidden/>
                <w:rPrChange w:id="1799" w:author="Sinisa Ristic" w:date="2016-02-08T13:50:00Z">
                  <w:rPr>
                    <w:noProof/>
                    <w:webHidden/>
                  </w:rPr>
                </w:rPrChange>
              </w:rPr>
              <w:tab/>
              <w:delText>24</w:delText>
            </w:r>
          </w:del>
        </w:p>
        <w:p w:rsidR="00B45B1F" w:rsidRPr="00212750" w:rsidRDefault="00B45B1F">
          <w:pPr>
            <w:rPr>
              <w:rPrChange w:id="1800" w:author="Sinisa Ristic" w:date="2016-02-08T13:50:00Z">
                <w:rPr/>
              </w:rPrChange>
            </w:rPr>
          </w:pPr>
          <w:r w:rsidRPr="00212750">
            <w:rPr>
              <w:b/>
              <w:bCs/>
              <w:noProof/>
              <w:rPrChange w:id="1801" w:author="Sinisa Ristic" w:date="2016-02-08T13:50:00Z">
                <w:rPr>
                  <w:b/>
                  <w:bCs/>
                  <w:noProof/>
                </w:rPr>
              </w:rPrChange>
            </w:rPr>
            <w:fldChar w:fldCharType="end"/>
          </w:r>
        </w:p>
      </w:sdtContent>
    </w:sdt>
    <w:p w:rsidR="00B45B1F" w:rsidRPr="00212750" w:rsidRDefault="00B45B1F">
      <w:pPr>
        <w:rPr>
          <w:rPrChange w:id="1802" w:author="Sinisa Ristic" w:date="2016-02-08T13:50:00Z">
            <w:rPr>
              <w:lang w:val="sr-Latn-RS"/>
            </w:rPr>
          </w:rPrChange>
        </w:rPr>
      </w:pPr>
      <w:r w:rsidRPr="00212750">
        <w:rPr>
          <w:rPrChange w:id="1803" w:author="Sinisa Ristic" w:date="2016-02-08T13:50:00Z">
            <w:rPr>
              <w:lang w:val="sr-Latn-RS"/>
            </w:rPr>
          </w:rPrChange>
        </w:rPr>
        <w:lastRenderedPageBreak/>
        <w:br w:type="page"/>
      </w:r>
    </w:p>
    <w:p w:rsidR="00B45B1F" w:rsidRPr="00212750" w:rsidRDefault="00B45B1F">
      <w:pPr>
        <w:rPr>
          <w:rPrChange w:id="1804" w:author="Sinisa Ristic" w:date="2016-02-08T13:50:00Z">
            <w:rPr>
              <w:lang w:val="sr-Latn-RS"/>
            </w:rPr>
          </w:rPrChange>
        </w:rPr>
      </w:pPr>
    </w:p>
    <w:p w:rsidR="00B45B1F" w:rsidRPr="00212750" w:rsidRDefault="00B45B1F" w:rsidP="00B45B1F">
      <w:pPr>
        <w:rPr>
          <w:rPrChange w:id="1805" w:author="Sinisa Ristic" w:date="2016-02-08T13:50:00Z">
            <w:rPr>
              <w:lang w:val="sr-Latn-RS"/>
            </w:rPr>
          </w:rPrChange>
        </w:rPr>
      </w:pPr>
    </w:p>
    <w:p w:rsidR="005746F2" w:rsidRPr="00212750" w:rsidRDefault="00216480">
      <w:pPr>
        <w:pStyle w:val="Heading1"/>
        <w:rPr>
          <w:rPrChange w:id="1806" w:author="Sinisa Ristic" w:date="2016-02-08T13:50:00Z">
            <w:rPr>
              <w:lang w:val="sr-Latn-RS"/>
            </w:rPr>
          </w:rPrChange>
        </w:rPr>
      </w:pPr>
      <w:bookmarkStart w:id="1807" w:name="_Toc442702520"/>
      <w:r w:rsidRPr="00212750">
        <w:rPr>
          <w:rPrChange w:id="1808" w:author="Sinisa Ristic" w:date="2016-02-08T13:50:00Z">
            <w:rPr>
              <w:lang w:val="sr-Latn-RS"/>
            </w:rPr>
          </w:rPrChange>
        </w:rPr>
        <w:t>P</w:t>
      </w:r>
      <w:ins w:id="1809" w:author="Sinisa Ristic" w:date="2016-02-08T13:51:00Z">
        <w:r w:rsidR="00212750">
          <w:t>roject Task</w:t>
        </w:r>
      </w:ins>
      <w:del w:id="1810" w:author="Sinisa Ristic" w:date="2016-02-08T13:51:00Z">
        <w:r w:rsidRPr="00212750" w:rsidDel="00212750">
          <w:rPr>
            <w:rPrChange w:id="1811" w:author="Sinisa Ristic" w:date="2016-02-08T13:50:00Z">
              <w:rPr>
                <w:lang w:val="sr-Latn-RS"/>
              </w:rPr>
            </w:rPrChange>
          </w:rPr>
          <w:delText>rojektni zadatak</w:delText>
        </w:r>
      </w:del>
      <w:bookmarkEnd w:id="1807"/>
    </w:p>
    <w:p w:rsidR="00212750" w:rsidRDefault="00212750">
      <w:pPr>
        <w:rPr>
          <w:ins w:id="1812" w:author="Sinisa Ristic" w:date="2016-02-08T13:54:00Z"/>
        </w:rPr>
      </w:pPr>
      <w:ins w:id="1813" w:author="Sinisa Ristic" w:date="2016-02-08T13:51:00Z">
        <w:r>
          <w:t xml:space="preserve">Make an application, which will show the reservation list, enable the user to make a new reservation and to change or delete the existing one. </w:t>
        </w:r>
      </w:ins>
      <w:ins w:id="1814" w:author="Sinisa Ristic" w:date="2016-02-08T13:52:00Z">
        <w:r>
          <w:t xml:space="preserve">The reservation subjects are </w:t>
        </w:r>
        <w:r>
          <w:rPr>
            <w:i/>
          </w:rPr>
          <w:t>entities</w:t>
        </w:r>
        <w:r>
          <w:t xml:space="preserve"> </w:t>
        </w:r>
      </w:ins>
      <w:ins w:id="1815" w:author="Sinisa Ristic" w:date="2016-02-08T13:53:00Z">
        <w:r>
          <w:t>–</w:t>
        </w:r>
      </w:ins>
      <w:ins w:id="1816" w:author="Sinisa Ristic" w:date="2016-02-08T13:52:00Z">
        <w:r>
          <w:t xml:space="preserve"> a </w:t>
        </w:r>
      </w:ins>
      <w:ins w:id="1817" w:author="Sinisa Ristic" w:date="2016-02-08T13:53:00Z">
        <w:r>
          <w:t xml:space="preserve">rooms, offices, vehicles, sport fields, boats, massage parlors etc. Actually anything that can be reserved on certain amount of time can </w:t>
        </w:r>
      </w:ins>
      <w:ins w:id="1818" w:author="Sinisa Ristic" w:date="2016-02-08T13:54:00Z">
        <w:r>
          <w:t xml:space="preserve">be an entity. </w:t>
        </w:r>
      </w:ins>
    </w:p>
    <w:p w:rsidR="00212750" w:rsidRDefault="00212750">
      <w:pPr>
        <w:rPr>
          <w:ins w:id="1819" w:author="Sinisa Ristic" w:date="2016-02-08T13:51:00Z"/>
        </w:rPr>
      </w:pPr>
      <w:ins w:id="1820" w:author="Sinisa Ristic" w:date="2016-02-08T13:54:00Z">
        <w:r>
          <w:t>Besides the reservation management, the additional functionality is needed:</w:t>
        </w:r>
      </w:ins>
    </w:p>
    <w:p w:rsidR="005746F2" w:rsidRPr="00212750" w:rsidDel="00212750" w:rsidRDefault="00C00DB8">
      <w:pPr>
        <w:rPr>
          <w:del w:id="1821" w:author="Sinisa Ristic" w:date="2016-02-08T13:54:00Z"/>
          <w:rPrChange w:id="1822" w:author="Sinisa Ristic" w:date="2016-02-08T13:50:00Z">
            <w:rPr>
              <w:del w:id="1823" w:author="Sinisa Ristic" w:date="2016-02-08T13:54:00Z"/>
              <w:lang w:val="sr-Latn-RS"/>
            </w:rPr>
          </w:rPrChange>
        </w:rPr>
      </w:pPr>
      <w:del w:id="1824" w:author="Sinisa Ristic" w:date="2016-02-08T13:54:00Z">
        <w:r w:rsidRPr="00212750" w:rsidDel="00212750">
          <w:rPr>
            <w:rPrChange w:id="1825" w:author="Sinisa Ristic" w:date="2016-02-08T13:50:00Z">
              <w:rPr>
                <w:lang w:val="sr-Latn-RS"/>
              </w:rPr>
            </w:rPrChange>
          </w:rPr>
          <w:delText xml:space="preserve">Napraviti </w:delText>
        </w:r>
        <w:r w:rsidR="00216480" w:rsidRPr="00212750" w:rsidDel="00212750">
          <w:rPr>
            <w:rPrChange w:id="1826" w:author="Sinisa Ristic" w:date="2016-02-08T13:50:00Z">
              <w:rPr>
                <w:lang w:val="sr-Latn-RS"/>
              </w:rPr>
            </w:rPrChange>
          </w:rPr>
          <w:delText>aplikaciju, koja će prikazivati listu rezervacija, omogućavati da se napravi nova rezervacija</w:delText>
        </w:r>
      </w:del>
      <w:del w:id="1827" w:author="Sinisa Ristic" w:date="2016-02-08T13:47:00Z">
        <w:r w:rsidR="00216480" w:rsidRPr="00212750" w:rsidDel="00896AC5">
          <w:rPr>
            <w:rPrChange w:id="1828" w:author="Sinisa Ristic" w:date="2016-02-08T13:50:00Z">
              <w:rPr>
                <w:lang w:val="sr-Latn-RS"/>
              </w:rPr>
            </w:rPrChange>
          </w:rPr>
          <w:delText>,</w:delText>
        </w:r>
      </w:del>
      <w:del w:id="1829" w:author="Sinisa Ristic" w:date="2016-02-08T13:54:00Z">
        <w:r w:rsidR="00216480" w:rsidRPr="00212750" w:rsidDel="00212750">
          <w:rPr>
            <w:rPrChange w:id="1830" w:author="Sinisa Ristic" w:date="2016-02-08T13:50:00Z">
              <w:rPr>
                <w:lang w:val="sr-Latn-RS"/>
              </w:rPr>
            </w:rPrChange>
          </w:rPr>
          <w:delText xml:space="preserve"> da se promeni postojeća rezervacija</w:delText>
        </w:r>
      </w:del>
      <w:del w:id="1831" w:author="Sinisa Ristic" w:date="2016-02-08T13:47:00Z">
        <w:r w:rsidR="00216480" w:rsidRPr="00212750" w:rsidDel="00896AC5">
          <w:rPr>
            <w:rPrChange w:id="1832" w:author="Sinisa Ristic" w:date="2016-02-08T13:50:00Z">
              <w:rPr>
                <w:lang w:val="sr-Latn-RS"/>
              </w:rPr>
            </w:rPrChange>
          </w:rPr>
          <w:delText xml:space="preserve"> i da se obriše postojeća rezervacija</w:delText>
        </w:r>
      </w:del>
      <w:del w:id="1833" w:author="Sinisa Ristic" w:date="2016-02-08T13:54:00Z">
        <w:r w:rsidR="00216480" w:rsidRPr="00212750" w:rsidDel="00212750">
          <w:rPr>
            <w:rPrChange w:id="1834" w:author="Sinisa Ristic" w:date="2016-02-08T13:50:00Z">
              <w:rPr>
                <w:lang w:val="sr-Latn-RS"/>
              </w:rPr>
            </w:rPrChange>
          </w:rPr>
          <w:delText xml:space="preserve">. </w:delText>
        </w:r>
        <w:r w:rsidRPr="00212750" w:rsidDel="00212750">
          <w:rPr>
            <w:rPrChange w:id="1835" w:author="Sinisa Ristic" w:date="2016-02-08T13:50:00Z">
              <w:rPr>
                <w:lang w:val="sr-Latn-RS"/>
              </w:rPr>
            </w:rPrChange>
          </w:rPr>
          <w:delText>Predmet rezervacije su objekti (</w:delText>
        </w:r>
      </w:del>
      <w:del w:id="1836" w:author="Sinisa Ristic" w:date="2016-02-08T13:48:00Z">
        <w:r w:rsidRPr="00212750" w:rsidDel="00896AC5">
          <w:rPr>
            <w:rPrChange w:id="1837" w:author="Sinisa Ristic" w:date="2016-02-08T13:50:00Z">
              <w:rPr>
                <w:lang w:val="sr-Latn-RS"/>
              </w:rPr>
            </w:rPrChange>
          </w:rPr>
          <w:delText>properties</w:delText>
        </w:r>
      </w:del>
      <w:del w:id="1838" w:author="Sinisa Ristic" w:date="2016-02-08T13:54:00Z">
        <w:r w:rsidRPr="00212750" w:rsidDel="00212750">
          <w:rPr>
            <w:rPrChange w:id="1839" w:author="Sinisa Ristic" w:date="2016-02-08T13:50:00Z">
              <w:rPr>
                <w:lang w:val="sr-Latn-RS"/>
              </w:rPr>
            </w:rPrChange>
          </w:rPr>
          <w:delText xml:space="preserve">), koji mogu biti korišćeni od strane 1 ili više osoba, u odreženom vremenskom intervalu (sat, dan, mesec, itd.). Primera radi, objekti mogu biti hotelske sobe, kancelarije u okviru poslovnog centra, sportske sale, tj. sve ono što čija se upotreba može naplatiti po vremenu korišćenja. </w:delText>
        </w:r>
      </w:del>
    </w:p>
    <w:p w:rsidR="00C00DB8" w:rsidRPr="00212750" w:rsidDel="00212750" w:rsidRDefault="00C00DB8">
      <w:pPr>
        <w:rPr>
          <w:del w:id="1840" w:author="Sinisa Ristic" w:date="2016-02-08T13:55:00Z"/>
          <w:rPrChange w:id="1841" w:author="Sinisa Ristic" w:date="2016-02-08T13:50:00Z">
            <w:rPr>
              <w:del w:id="1842" w:author="Sinisa Ristic" w:date="2016-02-08T13:55:00Z"/>
              <w:lang w:val="sr-Latn-RS"/>
            </w:rPr>
          </w:rPrChange>
        </w:rPr>
      </w:pPr>
      <w:del w:id="1843" w:author="Sinisa Ristic" w:date="2016-02-08T13:55:00Z">
        <w:r w:rsidRPr="00212750" w:rsidDel="00212750">
          <w:rPr>
            <w:rPrChange w:id="1844" w:author="Sinisa Ristic" w:date="2016-02-08T13:50:00Z">
              <w:rPr>
                <w:lang w:val="sr-Latn-RS"/>
              </w:rPr>
            </w:rPrChange>
          </w:rPr>
          <w:delText xml:space="preserve">Osim manipulacije rezervacijama, neophodno je da postoji </w:delText>
        </w:r>
      </w:del>
    </w:p>
    <w:p w:rsidR="00841B24" w:rsidRDefault="00841B24" w:rsidP="00C00DB8">
      <w:pPr>
        <w:pStyle w:val="ListParagraph"/>
        <w:numPr>
          <w:ilvl w:val="0"/>
          <w:numId w:val="17"/>
        </w:numPr>
        <w:rPr>
          <w:ins w:id="1845" w:author="Sinisa Ristic" w:date="2016-02-08T13:56:00Z"/>
        </w:rPr>
      </w:pPr>
      <w:ins w:id="1846" w:author="Sinisa Ristic" w:date="2016-02-08T13:55:00Z">
        <w:r>
          <w:t>Entity type configuration – the possibility of defining of the basic entity types.</w:t>
        </w:r>
        <w:r w:rsidRPr="00212750" w:rsidDel="00841B24">
          <w:rPr>
            <w:rPrChange w:id="1847" w:author="Sinisa Ristic" w:date="2016-02-08T13:50:00Z">
              <w:rPr/>
            </w:rPrChange>
          </w:rPr>
          <w:t xml:space="preserve"> </w:t>
        </w:r>
      </w:ins>
    </w:p>
    <w:p w:rsidR="00841B24" w:rsidRDefault="00841B24" w:rsidP="00C00DB8">
      <w:pPr>
        <w:pStyle w:val="ListParagraph"/>
        <w:numPr>
          <w:ilvl w:val="0"/>
          <w:numId w:val="17"/>
        </w:numPr>
        <w:rPr>
          <w:ins w:id="1848" w:author="Sinisa Ristic" w:date="2016-02-08T13:56:00Z"/>
        </w:rPr>
      </w:pPr>
      <w:ins w:id="1849" w:author="Sinisa Ristic" w:date="2016-02-08T13:56:00Z">
        <w:r>
          <w:t>Creation of the entity list</w:t>
        </w:r>
      </w:ins>
      <w:ins w:id="1850" w:author="Sinisa Ristic" w:date="2016-02-08T13:57:00Z">
        <w:r>
          <w:t>, monitoring of their states, and entity state management</w:t>
        </w:r>
      </w:ins>
    </w:p>
    <w:p w:rsidR="00841B24" w:rsidRDefault="00841B24" w:rsidP="00C00DB8">
      <w:pPr>
        <w:pStyle w:val="ListParagraph"/>
        <w:numPr>
          <w:ilvl w:val="0"/>
          <w:numId w:val="17"/>
        </w:numPr>
        <w:rPr>
          <w:ins w:id="1851" w:author="Sinisa Ristic" w:date="2016-02-08T13:56:00Z"/>
        </w:rPr>
      </w:pPr>
      <w:ins w:id="1852" w:author="Sinisa Ristic" w:date="2016-02-08T13:56:00Z">
        <w:r>
          <w:t>Creation of the client list</w:t>
        </w:r>
      </w:ins>
    </w:p>
    <w:p w:rsidR="00841B24" w:rsidRDefault="00841B24" w:rsidP="00C00DB8">
      <w:pPr>
        <w:pStyle w:val="ListParagraph"/>
        <w:numPr>
          <w:ilvl w:val="0"/>
          <w:numId w:val="17"/>
        </w:numPr>
        <w:rPr>
          <w:ins w:id="1853" w:author="Sinisa Ristic" w:date="2016-02-08T13:59:00Z"/>
        </w:rPr>
      </w:pPr>
      <w:ins w:id="1854" w:author="Sinisa Ristic" w:date="2016-02-08T13:56:00Z">
        <w:r>
          <w:t>Definition of the different application user levels, definition of user roles and tasks.</w:t>
        </w:r>
      </w:ins>
    </w:p>
    <w:p w:rsidR="00841B24" w:rsidRDefault="00841B24" w:rsidP="00C00DB8">
      <w:pPr>
        <w:pStyle w:val="ListParagraph"/>
        <w:numPr>
          <w:ilvl w:val="0"/>
          <w:numId w:val="17"/>
        </w:numPr>
        <w:rPr>
          <w:ins w:id="1855" w:author="Sinisa Ristic" w:date="2016-02-08T13:59:00Z"/>
        </w:rPr>
      </w:pPr>
      <w:ins w:id="1856" w:author="Sinisa Ristic" w:date="2016-02-08T13:59:00Z">
        <w:r>
          <w:t>Making of the different kind of reports.</w:t>
        </w:r>
      </w:ins>
    </w:p>
    <w:p w:rsidR="00841B24" w:rsidRDefault="00841B24" w:rsidP="00C00DB8">
      <w:pPr>
        <w:pStyle w:val="ListParagraph"/>
        <w:numPr>
          <w:ilvl w:val="0"/>
          <w:numId w:val="17"/>
        </w:numPr>
        <w:rPr>
          <w:ins w:id="1857" w:author="Sinisa Ristic" w:date="2016-02-08T13:55:00Z"/>
        </w:rPr>
      </w:pPr>
      <w:ins w:id="1858" w:author="Sinisa Ristic" w:date="2016-02-08T13:59:00Z">
        <w:r>
          <w:t>Design of the different financial plans that will influence the entity price.</w:t>
        </w:r>
      </w:ins>
    </w:p>
    <w:p w:rsidR="00C00DB8" w:rsidRPr="00212750" w:rsidDel="00841B24" w:rsidRDefault="00C00DB8" w:rsidP="00841B24">
      <w:pPr>
        <w:numPr>
          <w:ilvl w:val="0"/>
          <w:numId w:val="17"/>
        </w:numPr>
        <w:ind w:left="360"/>
        <w:rPr>
          <w:del w:id="1859" w:author="Sinisa Ristic" w:date="2016-02-08T13:55:00Z"/>
          <w:rPrChange w:id="1860" w:author="Sinisa Ristic" w:date="2016-02-08T13:50:00Z">
            <w:rPr>
              <w:del w:id="1861" w:author="Sinisa Ristic" w:date="2016-02-08T13:55:00Z"/>
              <w:lang w:val="sr-Latn-RS"/>
            </w:rPr>
          </w:rPrChange>
        </w:rPr>
        <w:pPrChange w:id="1862" w:author="Sinisa Ristic" w:date="2016-02-08T14:00:00Z">
          <w:pPr>
            <w:pStyle w:val="ListParagraph"/>
            <w:numPr>
              <w:numId w:val="17"/>
            </w:numPr>
            <w:ind w:hanging="360"/>
          </w:pPr>
        </w:pPrChange>
      </w:pPr>
      <w:bookmarkStart w:id="1863" w:name="_GoBack"/>
      <w:bookmarkEnd w:id="1863"/>
      <w:del w:id="1864" w:author="Sinisa Ristic" w:date="2016-02-08T13:55:00Z">
        <w:r w:rsidRPr="00212750" w:rsidDel="00841B24">
          <w:rPr>
            <w:rPrChange w:id="1865" w:author="Sinisa Ristic" w:date="2016-02-08T13:50:00Z">
              <w:rPr>
                <w:lang w:val="sr-Latn-RS"/>
              </w:rPr>
            </w:rPrChange>
          </w:rPr>
          <w:delText xml:space="preserve">mogućnost definicije tipova objekata, </w:delText>
        </w:r>
      </w:del>
    </w:p>
    <w:p w:rsidR="00C00DB8" w:rsidRPr="00212750" w:rsidDel="00841B24" w:rsidRDefault="009763D3" w:rsidP="00841B24">
      <w:pPr>
        <w:ind w:left="360"/>
        <w:rPr>
          <w:del w:id="1866" w:author="Sinisa Ristic" w:date="2016-02-08T13:56:00Z"/>
          <w:rPrChange w:id="1867" w:author="Sinisa Ristic" w:date="2016-02-08T13:50:00Z">
            <w:rPr>
              <w:del w:id="1868" w:author="Sinisa Ristic" w:date="2016-02-08T13:56:00Z"/>
              <w:lang w:val="sr-Latn-RS"/>
            </w:rPr>
          </w:rPrChange>
        </w:rPr>
        <w:pPrChange w:id="1869" w:author="Sinisa Ristic" w:date="2016-02-08T14:00:00Z">
          <w:pPr>
            <w:pStyle w:val="ListParagraph"/>
            <w:numPr>
              <w:numId w:val="17"/>
            </w:numPr>
            <w:ind w:hanging="360"/>
          </w:pPr>
        </w:pPrChange>
      </w:pPr>
      <w:del w:id="1870" w:author="Sinisa Ristic" w:date="2016-02-08T13:56:00Z">
        <w:r w:rsidRPr="00212750" w:rsidDel="00841B24">
          <w:rPr>
            <w:rPrChange w:id="1871" w:author="Sinisa Ristic" w:date="2016-02-08T13:50:00Z">
              <w:rPr>
                <w:lang w:val="sr-Latn-RS"/>
              </w:rPr>
            </w:rPrChange>
          </w:rPr>
          <w:delText xml:space="preserve">mogućnost definicije </w:delText>
        </w:r>
        <w:r w:rsidR="00C00DB8" w:rsidRPr="00212750" w:rsidDel="00841B24">
          <w:rPr>
            <w:rPrChange w:id="1872" w:author="Sinisa Ristic" w:date="2016-02-08T13:50:00Z">
              <w:rPr>
                <w:lang w:val="sr-Latn-RS"/>
              </w:rPr>
            </w:rPrChange>
          </w:rPr>
          <w:delText>finansijskih planova vezanih za naplatu njihovog korišćenja prema tipu objekta</w:delText>
        </w:r>
      </w:del>
    </w:p>
    <w:p w:rsidR="00C00DB8" w:rsidRPr="00212750" w:rsidDel="00841B24" w:rsidRDefault="00C00DB8" w:rsidP="00841B24">
      <w:pPr>
        <w:ind w:left="360"/>
        <w:rPr>
          <w:del w:id="1873" w:author="Sinisa Ristic" w:date="2016-02-08T14:00:00Z"/>
          <w:rPrChange w:id="1874" w:author="Sinisa Ristic" w:date="2016-02-08T13:50:00Z">
            <w:rPr>
              <w:del w:id="1875" w:author="Sinisa Ristic" w:date="2016-02-08T14:00:00Z"/>
              <w:lang w:val="sr-Latn-RS"/>
            </w:rPr>
          </w:rPrChange>
        </w:rPr>
        <w:pPrChange w:id="1876" w:author="Sinisa Ristic" w:date="2016-02-08T14:00:00Z">
          <w:pPr>
            <w:pStyle w:val="ListParagraph"/>
            <w:numPr>
              <w:numId w:val="17"/>
            </w:numPr>
            <w:ind w:hanging="360"/>
          </w:pPr>
        </w:pPrChange>
      </w:pPr>
      <w:del w:id="1877" w:author="Sinisa Ristic" w:date="2016-02-08T14:00:00Z">
        <w:r w:rsidRPr="00212750" w:rsidDel="00841B24">
          <w:rPr>
            <w:rPrChange w:id="1878" w:author="Sinisa Ristic" w:date="2016-02-08T13:50:00Z">
              <w:rPr>
                <w:lang w:val="sr-Latn-RS"/>
              </w:rPr>
            </w:rPrChange>
          </w:rPr>
          <w:delText>formiranje liste rapoloživih objekata, praćenje njihovog statusa i upravljanje njihovim statusom</w:delText>
        </w:r>
      </w:del>
    </w:p>
    <w:p w:rsidR="00C00DB8" w:rsidRPr="00212750" w:rsidDel="00841B24" w:rsidRDefault="00C00DB8" w:rsidP="00841B24">
      <w:pPr>
        <w:ind w:left="360"/>
        <w:rPr>
          <w:del w:id="1879" w:author="Sinisa Ristic" w:date="2016-02-08T14:00:00Z"/>
          <w:rPrChange w:id="1880" w:author="Sinisa Ristic" w:date="2016-02-08T13:50:00Z">
            <w:rPr>
              <w:del w:id="1881" w:author="Sinisa Ristic" w:date="2016-02-08T14:00:00Z"/>
              <w:lang w:val="sr-Latn-RS"/>
            </w:rPr>
          </w:rPrChange>
        </w:rPr>
        <w:pPrChange w:id="1882" w:author="Sinisa Ristic" w:date="2016-02-08T14:00:00Z">
          <w:pPr>
            <w:pStyle w:val="ListParagraph"/>
            <w:numPr>
              <w:numId w:val="17"/>
            </w:numPr>
            <w:ind w:hanging="360"/>
          </w:pPr>
        </w:pPrChange>
      </w:pPr>
      <w:del w:id="1883" w:author="Sinisa Ristic" w:date="2016-02-08T14:00:00Z">
        <w:r w:rsidRPr="00212750" w:rsidDel="00841B24">
          <w:rPr>
            <w:rPrChange w:id="1884" w:author="Sinisa Ristic" w:date="2016-02-08T13:50:00Z">
              <w:rPr>
                <w:lang w:val="sr-Latn-RS"/>
              </w:rPr>
            </w:rPrChange>
          </w:rPr>
          <w:delText>formiranje liste klijenata</w:delText>
        </w:r>
      </w:del>
    </w:p>
    <w:p w:rsidR="009763D3" w:rsidRPr="00212750" w:rsidDel="00841B24" w:rsidRDefault="009763D3" w:rsidP="00841B24">
      <w:pPr>
        <w:ind w:left="360"/>
        <w:rPr>
          <w:del w:id="1885" w:author="Sinisa Ristic" w:date="2016-02-08T14:00:00Z"/>
          <w:rPrChange w:id="1886" w:author="Sinisa Ristic" w:date="2016-02-08T13:50:00Z">
            <w:rPr>
              <w:del w:id="1887" w:author="Sinisa Ristic" w:date="2016-02-08T14:00:00Z"/>
              <w:lang w:val="sr-Latn-RS"/>
            </w:rPr>
          </w:rPrChange>
        </w:rPr>
        <w:pPrChange w:id="1888" w:author="Sinisa Ristic" w:date="2016-02-08T14:00:00Z">
          <w:pPr>
            <w:pStyle w:val="ListParagraph"/>
            <w:numPr>
              <w:numId w:val="17"/>
            </w:numPr>
            <w:ind w:hanging="360"/>
          </w:pPr>
        </w:pPrChange>
      </w:pPr>
      <w:del w:id="1889" w:author="Sinisa Ristic" w:date="2016-02-08T14:00:00Z">
        <w:r w:rsidRPr="00212750" w:rsidDel="00841B24">
          <w:rPr>
            <w:rPrChange w:id="1890" w:author="Sinisa Ristic" w:date="2016-02-08T13:50:00Z">
              <w:rPr>
                <w:lang w:val="sr-Latn-RS"/>
              </w:rPr>
            </w:rPrChange>
          </w:rPr>
          <w:delText>definisanje različitih nivoa korisnika aplikacije i detaljno definisanje njihovih uloga, kao i privilegija pristupa različitim aspektima aplikacije</w:delText>
        </w:r>
      </w:del>
    </w:p>
    <w:p w:rsidR="009763D3" w:rsidRPr="00212750" w:rsidDel="00841B24" w:rsidRDefault="009763D3" w:rsidP="00841B24">
      <w:pPr>
        <w:ind w:left="360"/>
        <w:rPr>
          <w:del w:id="1891" w:author="Sinisa Ristic" w:date="2016-02-08T14:00:00Z"/>
          <w:rPrChange w:id="1892" w:author="Sinisa Ristic" w:date="2016-02-08T13:50:00Z">
            <w:rPr>
              <w:del w:id="1893" w:author="Sinisa Ristic" w:date="2016-02-08T14:00:00Z"/>
              <w:lang w:val="sr-Latn-RS"/>
            </w:rPr>
          </w:rPrChange>
        </w:rPr>
        <w:pPrChange w:id="1894" w:author="Sinisa Ristic" w:date="2016-02-08T14:00:00Z">
          <w:pPr>
            <w:pStyle w:val="ListParagraph"/>
            <w:numPr>
              <w:numId w:val="17"/>
            </w:numPr>
            <w:ind w:hanging="360"/>
          </w:pPr>
        </w:pPrChange>
      </w:pPr>
      <w:del w:id="1895" w:author="Sinisa Ristic" w:date="2016-02-08T14:00:00Z">
        <w:r w:rsidRPr="00212750" w:rsidDel="00841B24">
          <w:rPr>
            <w:rPrChange w:id="1896" w:author="Sinisa Ristic" w:date="2016-02-08T13:50:00Z">
              <w:rPr>
                <w:lang w:val="sr-Latn-RS"/>
              </w:rPr>
            </w:rPrChange>
          </w:rPr>
          <w:delText>izradu raznih izveštaja</w:delText>
        </w:r>
      </w:del>
    </w:p>
    <w:p w:rsidR="00216480" w:rsidRPr="00212750" w:rsidRDefault="00216480" w:rsidP="00841B24">
      <w:pPr>
        <w:ind w:left="360"/>
        <w:rPr>
          <w:lang w:bidi="ar-OM"/>
          <w:rPrChange w:id="1897" w:author="Sinisa Ristic" w:date="2016-02-08T13:50:00Z">
            <w:rPr>
              <w:lang w:val="sr-Latn-RS" w:bidi="ar-OM"/>
            </w:rPr>
          </w:rPrChange>
        </w:rPr>
        <w:pPrChange w:id="1898" w:author="Sinisa Ristic" w:date="2016-02-08T14:00:00Z">
          <w:pPr>
            <w:pStyle w:val="ListParagraph"/>
          </w:pPr>
        </w:pPrChange>
      </w:pPr>
    </w:p>
    <w:p w:rsidR="00330F6A" w:rsidRPr="00212750" w:rsidRDefault="00330F6A">
      <w:pPr>
        <w:rPr>
          <w:lang w:bidi="ar-OM"/>
          <w:rPrChange w:id="1899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1900" w:author="Sinisa Ristic" w:date="2016-02-08T13:50:00Z">
            <w:rPr>
              <w:lang w:val="sr-Latn-RS" w:bidi="ar-OM"/>
            </w:rPr>
          </w:rPrChange>
        </w:rPr>
        <w:br w:type="page"/>
      </w:r>
    </w:p>
    <w:p w:rsidR="00216480" w:rsidRPr="00212750" w:rsidRDefault="00330F6A" w:rsidP="00330F6A">
      <w:pPr>
        <w:pStyle w:val="Heading1"/>
        <w:rPr>
          <w:lang w:bidi="ar-OM"/>
          <w:rPrChange w:id="1901" w:author="Sinisa Ristic" w:date="2016-02-08T13:50:00Z">
            <w:rPr>
              <w:lang w:val="sr-Latn-RS" w:bidi="ar-OM"/>
            </w:rPr>
          </w:rPrChange>
        </w:rPr>
      </w:pPr>
      <w:bookmarkStart w:id="1902" w:name="_Toc442702521"/>
      <w:proofErr w:type="spellStart"/>
      <w:r w:rsidRPr="00212750">
        <w:rPr>
          <w:lang w:bidi="ar-OM"/>
          <w:rPrChange w:id="1903" w:author="Sinisa Ristic" w:date="2016-02-08T13:50:00Z">
            <w:rPr>
              <w:lang w:val="sr-Latn-RS" w:bidi="ar-OM"/>
            </w:rPr>
          </w:rPrChange>
        </w:rPr>
        <w:lastRenderedPageBreak/>
        <w:t>Projekat</w:t>
      </w:r>
      <w:proofErr w:type="spellEnd"/>
      <w:r w:rsidRPr="00212750">
        <w:rPr>
          <w:lang w:bidi="ar-OM"/>
          <w:rPrChange w:id="190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1905" w:author="Sinisa Ristic" w:date="2016-02-08T13:50:00Z">
            <w:rPr>
              <w:lang w:val="sr-Latn-RS" w:bidi="ar-OM"/>
            </w:rPr>
          </w:rPrChange>
        </w:rPr>
        <w:t>baze</w:t>
      </w:r>
      <w:bookmarkEnd w:id="1902"/>
      <w:proofErr w:type="spellEnd"/>
    </w:p>
    <w:p w:rsidR="00330F6A" w:rsidRPr="00212750" w:rsidRDefault="00330F6A" w:rsidP="00330F6A">
      <w:pPr>
        <w:rPr>
          <w:lang w:bidi="ar-OM"/>
          <w:rPrChange w:id="1906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1907" w:author="Sinisa Ristic" w:date="2016-02-08T13:50:00Z">
            <w:rPr>
              <w:lang w:val="sr-Latn-RS" w:bidi="ar-OM"/>
            </w:rPr>
          </w:rPrChange>
        </w:rPr>
        <w:t>Baza</w:t>
      </w:r>
      <w:proofErr w:type="spellEnd"/>
      <w:r w:rsidRPr="00212750">
        <w:rPr>
          <w:lang w:bidi="ar-OM"/>
          <w:rPrChange w:id="1908" w:author="Sinisa Ristic" w:date="2016-02-08T13:50:00Z">
            <w:rPr>
              <w:lang w:val="sr-Latn-RS" w:bidi="ar-OM"/>
            </w:rPr>
          </w:rPrChange>
        </w:rPr>
        <w:t xml:space="preserve"> je Database Postgres SQL 8.4.</w:t>
      </w:r>
    </w:p>
    <w:p w:rsidR="00330F6A" w:rsidRPr="00212750" w:rsidRDefault="00330F6A" w:rsidP="00330F6A">
      <w:pPr>
        <w:rPr>
          <w:lang w:bidi="ar-OM"/>
          <w:rPrChange w:id="1909" w:author="Sinisa Ristic" w:date="2016-02-08T13:50:00Z">
            <w:rPr>
              <w:lang w:val="sr-Latn-RS" w:bidi="ar-OM"/>
            </w:rPr>
          </w:rPrChange>
        </w:rPr>
      </w:pPr>
    </w:p>
    <w:p w:rsidR="001E171D" w:rsidRPr="00212750" w:rsidRDefault="00BF3F42" w:rsidP="00330F6A">
      <w:pPr>
        <w:pStyle w:val="Heading2"/>
        <w:rPr>
          <w:ins w:id="1910" w:author="Sinisa Ristic" w:date="2015-11-25T12:57:00Z"/>
          <w:lang w:bidi="ar-OM"/>
          <w:rPrChange w:id="1911" w:author="Sinisa Ristic" w:date="2016-02-08T13:50:00Z">
            <w:rPr>
              <w:ins w:id="1912" w:author="Sinisa Ristic" w:date="2015-11-25T12:57:00Z"/>
              <w:lang w:val="sr-Latn-RS" w:bidi="ar-OM"/>
            </w:rPr>
          </w:rPrChange>
        </w:rPr>
      </w:pPr>
      <w:bookmarkStart w:id="1913" w:name="_Toc442702522"/>
      <w:ins w:id="1914" w:author="Sinisa Ristic" w:date="2015-11-25T12:57:00Z">
        <w:r w:rsidRPr="00212750">
          <w:rPr>
            <w:lang w:bidi="ar-OM"/>
            <w:rPrChange w:id="1915" w:author="Sinisa Ristic" w:date="2016-02-08T13:50:00Z">
              <w:rPr>
                <w:lang w:val="sr-Latn-RS" w:bidi="ar-OM"/>
              </w:rPr>
            </w:rPrChange>
          </w:rPr>
          <w:t>B</w:t>
        </w:r>
      </w:ins>
      <w:ins w:id="1916" w:author="Sinisa Ristic" w:date="2015-12-02T14:26:00Z">
        <w:r w:rsidRPr="00212750">
          <w:rPr>
            <w:lang w:bidi="ar-OM"/>
            <w:rPrChange w:id="1917" w:author="Sinisa Ristic" w:date="2016-02-08T13:50:00Z">
              <w:rPr>
                <w:lang w:val="sr-Latn-RS" w:bidi="ar-OM"/>
              </w:rPr>
            </w:rPrChange>
          </w:rPr>
          <w:t>usiness</w:t>
        </w:r>
      </w:ins>
      <w:bookmarkEnd w:id="1913"/>
    </w:p>
    <w:p w:rsidR="001E171D" w:rsidRPr="00212750" w:rsidRDefault="001E171D">
      <w:pPr>
        <w:rPr>
          <w:ins w:id="1918" w:author="Sinisa Ristic" w:date="2015-11-25T12:57:00Z"/>
          <w:lang w:bidi="ar-OM"/>
          <w:rPrChange w:id="1919" w:author="Sinisa Ristic" w:date="2016-02-08T13:50:00Z">
            <w:rPr>
              <w:ins w:id="1920" w:author="Sinisa Ristic" w:date="2015-11-25T12:57:00Z"/>
              <w:lang w:val="sr-Latn-RS" w:bidi="ar-OM"/>
            </w:rPr>
          </w:rPrChange>
        </w:rPr>
        <w:pPrChange w:id="1921" w:author="Sinisa Ristic" w:date="2015-11-25T12:57:00Z">
          <w:pPr>
            <w:pStyle w:val="Heading2"/>
          </w:pPr>
        </w:pPrChange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71D" w:rsidRPr="00212750" w:rsidTr="001E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22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Pr="00212750" w:rsidRDefault="001E171D" w:rsidP="001E171D">
            <w:pPr>
              <w:rPr>
                <w:ins w:id="1923" w:author="Sinisa Ristic" w:date="2015-11-25T12:58:00Z"/>
                <w:lang w:bidi="ar-OM"/>
                <w:rPrChange w:id="1924" w:author="Sinisa Ristic" w:date="2016-02-08T13:50:00Z">
                  <w:rPr>
                    <w:ins w:id="1925" w:author="Sinisa Ristic" w:date="2015-11-25T12:58:00Z"/>
                    <w:lang w:val="sr-Latn-RS" w:bidi="ar-OM"/>
                  </w:rPr>
                </w:rPrChange>
              </w:rPr>
            </w:pPr>
            <w:ins w:id="1926" w:author="Sinisa Ristic" w:date="2015-11-25T12:58:00Z">
              <w:r w:rsidRPr="00212750">
                <w:rPr>
                  <w:lang w:bidi="ar-OM"/>
                  <w:rPrChange w:id="1927" w:author="Sinisa Ristic" w:date="2016-02-08T13:50:00Z">
                    <w:rPr>
                      <w:lang w:val="sr-Latn-RS" w:bidi="ar-OM"/>
                    </w:rPr>
                  </w:rPrChange>
                </w:rPr>
                <w:t>Field Name</w:t>
              </w:r>
            </w:ins>
          </w:p>
        </w:tc>
        <w:tc>
          <w:tcPr>
            <w:tcW w:w="3117" w:type="dxa"/>
          </w:tcPr>
          <w:p w:rsidR="001E171D" w:rsidRPr="00212750" w:rsidRDefault="001E171D" w:rsidP="001E1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28" w:author="Sinisa Ristic" w:date="2015-11-25T12:58:00Z"/>
                <w:lang w:bidi="ar-OM"/>
                <w:rPrChange w:id="1929" w:author="Sinisa Ristic" w:date="2016-02-08T13:50:00Z">
                  <w:rPr>
                    <w:ins w:id="1930" w:author="Sinisa Ristic" w:date="2015-11-25T12:58:00Z"/>
                    <w:lang w:val="sr-Latn-RS" w:bidi="ar-OM"/>
                  </w:rPr>
                </w:rPrChange>
              </w:rPr>
            </w:pPr>
            <w:ins w:id="1931" w:author="Sinisa Ristic" w:date="2015-11-25T12:58:00Z">
              <w:r w:rsidRPr="00212750">
                <w:rPr>
                  <w:lang w:bidi="ar-OM"/>
                  <w:rPrChange w:id="1932" w:author="Sinisa Ristic" w:date="2016-02-08T13:50:00Z">
                    <w:rPr>
                      <w:lang w:val="sr-Latn-RS" w:bidi="ar-OM"/>
                    </w:rPr>
                  </w:rPrChange>
                </w:rPr>
                <w:t>Field Type</w:t>
              </w:r>
            </w:ins>
          </w:p>
        </w:tc>
        <w:tc>
          <w:tcPr>
            <w:tcW w:w="3117" w:type="dxa"/>
          </w:tcPr>
          <w:p w:rsidR="001E171D" w:rsidRPr="00212750" w:rsidRDefault="001E171D" w:rsidP="001E1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33" w:author="Sinisa Ristic" w:date="2015-11-25T12:58:00Z"/>
                <w:lang w:bidi="ar-OM"/>
                <w:rPrChange w:id="1934" w:author="Sinisa Ristic" w:date="2016-02-08T13:50:00Z">
                  <w:rPr>
                    <w:ins w:id="1935" w:author="Sinisa Ristic" w:date="2015-11-25T12:58:00Z"/>
                    <w:lang w:val="sr-Latn-RS" w:bidi="ar-OM"/>
                  </w:rPr>
                </w:rPrChange>
              </w:rPr>
            </w:pPr>
            <w:ins w:id="1936" w:author="Sinisa Ristic" w:date="2015-11-25T12:58:00Z">
              <w:r w:rsidRPr="00212750">
                <w:rPr>
                  <w:lang w:bidi="ar-OM"/>
                  <w:rPrChange w:id="1937" w:author="Sinisa Ristic" w:date="2016-02-08T13:50:00Z">
                    <w:rPr>
                      <w:lang w:val="sr-Latn-RS" w:bidi="ar-OM"/>
                    </w:rPr>
                  </w:rPrChange>
                </w:rPr>
                <w:t>Field Description</w:t>
              </w:r>
            </w:ins>
          </w:p>
        </w:tc>
      </w:tr>
      <w:tr w:rsidR="001E171D" w:rsidRPr="00212750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38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Pr="00212750" w:rsidRDefault="001E171D" w:rsidP="001E171D">
            <w:pPr>
              <w:rPr>
                <w:ins w:id="1939" w:author="Sinisa Ristic" w:date="2015-11-25T12:58:00Z"/>
                <w:lang w:bidi="ar-OM"/>
                <w:rPrChange w:id="1940" w:author="Sinisa Ristic" w:date="2016-02-08T13:50:00Z">
                  <w:rPr>
                    <w:ins w:id="1941" w:author="Sinisa Ristic" w:date="2015-11-25T12:58:00Z"/>
                    <w:lang w:val="sr-Latn-RS" w:bidi="ar-OM"/>
                  </w:rPr>
                </w:rPrChange>
              </w:rPr>
            </w:pPr>
            <w:ins w:id="1942" w:author="Sinisa Ristic" w:date="2015-11-25T12:58:00Z">
              <w:r w:rsidRPr="00212750">
                <w:rPr>
                  <w:lang w:bidi="ar-OM"/>
                  <w:rPrChange w:id="1943" w:author="Sinisa Ristic" w:date="2016-02-08T13:50:00Z">
                    <w:rPr>
                      <w:lang w:val="sr-Latn-RS" w:bidi="ar-OM"/>
                    </w:rPr>
                  </w:rPrChange>
                </w:rPr>
                <w:t>id</w:t>
              </w:r>
            </w:ins>
          </w:p>
        </w:tc>
        <w:tc>
          <w:tcPr>
            <w:tcW w:w="3117" w:type="dxa"/>
          </w:tcPr>
          <w:p w:rsidR="001E171D" w:rsidRPr="00212750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4" w:author="Sinisa Ristic" w:date="2015-11-25T12:58:00Z"/>
                <w:lang w:bidi="ar-OM"/>
                <w:rPrChange w:id="1945" w:author="Sinisa Ristic" w:date="2016-02-08T13:50:00Z">
                  <w:rPr>
                    <w:ins w:id="1946" w:author="Sinisa Ristic" w:date="2015-11-25T12:58:00Z"/>
                    <w:lang w:bidi="ar-OM"/>
                  </w:rPr>
                </w:rPrChange>
              </w:rPr>
            </w:pPr>
            <w:ins w:id="1947" w:author="Sinisa Ristic" w:date="2015-11-25T12:58:00Z">
              <w:r w:rsidRPr="00212750">
                <w:rPr>
                  <w:lang w:bidi="ar-OM"/>
                  <w:rPrChange w:id="1948" w:author="Sinisa Ristic" w:date="2016-02-08T13:50:00Z">
                    <w:rPr>
                      <w:lang w:val="sr-Latn-RS" w:bidi="ar-OM"/>
                    </w:rPr>
                  </w:rPrChange>
                </w:rPr>
                <w:t>serial, primary key</w:t>
              </w:r>
            </w:ins>
          </w:p>
        </w:tc>
        <w:tc>
          <w:tcPr>
            <w:tcW w:w="3117" w:type="dxa"/>
          </w:tcPr>
          <w:p w:rsidR="001E171D" w:rsidRPr="00212750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9" w:author="Sinisa Ristic" w:date="2015-11-25T12:58:00Z"/>
                <w:lang w:bidi="ar-OM"/>
                <w:rPrChange w:id="1950" w:author="Sinisa Ristic" w:date="2016-02-08T13:50:00Z">
                  <w:rPr>
                    <w:ins w:id="1951" w:author="Sinisa Ristic" w:date="2015-11-25T12:58:00Z"/>
                    <w:lang w:val="sr-Latn-RS" w:bidi="ar-OM"/>
                  </w:rPr>
                </w:rPrChange>
              </w:rPr>
            </w:pPr>
          </w:p>
        </w:tc>
      </w:tr>
      <w:tr w:rsidR="001E171D" w:rsidRPr="00212750" w:rsidTr="001E171D">
        <w:trPr>
          <w:ins w:id="1952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Pr="00212750" w:rsidRDefault="001E171D" w:rsidP="001E171D">
            <w:pPr>
              <w:rPr>
                <w:ins w:id="1953" w:author="Sinisa Ristic" w:date="2015-11-25T12:58:00Z"/>
                <w:lang w:bidi="ar-OM"/>
                <w:rPrChange w:id="1954" w:author="Sinisa Ristic" w:date="2016-02-08T13:50:00Z">
                  <w:rPr>
                    <w:ins w:id="1955" w:author="Sinisa Ristic" w:date="2015-11-25T12:58:00Z"/>
                    <w:lang w:val="sr-Latn-RS" w:bidi="ar-OM"/>
                  </w:rPr>
                </w:rPrChange>
              </w:rPr>
            </w:pPr>
            <w:ins w:id="1956" w:author="Sinisa Ristic" w:date="2015-11-25T12:58:00Z">
              <w:r w:rsidRPr="00212750">
                <w:rPr>
                  <w:lang w:bidi="ar-OM"/>
                  <w:rPrChange w:id="1957" w:author="Sinisa Ristic" w:date="2016-02-08T13:50:00Z">
                    <w:rPr>
                      <w:lang w:val="sr-Latn-RS" w:bidi="ar-OM"/>
                    </w:rPr>
                  </w:rPrChange>
                </w:rPr>
                <w:t>name</w:t>
              </w:r>
            </w:ins>
          </w:p>
        </w:tc>
        <w:tc>
          <w:tcPr>
            <w:tcW w:w="3117" w:type="dxa"/>
          </w:tcPr>
          <w:p w:rsidR="001E171D" w:rsidRPr="00212750" w:rsidRDefault="001E171D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8" w:author="Sinisa Ristic" w:date="2015-11-25T12:58:00Z"/>
                <w:lang w:bidi="ar-OM"/>
                <w:rPrChange w:id="1959" w:author="Sinisa Ristic" w:date="2016-02-08T13:50:00Z">
                  <w:rPr>
                    <w:ins w:id="1960" w:author="Sinisa Ristic" w:date="2015-11-25T12:58:00Z"/>
                    <w:lang w:val="sr-Latn-RS" w:bidi="ar-OM"/>
                  </w:rPr>
                </w:rPrChange>
              </w:rPr>
            </w:pPr>
            <w:ins w:id="1961" w:author="Sinisa Ristic" w:date="2015-11-25T12:58:00Z">
              <w:r w:rsidRPr="00212750">
                <w:rPr>
                  <w:lang w:bidi="ar-OM"/>
                  <w:rPrChange w:id="1962" w:author="Sinisa Ristic" w:date="2016-02-08T13:50:00Z">
                    <w:rPr>
                      <w:lang w:val="sr-Latn-RS" w:bidi="ar-OM"/>
                    </w:rPr>
                  </w:rPrChange>
                </w:rPr>
                <w:t>varchar(100)</w:t>
              </w:r>
            </w:ins>
          </w:p>
        </w:tc>
        <w:tc>
          <w:tcPr>
            <w:tcW w:w="3117" w:type="dxa"/>
          </w:tcPr>
          <w:p w:rsidR="001E171D" w:rsidRPr="00212750" w:rsidRDefault="001E171D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3" w:author="Sinisa Ristic" w:date="2015-11-25T12:58:00Z"/>
                <w:lang w:bidi="ar-OM"/>
                <w:rPrChange w:id="1964" w:author="Sinisa Ristic" w:date="2016-02-08T13:50:00Z">
                  <w:rPr>
                    <w:ins w:id="1965" w:author="Sinisa Ristic" w:date="2015-11-25T12:58:00Z"/>
                    <w:lang w:val="sr-Latn-RS" w:bidi="ar-OM"/>
                  </w:rPr>
                </w:rPrChange>
              </w:rPr>
            </w:pPr>
          </w:p>
        </w:tc>
      </w:tr>
      <w:tr w:rsidR="001E171D" w:rsidRPr="00212750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66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Pr="00212750" w:rsidRDefault="001E171D" w:rsidP="001E171D">
            <w:pPr>
              <w:rPr>
                <w:ins w:id="1967" w:author="Sinisa Ristic" w:date="2015-11-25T12:58:00Z"/>
                <w:lang w:bidi="ar-OM"/>
                <w:rPrChange w:id="1968" w:author="Sinisa Ristic" w:date="2016-02-08T13:50:00Z">
                  <w:rPr>
                    <w:ins w:id="1969" w:author="Sinisa Ristic" w:date="2015-11-25T12:58:00Z"/>
                    <w:lang w:val="sr-Latn-RS" w:bidi="ar-OM"/>
                  </w:rPr>
                </w:rPrChange>
              </w:rPr>
            </w:pPr>
            <w:ins w:id="1970" w:author="Sinisa Ristic" w:date="2015-11-25T12:58:00Z">
              <w:r w:rsidRPr="00212750">
                <w:rPr>
                  <w:lang w:bidi="ar-OM"/>
                  <w:rPrChange w:id="1971" w:author="Sinisa Ristic" w:date="2016-02-08T13:50:00Z">
                    <w:rPr>
                      <w:lang w:val="sr-Latn-RS" w:bidi="ar-OM"/>
                    </w:rPr>
                  </w:rPrChange>
                </w:rPr>
                <w:t>description</w:t>
              </w:r>
            </w:ins>
          </w:p>
        </w:tc>
        <w:tc>
          <w:tcPr>
            <w:tcW w:w="3117" w:type="dxa"/>
          </w:tcPr>
          <w:p w:rsidR="001E171D" w:rsidRPr="00212750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72" w:author="Sinisa Ristic" w:date="2015-11-25T12:58:00Z"/>
                <w:lang w:bidi="ar-OM"/>
                <w:rPrChange w:id="1973" w:author="Sinisa Ristic" w:date="2016-02-08T13:50:00Z">
                  <w:rPr>
                    <w:ins w:id="1974" w:author="Sinisa Ristic" w:date="2015-11-25T12:58:00Z"/>
                    <w:lang w:val="sr-Latn-RS" w:bidi="ar-OM"/>
                  </w:rPr>
                </w:rPrChange>
              </w:rPr>
            </w:pPr>
            <w:ins w:id="1975" w:author="Sinisa Ristic" w:date="2015-11-25T12:58:00Z">
              <w:r w:rsidRPr="00212750">
                <w:rPr>
                  <w:lang w:bidi="ar-OM"/>
                  <w:rPrChange w:id="1976" w:author="Sinisa Ristic" w:date="2016-02-08T13:50:00Z">
                    <w:rPr>
                      <w:lang w:val="sr-Latn-RS" w:bidi="ar-OM"/>
                    </w:rPr>
                  </w:rPrChange>
                </w:rPr>
                <w:t>text</w:t>
              </w:r>
            </w:ins>
          </w:p>
        </w:tc>
        <w:tc>
          <w:tcPr>
            <w:tcW w:w="3117" w:type="dxa"/>
          </w:tcPr>
          <w:p w:rsidR="001E171D" w:rsidRPr="00212750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77" w:author="Sinisa Ristic" w:date="2015-11-25T12:58:00Z"/>
                <w:lang w:bidi="ar-OM"/>
                <w:rPrChange w:id="1978" w:author="Sinisa Ristic" w:date="2016-02-08T13:50:00Z">
                  <w:rPr>
                    <w:ins w:id="1979" w:author="Sinisa Ristic" w:date="2015-11-25T12:58:00Z"/>
                    <w:lang w:val="sr-Latn-RS" w:bidi="ar-OM"/>
                  </w:rPr>
                </w:rPrChange>
              </w:rPr>
            </w:pPr>
          </w:p>
        </w:tc>
      </w:tr>
      <w:tr w:rsidR="00FB130B" w:rsidRPr="00212750" w:rsidTr="001E171D">
        <w:trPr>
          <w:ins w:id="1980" w:author="Sinisa Ristic" w:date="2015-12-02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Pr="00212750" w:rsidRDefault="00FB130B" w:rsidP="001E171D">
            <w:pPr>
              <w:rPr>
                <w:ins w:id="1981" w:author="Sinisa Ristic" w:date="2015-12-02T14:53:00Z"/>
                <w:lang w:bidi="ar-OM"/>
                <w:rPrChange w:id="1982" w:author="Sinisa Ristic" w:date="2016-02-08T13:50:00Z">
                  <w:rPr>
                    <w:ins w:id="1983" w:author="Sinisa Ristic" w:date="2015-12-02T14:53:00Z"/>
                    <w:lang w:val="sr-Latn-RS" w:bidi="ar-OM"/>
                  </w:rPr>
                </w:rPrChange>
              </w:rPr>
            </w:pPr>
            <w:proofErr w:type="spellStart"/>
            <w:ins w:id="1984" w:author="Sinisa Ristic" w:date="2015-12-02T14:57:00Z">
              <w:r w:rsidRPr="00212750">
                <w:rPr>
                  <w:lang w:bidi="ar-OM"/>
                  <w:rPrChange w:id="1985" w:author="Sinisa Ristic" w:date="2016-02-08T13:50:00Z">
                    <w:rPr>
                      <w:lang w:val="sr-Latn-RS" w:bidi="ar-OM"/>
                    </w:rPr>
                  </w:rPrChange>
                </w:rPr>
                <w:t>company_name</w:t>
              </w:r>
            </w:ins>
            <w:proofErr w:type="spellEnd"/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6" w:author="Sinisa Ristic" w:date="2015-12-02T14:53:00Z"/>
                <w:lang w:bidi="ar-OM"/>
                <w:rPrChange w:id="1987" w:author="Sinisa Ristic" w:date="2016-02-08T13:50:00Z">
                  <w:rPr>
                    <w:ins w:id="1988" w:author="Sinisa Ristic" w:date="2015-12-02T14:53:00Z"/>
                    <w:lang w:val="sr-Latn-RS" w:bidi="ar-OM"/>
                  </w:rPr>
                </w:rPrChange>
              </w:rPr>
            </w:pPr>
            <w:ins w:id="1989" w:author="Sinisa Ristic" w:date="2015-12-02T14:57:00Z">
              <w:r w:rsidRPr="00212750">
                <w:rPr>
                  <w:lang w:bidi="ar-OM"/>
                  <w:rPrChange w:id="1990" w:author="Sinisa Ristic" w:date="2016-02-08T13:50:00Z">
                    <w:rPr>
                      <w:lang w:val="sr-Latn-RS" w:bidi="ar-OM"/>
                    </w:rPr>
                  </w:rPrChange>
                </w:rPr>
                <w:t>varchar(100)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1" w:author="Sinisa Ristic" w:date="2015-12-02T14:53:00Z"/>
                <w:lang w:bidi="ar-OM"/>
                <w:rPrChange w:id="1992" w:author="Sinisa Ristic" w:date="2016-02-08T13:50:00Z">
                  <w:rPr>
                    <w:ins w:id="1993" w:author="Sinisa Ristic" w:date="2015-12-02T14:53:00Z"/>
                    <w:lang w:val="sr-Latn-RS" w:bidi="ar-OM"/>
                  </w:rPr>
                </w:rPrChange>
              </w:rPr>
            </w:pPr>
          </w:p>
        </w:tc>
      </w:tr>
      <w:tr w:rsidR="00FB130B" w:rsidRPr="00212750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94" w:author="Sinisa Ristic" w:date="2015-12-02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Pr="00212750" w:rsidRDefault="00FB130B" w:rsidP="001E171D">
            <w:pPr>
              <w:rPr>
                <w:ins w:id="1995" w:author="Sinisa Ristic" w:date="2015-12-02T14:57:00Z"/>
                <w:lang w:bidi="ar-OM"/>
                <w:rPrChange w:id="1996" w:author="Sinisa Ristic" w:date="2016-02-08T13:50:00Z">
                  <w:rPr>
                    <w:ins w:id="1997" w:author="Sinisa Ristic" w:date="2015-12-02T14:57:00Z"/>
                    <w:lang w:val="sr-Latn-RS" w:bidi="ar-OM"/>
                  </w:rPr>
                </w:rPrChange>
              </w:rPr>
            </w:pPr>
            <w:ins w:id="1998" w:author="Sinisa Ristic" w:date="2015-12-02T14:57:00Z">
              <w:r w:rsidRPr="00212750">
                <w:rPr>
                  <w:lang w:bidi="ar-OM"/>
                  <w:rPrChange w:id="1999" w:author="Sinisa Ristic" w:date="2016-02-08T13:50:00Z">
                    <w:rPr>
                      <w:lang w:val="sr-Latn-RS" w:bidi="ar-OM"/>
                    </w:rPr>
                  </w:rPrChange>
                </w:rPr>
                <w:t>Address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00" w:author="Sinisa Ristic" w:date="2015-12-02T14:57:00Z"/>
                <w:lang w:bidi="ar-OM"/>
                <w:rPrChange w:id="2001" w:author="Sinisa Ristic" w:date="2016-02-08T13:50:00Z">
                  <w:rPr>
                    <w:ins w:id="2002" w:author="Sinisa Ristic" w:date="2015-12-02T14:57:00Z"/>
                    <w:lang w:val="sr-Latn-RS" w:bidi="ar-OM"/>
                  </w:rPr>
                </w:rPrChange>
              </w:rPr>
            </w:pPr>
            <w:ins w:id="2003" w:author="Sinisa Ristic" w:date="2015-12-02T14:57:00Z">
              <w:r w:rsidRPr="00212750">
                <w:rPr>
                  <w:lang w:bidi="ar-OM"/>
                  <w:rPrChange w:id="2004" w:author="Sinisa Ristic" w:date="2016-02-08T13:50:00Z">
                    <w:rPr>
                      <w:lang w:val="sr-Latn-RS" w:bidi="ar-OM"/>
                    </w:rPr>
                  </w:rPrChange>
                </w:rPr>
                <w:t>text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05" w:author="Sinisa Ristic" w:date="2015-12-02T14:57:00Z"/>
                <w:lang w:bidi="ar-OM"/>
                <w:rPrChange w:id="2006" w:author="Sinisa Ristic" w:date="2016-02-08T13:50:00Z">
                  <w:rPr>
                    <w:ins w:id="2007" w:author="Sinisa Ristic" w:date="2015-12-02T14:57:00Z"/>
                    <w:lang w:val="sr-Latn-RS" w:bidi="ar-OM"/>
                  </w:rPr>
                </w:rPrChange>
              </w:rPr>
            </w:pPr>
          </w:p>
        </w:tc>
      </w:tr>
      <w:tr w:rsidR="00FB130B" w:rsidRPr="00212750" w:rsidTr="001E171D">
        <w:trPr>
          <w:ins w:id="2008" w:author="Sinisa Ristic" w:date="2015-12-02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Pr="00212750" w:rsidRDefault="00FB130B" w:rsidP="001E171D">
            <w:pPr>
              <w:rPr>
                <w:ins w:id="2009" w:author="Sinisa Ristic" w:date="2015-12-02T14:57:00Z"/>
                <w:lang w:bidi="ar-OM"/>
                <w:rPrChange w:id="2010" w:author="Sinisa Ristic" w:date="2016-02-08T13:50:00Z">
                  <w:rPr>
                    <w:ins w:id="2011" w:author="Sinisa Ristic" w:date="2015-12-02T14:57:00Z"/>
                    <w:lang w:val="sr-Latn-RS" w:bidi="ar-OM"/>
                  </w:rPr>
                </w:rPrChange>
              </w:rPr>
            </w:pPr>
            <w:ins w:id="2012" w:author="Sinisa Ristic" w:date="2015-12-02T14:57:00Z">
              <w:r w:rsidRPr="00212750">
                <w:rPr>
                  <w:lang w:bidi="ar-OM"/>
                  <w:rPrChange w:id="2013" w:author="Sinisa Ristic" w:date="2016-02-08T13:50:00Z">
                    <w:rPr>
                      <w:lang w:val="sr-Latn-RS" w:bidi="ar-OM"/>
                    </w:rPr>
                  </w:rPrChange>
                </w:rPr>
                <w:t>phone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4" w:author="Sinisa Ristic" w:date="2015-12-02T14:57:00Z"/>
                <w:lang w:bidi="ar-OM"/>
                <w:rPrChange w:id="2015" w:author="Sinisa Ristic" w:date="2016-02-08T13:50:00Z">
                  <w:rPr>
                    <w:ins w:id="2016" w:author="Sinisa Ristic" w:date="2015-12-02T14:57:00Z"/>
                    <w:lang w:val="sr-Latn-RS" w:bidi="ar-OM"/>
                  </w:rPr>
                </w:rPrChange>
              </w:rPr>
            </w:pPr>
            <w:ins w:id="2017" w:author="Sinisa Ristic" w:date="2015-12-02T14:57:00Z">
              <w:r w:rsidRPr="00212750">
                <w:rPr>
                  <w:lang w:bidi="ar-OM"/>
                  <w:rPrChange w:id="2018" w:author="Sinisa Ristic" w:date="2016-02-08T13:50:00Z">
                    <w:rPr>
                      <w:lang w:val="sr-Latn-RS" w:bidi="ar-OM"/>
                    </w:rPr>
                  </w:rPrChange>
                </w:rPr>
                <w:t>varchar(50)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9" w:author="Sinisa Ristic" w:date="2015-12-02T14:57:00Z"/>
                <w:lang w:bidi="ar-OM"/>
                <w:rPrChange w:id="2020" w:author="Sinisa Ristic" w:date="2016-02-08T13:50:00Z">
                  <w:rPr>
                    <w:ins w:id="2021" w:author="Sinisa Ristic" w:date="2015-12-02T14:57:00Z"/>
                    <w:lang w:val="sr-Latn-RS" w:bidi="ar-OM"/>
                  </w:rPr>
                </w:rPrChange>
              </w:rPr>
            </w:pPr>
          </w:p>
        </w:tc>
      </w:tr>
      <w:tr w:rsidR="00FB130B" w:rsidRPr="00212750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022" w:author="Sinisa Ristic" w:date="2015-12-02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Pr="00212750" w:rsidRDefault="00FB130B" w:rsidP="001E171D">
            <w:pPr>
              <w:rPr>
                <w:ins w:id="2023" w:author="Sinisa Ristic" w:date="2015-12-02T14:57:00Z"/>
                <w:lang w:bidi="ar-OM"/>
                <w:rPrChange w:id="2024" w:author="Sinisa Ristic" w:date="2016-02-08T13:50:00Z">
                  <w:rPr>
                    <w:ins w:id="2025" w:author="Sinisa Ristic" w:date="2015-12-02T14:57:00Z"/>
                    <w:lang w:val="sr-Latn-RS" w:bidi="ar-OM"/>
                  </w:rPr>
                </w:rPrChange>
              </w:rPr>
            </w:pPr>
            <w:ins w:id="2026" w:author="Sinisa Ristic" w:date="2015-12-02T14:57:00Z">
              <w:r w:rsidRPr="00212750">
                <w:rPr>
                  <w:lang w:bidi="ar-OM"/>
                  <w:rPrChange w:id="2027" w:author="Sinisa Ristic" w:date="2016-02-08T13:50:00Z">
                    <w:rPr>
                      <w:lang w:val="sr-Latn-RS" w:bidi="ar-OM"/>
                    </w:rPr>
                  </w:rPrChange>
                </w:rPr>
                <w:t>email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28" w:author="Sinisa Ristic" w:date="2015-12-02T14:57:00Z"/>
                <w:lang w:bidi="ar-OM"/>
                <w:rPrChange w:id="2029" w:author="Sinisa Ristic" w:date="2016-02-08T13:50:00Z">
                  <w:rPr>
                    <w:ins w:id="2030" w:author="Sinisa Ristic" w:date="2015-12-02T14:57:00Z"/>
                    <w:lang w:val="sr-Latn-RS" w:bidi="ar-OM"/>
                  </w:rPr>
                </w:rPrChange>
              </w:rPr>
            </w:pPr>
            <w:ins w:id="2031" w:author="Sinisa Ristic" w:date="2015-12-02T14:58:00Z">
              <w:r w:rsidRPr="00212750">
                <w:rPr>
                  <w:lang w:bidi="ar-OM"/>
                  <w:rPrChange w:id="2032" w:author="Sinisa Ristic" w:date="2016-02-08T13:50:00Z">
                    <w:rPr>
                      <w:lang w:val="sr-Latn-RS" w:bidi="ar-OM"/>
                    </w:rPr>
                  </w:rPrChange>
                </w:rPr>
                <w:t>varchar(50)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33" w:author="Sinisa Ristic" w:date="2015-12-02T14:57:00Z"/>
                <w:lang w:bidi="ar-OM"/>
                <w:rPrChange w:id="2034" w:author="Sinisa Ristic" w:date="2016-02-08T13:50:00Z">
                  <w:rPr>
                    <w:ins w:id="2035" w:author="Sinisa Ristic" w:date="2015-12-02T14:57:00Z"/>
                    <w:lang w:val="sr-Latn-RS" w:bidi="ar-OM"/>
                  </w:rPr>
                </w:rPrChange>
              </w:rPr>
            </w:pPr>
          </w:p>
        </w:tc>
      </w:tr>
      <w:tr w:rsidR="00FB130B" w:rsidRPr="00212750" w:rsidTr="001E171D">
        <w:trPr>
          <w:ins w:id="2036" w:author="Sinisa Ristic" w:date="2015-12-02T14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Pr="00212750" w:rsidRDefault="00FB130B" w:rsidP="001E171D">
            <w:pPr>
              <w:rPr>
                <w:ins w:id="2037" w:author="Sinisa Ristic" w:date="2015-12-02T14:58:00Z"/>
                <w:lang w:bidi="ar-OM"/>
                <w:rPrChange w:id="2038" w:author="Sinisa Ristic" w:date="2016-02-08T13:50:00Z">
                  <w:rPr>
                    <w:ins w:id="2039" w:author="Sinisa Ristic" w:date="2015-12-02T14:58:00Z"/>
                    <w:lang w:val="sr-Latn-RS" w:bidi="ar-OM"/>
                  </w:rPr>
                </w:rPrChange>
              </w:rPr>
            </w:pPr>
            <w:proofErr w:type="spellStart"/>
            <w:ins w:id="2040" w:author="Sinisa Ristic" w:date="2015-12-02T14:59:00Z">
              <w:r w:rsidRPr="00212750">
                <w:rPr>
                  <w:lang w:bidi="ar-OM"/>
                  <w:rPrChange w:id="2041" w:author="Sinisa Ristic" w:date="2016-02-08T13:50:00Z">
                    <w:rPr>
                      <w:lang w:val="sr-Latn-RS" w:bidi="ar-OM"/>
                    </w:rPr>
                  </w:rPrChange>
                </w:rPr>
                <w:t>contact_first_name</w:t>
              </w:r>
            </w:ins>
            <w:proofErr w:type="spellEnd"/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2" w:author="Sinisa Ristic" w:date="2015-12-02T14:58:00Z"/>
                <w:lang w:bidi="ar-OM"/>
                <w:rPrChange w:id="2043" w:author="Sinisa Ristic" w:date="2016-02-08T13:50:00Z">
                  <w:rPr>
                    <w:ins w:id="2044" w:author="Sinisa Ristic" w:date="2015-12-02T14:58:00Z"/>
                    <w:lang w:val="sr-Latn-RS" w:bidi="ar-OM"/>
                  </w:rPr>
                </w:rPrChange>
              </w:rPr>
            </w:pPr>
            <w:ins w:id="2045" w:author="Sinisa Ristic" w:date="2015-12-02T14:59:00Z">
              <w:r w:rsidRPr="00212750">
                <w:rPr>
                  <w:lang w:bidi="ar-OM"/>
                  <w:rPrChange w:id="2046" w:author="Sinisa Ristic" w:date="2016-02-08T13:50:00Z">
                    <w:rPr>
                      <w:lang w:val="sr-Latn-RS" w:bidi="ar-OM"/>
                    </w:rPr>
                  </w:rPrChange>
                </w:rPr>
                <w:t>varchar(50)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7" w:author="Sinisa Ristic" w:date="2015-12-02T14:58:00Z"/>
                <w:lang w:bidi="ar-OM"/>
                <w:rPrChange w:id="2048" w:author="Sinisa Ristic" w:date="2016-02-08T13:50:00Z">
                  <w:rPr>
                    <w:ins w:id="2049" w:author="Sinisa Ristic" w:date="2015-12-02T14:58:00Z"/>
                    <w:lang w:val="sr-Latn-RS" w:bidi="ar-OM"/>
                  </w:rPr>
                </w:rPrChange>
              </w:rPr>
            </w:pPr>
          </w:p>
        </w:tc>
      </w:tr>
      <w:tr w:rsidR="00FB130B" w:rsidRPr="00212750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050" w:author="Sinisa Ristic" w:date="2015-12-02T14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Pr="00212750" w:rsidRDefault="00FB130B" w:rsidP="001E171D">
            <w:pPr>
              <w:rPr>
                <w:ins w:id="2051" w:author="Sinisa Ristic" w:date="2015-12-02T14:59:00Z"/>
                <w:lang w:bidi="ar-OM"/>
                <w:rPrChange w:id="2052" w:author="Sinisa Ristic" w:date="2016-02-08T13:50:00Z">
                  <w:rPr>
                    <w:ins w:id="2053" w:author="Sinisa Ristic" w:date="2015-12-02T14:59:00Z"/>
                    <w:lang w:val="sr-Latn-RS" w:bidi="ar-OM"/>
                  </w:rPr>
                </w:rPrChange>
              </w:rPr>
            </w:pPr>
            <w:proofErr w:type="spellStart"/>
            <w:ins w:id="2054" w:author="Sinisa Ristic" w:date="2015-12-02T14:59:00Z">
              <w:r w:rsidRPr="00212750">
                <w:rPr>
                  <w:lang w:bidi="ar-OM"/>
                  <w:rPrChange w:id="2055" w:author="Sinisa Ristic" w:date="2016-02-08T13:50:00Z">
                    <w:rPr>
                      <w:lang w:val="sr-Latn-RS" w:bidi="ar-OM"/>
                    </w:rPr>
                  </w:rPrChange>
                </w:rPr>
                <w:t>contact_last_name</w:t>
              </w:r>
              <w:proofErr w:type="spellEnd"/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56" w:author="Sinisa Ristic" w:date="2015-12-02T14:59:00Z"/>
                <w:lang w:bidi="ar-OM"/>
                <w:rPrChange w:id="2057" w:author="Sinisa Ristic" w:date="2016-02-08T13:50:00Z">
                  <w:rPr>
                    <w:ins w:id="2058" w:author="Sinisa Ristic" w:date="2015-12-02T14:59:00Z"/>
                    <w:lang w:val="sr-Latn-RS" w:bidi="ar-OM"/>
                  </w:rPr>
                </w:rPrChange>
              </w:rPr>
            </w:pPr>
            <w:ins w:id="2059" w:author="Sinisa Ristic" w:date="2015-12-02T15:00:00Z">
              <w:r w:rsidRPr="00212750">
                <w:rPr>
                  <w:lang w:bidi="ar-OM"/>
                  <w:rPrChange w:id="2060" w:author="Sinisa Ristic" w:date="2016-02-08T13:50:00Z">
                    <w:rPr>
                      <w:lang w:val="sr-Latn-RS" w:bidi="ar-OM"/>
                    </w:rPr>
                  </w:rPrChange>
                </w:rPr>
                <w:t>varchar(50)</w:t>
              </w:r>
            </w:ins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61" w:author="Sinisa Ristic" w:date="2015-12-02T14:59:00Z"/>
                <w:lang w:bidi="ar-OM"/>
                <w:rPrChange w:id="2062" w:author="Sinisa Ristic" w:date="2016-02-08T13:50:00Z">
                  <w:rPr>
                    <w:ins w:id="2063" w:author="Sinisa Ristic" w:date="2015-12-02T14:59:00Z"/>
                    <w:lang w:val="sr-Latn-RS" w:bidi="ar-OM"/>
                  </w:rPr>
                </w:rPrChange>
              </w:rPr>
            </w:pPr>
          </w:p>
        </w:tc>
      </w:tr>
      <w:tr w:rsidR="00FB130B" w:rsidRPr="00212750" w:rsidTr="001E171D">
        <w:trPr>
          <w:ins w:id="2064" w:author="Sinisa Ristic" w:date="2015-12-02T15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130B" w:rsidRPr="00212750" w:rsidRDefault="00FB130B" w:rsidP="001E171D">
            <w:pPr>
              <w:rPr>
                <w:ins w:id="2065" w:author="Sinisa Ristic" w:date="2015-12-02T15:00:00Z"/>
                <w:lang w:bidi="ar-OM"/>
                <w:rPrChange w:id="2066" w:author="Sinisa Ristic" w:date="2016-02-08T13:50:00Z">
                  <w:rPr>
                    <w:ins w:id="2067" w:author="Sinisa Ristic" w:date="2015-12-02T15:00:00Z"/>
                    <w:lang w:val="sr-Latn-RS" w:bidi="ar-OM"/>
                  </w:rPr>
                </w:rPrChange>
              </w:rPr>
            </w:pPr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8" w:author="Sinisa Ristic" w:date="2015-12-02T15:00:00Z"/>
                <w:lang w:bidi="ar-OM"/>
                <w:rPrChange w:id="2069" w:author="Sinisa Ristic" w:date="2016-02-08T13:50:00Z">
                  <w:rPr>
                    <w:ins w:id="2070" w:author="Sinisa Ristic" w:date="2015-12-02T15:00:00Z"/>
                    <w:lang w:val="sr-Latn-RS" w:bidi="ar-OM"/>
                  </w:rPr>
                </w:rPrChange>
              </w:rPr>
            </w:pPr>
          </w:p>
        </w:tc>
        <w:tc>
          <w:tcPr>
            <w:tcW w:w="3117" w:type="dxa"/>
          </w:tcPr>
          <w:p w:rsidR="00FB130B" w:rsidRPr="00212750" w:rsidRDefault="00FB130B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1" w:author="Sinisa Ristic" w:date="2015-12-02T15:00:00Z"/>
                <w:lang w:bidi="ar-OM"/>
                <w:rPrChange w:id="2072" w:author="Sinisa Ristic" w:date="2016-02-08T13:50:00Z">
                  <w:rPr>
                    <w:ins w:id="2073" w:author="Sinisa Ristic" w:date="2015-12-02T15:00:00Z"/>
                    <w:lang w:val="sr-Latn-RS" w:bidi="ar-OM"/>
                  </w:rPr>
                </w:rPrChange>
              </w:rPr>
            </w:pPr>
          </w:p>
        </w:tc>
      </w:tr>
    </w:tbl>
    <w:p w:rsidR="001E171D" w:rsidRPr="00212750" w:rsidRDefault="001E171D">
      <w:pPr>
        <w:rPr>
          <w:ins w:id="2074" w:author="Sinisa Ristic" w:date="2015-11-25T12:57:00Z"/>
          <w:lang w:bidi="ar-OM"/>
          <w:rPrChange w:id="2075" w:author="Sinisa Ristic" w:date="2016-02-08T13:50:00Z">
            <w:rPr>
              <w:ins w:id="2076" w:author="Sinisa Ristic" w:date="2015-11-25T12:57:00Z"/>
              <w:lang w:val="sr-Latn-RS" w:bidi="ar-OM"/>
            </w:rPr>
          </w:rPrChange>
        </w:rPr>
        <w:pPrChange w:id="2077" w:author="Sinisa Ristic" w:date="2015-11-25T12:57:00Z">
          <w:pPr>
            <w:pStyle w:val="Heading2"/>
          </w:pPr>
        </w:pPrChange>
      </w:pPr>
    </w:p>
    <w:p w:rsidR="00330F6A" w:rsidRPr="00212750" w:rsidRDefault="00330F6A" w:rsidP="00330F6A">
      <w:pPr>
        <w:pStyle w:val="Heading2"/>
        <w:rPr>
          <w:lang w:bidi="ar-OM"/>
          <w:rPrChange w:id="2078" w:author="Sinisa Ristic" w:date="2016-02-08T13:50:00Z">
            <w:rPr>
              <w:lang w:val="sr-Latn-RS" w:bidi="ar-OM"/>
            </w:rPr>
          </w:rPrChange>
        </w:rPr>
      </w:pPr>
      <w:bookmarkStart w:id="2079" w:name="_Toc442702523"/>
      <w:proofErr w:type="spellStart"/>
      <w:r w:rsidRPr="00212750">
        <w:rPr>
          <w:lang w:bidi="ar-OM"/>
          <w:rPrChange w:id="2080" w:author="Sinisa Ristic" w:date="2016-02-08T13:50:00Z">
            <w:rPr>
              <w:lang w:val="sr-Latn-RS" w:bidi="ar-OM"/>
            </w:rPr>
          </w:rPrChange>
        </w:rPr>
        <w:t>entity_type</w:t>
      </w:r>
      <w:bookmarkEnd w:id="2079"/>
      <w:proofErr w:type="spellEnd"/>
    </w:p>
    <w:p w:rsidR="00867918" w:rsidRPr="00212750" w:rsidRDefault="00867918" w:rsidP="00867918">
      <w:pPr>
        <w:rPr>
          <w:lang w:bidi="ar-OM"/>
          <w:rPrChange w:id="2081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RPr="00212750" w:rsidTr="0033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RDefault="00330F6A" w:rsidP="00330F6A">
            <w:pPr>
              <w:rPr>
                <w:lang w:bidi="ar-OM"/>
                <w:rPrChange w:id="208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083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117" w:type="dxa"/>
          </w:tcPr>
          <w:p w:rsidR="00330F6A" w:rsidRPr="00212750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08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085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3117" w:type="dxa"/>
          </w:tcPr>
          <w:p w:rsidR="00330F6A" w:rsidRPr="00212750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08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087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330F6A" w:rsidRPr="00212750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RDefault="00330F6A" w:rsidP="00330F6A">
            <w:pPr>
              <w:rPr>
                <w:lang w:bidi="ar-OM"/>
                <w:rPrChange w:id="208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089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</w:p>
        </w:tc>
        <w:tc>
          <w:tcPr>
            <w:tcW w:w="3117" w:type="dxa"/>
          </w:tcPr>
          <w:p w:rsidR="00330F6A" w:rsidRPr="00212750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090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091" w:author="Sinisa Ristic" w:date="2016-02-08T13:50:00Z">
                  <w:rPr>
                    <w:lang w:val="sr-Latn-RS" w:bidi="ar-OM"/>
                  </w:rPr>
                </w:rPrChange>
              </w:rPr>
              <w:t>serial, primary key</w:t>
            </w:r>
          </w:p>
        </w:tc>
        <w:tc>
          <w:tcPr>
            <w:tcW w:w="3117" w:type="dxa"/>
          </w:tcPr>
          <w:p w:rsidR="00330F6A" w:rsidRPr="00212750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09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330F6A" w:rsidRPr="00212750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RDefault="00330F6A" w:rsidP="00330F6A">
            <w:pPr>
              <w:rPr>
                <w:lang w:bidi="ar-OM"/>
                <w:rPrChange w:id="209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094" w:author="Sinisa Ristic" w:date="2016-02-08T13:50:00Z">
                  <w:rPr>
                    <w:lang w:val="sr-Latn-RS" w:bidi="ar-OM"/>
                  </w:rPr>
                </w:rPrChange>
              </w:rPr>
              <w:t>name</w:t>
            </w:r>
          </w:p>
        </w:tc>
        <w:tc>
          <w:tcPr>
            <w:tcW w:w="3117" w:type="dxa"/>
          </w:tcPr>
          <w:p w:rsidR="00330F6A" w:rsidRPr="00212750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09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096" w:author="Sinisa Ristic" w:date="2016-02-08T13:50:00Z">
                  <w:rPr>
                    <w:lang w:val="sr-Latn-RS" w:bidi="ar-OM"/>
                  </w:rPr>
                </w:rPrChange>
              </w:rPr>
              <w:t>varchar(100)</w:t>
            </w:r>
          </w:p>
        </w:tc>
        <w:tc>
          <w:tcPr>
            <w:tcW w:w="3117" w:type="dxa"/>
          </w:tcPr>
          <w:p w:rsidR="00330F6A" w:rsidRPr="00212750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09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330F6A" w:rsidRPr="00212750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RDefault="00330F6A" w:rsidP="00330F6A">
            <w:pPr>
              <w:rPr>
                <w:lang w:bidi="ar-OM"/>
                <w:rPrChange w:id="209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099" w:author="Sinisa Ristic" w:date="2016-02-08T13:50:00Z">
                  <w:rPr>
                    <w:lang w:val="sr-Latn-RS" w:bidi="ar-OM"/>
                  </w:rPr>
                </w:rPrChange>
              </w:rPr>
              <w:t>description</w:t>
            </w:r>
          </w:p>
        </w:tc>
        <w:tc>
          <w:tcPr>
            <w:tcW w:w="3117" w:type="dxa"/>
          </w:tcPr>
          <w:p w:rsidR="00330F6A" w:rsidRPr="00212750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10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101" w:author="Sinisa Ristic" w:date="2016-02-08T13:50:00Z">
                  <w:rPr>
                    <w:lang w:val="sr-Latn-RS" w:bidi="ar-OM"/>
                  </w:rPr>
                </w:rPrChange>
              </w:rPr>
              <w:t>text</w:t>
            </w:r>
          </w:p>
        </w:tc>
        <w:tc>
          <w:tcPr>
            <w:tcW w:w="3117" w:type="dxa"/>
          </w:tcPr>
          <w:p w:rsidR="00330F6A" w:rsidRPr="00212750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10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330F6A" w:rsidRPr="00212750" w:rsidRDefault="00330F6A" w:rsidP="00330F6A">
      <w:pPr>
        <w:rPr>
          <w:lang w:bidi="ar-OM"/>
          <w:rPrChange w:id="2103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rPr>
          <w:lang w:bidi="ar-OM"/>
          <w:rPrChange w:id="2104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pStyle w:val="Heading2"/>
        <w:rPr>
          <w:lang w:bidi="ar-OM"/>
          <w:rPrChange w:id="2105" w:author="Sinisa Ristic" w:date="2016-02-08T13:50:00Z">
            <w:rPr>
              <w:lang w:val="sr-Latn-RS" w:bidi="ar-OM"/>
            </w:rPr>
          </w:rPrChange>
        </w:rPr>
      </w:pPr>
      <w:bookmarkStart w:id="2106" w:name="_Toc442702524"/>
      <w:proofErr w:type="spellStart"/>
      <w:r w:rsidRPr="00212750">
        <w:rPr>
          <w:lang w:bidi="ar-OM"/>
          <w:rPrChange w:id="2107" w:author="Sinisa Ristic" w:date="2016-02-08T13:50:00Z">
            <w:rPr>
              <w:lang w:val="sr-Latn-RS" w:bidi="ar-OM"/>
            </w:rPr>
          </w:rPrChange>
        </w:rPr>
        <w:t>entity_definition</w:t>
      </w:r>
      <w:bookmarkEnd w:id="2106"/>
      <w:proofErr w:type="spellEnd"/>
    </w:p>
    <w:p w:rsidR="00867918" w:rsidRPr="00212750" w:rsidRDefault="00867918" w:rsidP="00867918">
      <w:pPr>
        <w:rPr>
          <w:lang w:bidi="ar-OM"/>
          <w:rPrChange w:id="2108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RPr="00212750" w:rsidDel="0062639C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109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Del="0062639C" w:rsidRDefault="00330F6A" w:rsidP="000C77FA">
            <w:pPr>
              <w:rPr>
                <w:del w:id="2110" w:author="Sinisa Ristic" w:date="2015-11-25T13:14:00Z"/>
                <w:lang w:bidi="ar-OM"/>
                <w:rPrChange w:id="2111" w:author="Sinisa Ristic" w:date="2016-02-08T13:50:00Z">
                  <w:rPr>
                    <w:del w:id="2112" w:author="Sinisa Ristic" w:date="2015-11-25T13:14:00Z"/>
                    <w:lang w:val="sr-Latn-RS" w:bidi="ar-OM"/>
                  </w:rPr>
                </w:rPrChange>
              </w:rPr>
            </w:pPr>
            <w:del w:id="2113" w:author="Sinisa Ristic" w:date="2015-11-25T13:14:00Z">
              <w:r w:rsidRPr="00212750" w:rsidDel="0062639C">
                <w:rPr>
                  <w:lang w:bidi="ar-OM"/>
                  <w:rPrChange w:id="2114" w:author="Sinisa Ristic" w:date="2016-02-08T13:50:00Z">
                    <w:rPr>
                      <w:lang w:val="sr-Latn-RS" w:bidi="ar-OM"/>
                    </w:rPr>
                  </w:rPrChange>
                </w:rPr>
                <w:delText>Field Name</w:delText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115" w:author="Sinisa Ristic" w:date="2015-11-25T13:14:00Z"/>
                <w:lang w:bidi="ar-OM"/>
                <w:rPrChange w:id="2116" w:author="Sinisa Ristic" w:date="2016-02-08T13:50:00Z">
                  <w:rPr>
                    <w:del w:id="2117" w:author="Sinisa Ristic" w:date="2015-11-25T13:14:00Z"/>
                    <w:lang w:val="sr-Latn-RS" w:bidi="ar-OM"/>
                  </w:rPr>
                </w:rPrChange>
              </w:rPr>
            </w:pPr>
            <w:del w:id="2118" w:author="Sinisa Ristic" w:date="2015-11-25T13:14:00Z">
              <w:r w:rsidRPr="00212750" w:rsidDel="0062639C">
                <w:rPr>
                  <w:lang w:bidi="ar-OM"/>
                  <w:rPrChange w:id="2119" w:author="Sinisa Ristic" w:date="2016-02-08T13:50:00Z">
                    <w:rPr>
                      <w:lang w:val="sr-Latn-RS" w:bidi="ar-OM"/>
                    </w:rPr>
                  </w:rPrChange>
                </w:rPr>
                <w:delText>Field Type</w:delText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120" w:author="Sinisa Ristic" w:date="2015-11-25T13:14:00Z"/>
                <w:lang w:bidi="ar-OM"/>
                <w:rPrChange w:id="2121" w:author="Sinisa Ristic" w:date="2016-02-08T13:50:00Z">
                  <w:rPr>
                    <w:del w:id="2122" w:author="Sinisa Ristic" w:date="2015-11-25T13:14:00Z"/>
                    <w:lang w:val="sr-Latn-RS" w:bidi="ar-OM"/>
                  </w:rPr>
                </w:rPrChange>
              </w:rPr>
            </w:pPr>
            <w:del w:id="2123" w:author="Sinisa Ristic" w:date="2015-11-25T13:14:00Z">
              <w:r w:rsidRPr="00212750" w:rsidDel="0062639C">
                <w:rPr>
                  <w:lang w:bidi="ar-OM"/>
                  <w:rPrChange w:id="2124" w:author="Sinisa Ristic" w:date="2016-02-08T13:50:00Z">
                    <w:rPr>
                      <w:lang w:val="sr-Latn-RS" w:bidi="ar-OM"/>
                    </w:rPr>
                  </w:rPrChange>
                </w:rPr>
                <w:delText>Field Description</w:delText>
              </w:r>
            </w:del>
          </w:p>
        </w:tc>
      </w:tr>
      <w:tr w:rsidR="00330F6A" w:rsidRPr="00212750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125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Del="0062639C" w:rsidRDefault="00330F6A" w:rsidP="000C77FA">
            <w:pPr>
              <w:rPr>
                <w:del w:id="2126" w:author="Sinisa Ristic" w:date="2015-11-25T13:14:00Z"/>
                <w:lang w:bidi="ar-OM"/>
                <w:rPrChange w:id="2127" w:author="Sinisa Ristic" w:date="2016-02-08T13:50:00Z">
                  <w:rPr>
                    <w:del w:id="2128" w:author="Sinisa Ristic" w:date="2015-11-25T13:14:00Z"/>
                    <w:lang w:val="sr-Latn-RS" w:bidi="ar-OM"/>
                  </w:rPr>
                </w:rPrChange>
              </w:rPr>
            </w:pPr>
            <w:del w:id="2129" w:author="Sinisa Ristic" w:date="2015-11-25T13:14:00Z">
              <w:r w:rsidRPr="00212750" w:rsidDel="0062639C">
                <w:rPr>
                  <w:lang w:bidi="ar-OM"/>
                  <w:rPrChange w:id="2130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id </w:delText>
              </w:r>
              <w:r w:rsidRPr="00212750" w:rsidDel="0062639C">
                <w:rPr>
                  <w:lang w:bidi="ar-OM"/>
                  <w:rPrChange w:id="2131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 w:rsidDel="0062639C">
                <w:rPr>
                  <w:lang w:bidi="ar-OM"/>
                  <w:rPrChange w:id="2132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 w:rsidDel="0062639C">
                <w:rPr>
                  <w:lang w:bidi="ar-OM"/>
                  <w:rPrChange w:id="2133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 w:rsidDel="0062639C">
                <w:rPr>
                  <w:lang w:bidi="ar-OM"/>
                  <w:rPrChange w:id="2134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35" w:author="Sinisa Ristic" w:date="2015-11-25T13:14:00Z"/>
                <w:lang w:bidi="ar-OM"/>
                <w:rPrChange w:id="2136" w:author="Sinisa Ristic" w:date="2016-02-08T13:50:00Z">
                  <w:rPr>
                    <w:del w:id="2137" w:author="Sinisa Ristic" w:date="2015-11-25T13:14:00Z"/>
                    <w:lang w:val="sr-Latn-RS" w:bidi="ar-OM"/>
                  </w:rPr>
                </w:rPrChange>
              </w:rPr>
            </w:pPr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38" w:author="Sinisa Ristic" w:date="2015-11-25T13:14:00Z"/>
                <w:lang w:bidi="ar-OM"/>
                <w:rPrChange w:id="2139" w:author="Sinisa Ristic" w:date="2016-02-08T13:50:00Z">
                  <w:rPr>
                    <w:del w:id="2140" w:author="Sinisa Ristic" w:date="2015-11-25T13:14:00Z"/>
                    <w:lang w:val="sr-Latn-RS" w:bidi="ar-OM"/>
                  </w:rPr>
                </w:rPrChange>
              </w:rPr>
            </w:pPr>
          </w:p>
        </w:tc>
      </w:tr>
      <w:tr w:rsidR="00330F6A" w:rsidRPr="00212750" w:rsidDel="0062639C" w:rsidTr="00330F6A">
        <w:trPr>
          <w:del w:id="2141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Del="0062639C" w:rsidRDefault="00330F6A" w:rsidP="000C77FA">
            <w:pPr>
              <w:rPr>
                <w:del w:id="2142" w:author="Sinisa Ristic" w:date="2015-11-25T13:14:00Z"/>
                <w:lang w:bidi="ar-OM"/>
                <w:rPrChange w:id="2143" w:author="Sinisa Ristic" w:date="2016-02-08T13:50:00Z">
                  <w:rPr>
                    <w:del w:id="2144" w:author="Sinisa Ristic" w:date="2015-11-25T13:14:00Z"/>
                    <w:lang w:val="sr-Latn-RS" w:bidi="ar-OM"/>
                  </w:rPr>
                </w:rPrChange>
              </w:rPr>
            </w:pPr>
            <w:del w:id="2145" w:author="Sinisa Ristic" w:date="2015-11-25T13:14:00Z">
              <w:r w:rsidRPr="00212750" w:rsidDel="0062639C">
                <w:rPr>
                  <w:lang w:bidi="ar-OM"/>
                  <w:rPrChange w:id="2146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entity_type_id </w:delText>
              </w:r>
              <w:r w:rsidRPr="00212750" w:rsidDel="0062639C">
                <w:rPr>
                  <w:lang w:bidi="ar-OM"/>
                  <w:rPrChange w:id="2147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48" w:author="Sinisa Ristic" w:date="2015-11-25T13:14:00Z"/>
                <w:lang w:bidi="ar-OM"/>
                <w:rPrChange w:id="2149" w:author="Sinisa Ristic" w:date="2016-02-08T13:50:00Z">
                  <w:rPr>
                    <w:del w:id="2150" w:author="Sinisa Ristic" w:date="2015-11-25T13:14:00Z"/>
                    <w:lang w:val="sr-Latn-RS" w:bidi="ar-OM"/>
                  </w:rPr>
                </w:rPrChange>
              </w:rPr>
            </w:pPr>
            <w:del w:id="2151" w:author="Sinisa Ristic" w:date="2015-11-25T13:14:00Z">
              <w:r w:rsidRPr="00212750" w:rsidDel="0062639C">
                <w:rPr>
                  <w:lang w:bidi="ar-OM"/>
                  <w:rPrChange w:id="2152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 int </w:delText>
              </w:r>
            </w:del>
          </w:p>
        </w:tc>
        <w:tc>
          <w:tcPr>
            <w:tcW w:w="3117" w:type="dxa"/>
          </w:tcPr>
          <w:p w:rsidR="00330F6A" w:rsidRPr="00212750" w:rsidDel="0062639C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53" w:author="Sinisa Ristic" w:date="2015-11-25T13:14:00Z"/>
                <w:lang w:bidi="ar-OM"/>
                <w:rPrChange w:id="2154" w:author="Sinisa Ristic" w:date="2016-02-08T13:50:00Z">
                  <w:rPr>
                    <w:del w:id="2155" w:author="Sinisa Ristic" w:date="2015-11-25T13:14:00Z"/>
                    <w:lang w:val="sr-Latn-RS" w:bidi="ar-OM"/>
                  </w:rPr>
                </w:rPrChange>
              </w:rPr>
            </w:pPr>
            <w:del w:id="2156" w:author="Sinisa Ristic" w:date="2015-11-25T13:14:00Z">
              <w:r w:rsidRPr="00212750" w:rsidDel="0062639C">
                <w:rPr>
                  <w:lang w:bidi="ar-OM"/>
                  <w:rPrChange w:id="2157" w:author="Sinisa Ristic" w:date="2016-02-08T13:50:00Z">
                    <w:rPr>
                      <w:lang w:val="sr-Latn-RS" w:bidi="ar-OM"/>
                    </w:rPr>
                  </w:rPrChange>
                </w:rPr>
                <w:delText>link na tabelu tipova entiteta</w:delText>
              </w:r>
            </w:del>
          </w:p>
        </w:tc>
      </w:tr>
      <w:tr w:rsidR="00330F6A" w:rsidRPr="00212750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158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Del="0062639C" w:rsidRDefault="00330F6A" w:rsidP="000C77FA">
            <w:pPr>
              <w:rPr>
                <w:del w:id="2159" w:author="Sinisa Ristic" w:date="2015-11-25T13:14:00Z"/>
                <w:lang w:bidi="ar-OM"/>
                <w:rPrChange w:id="2160" w:author="Sinisa Ristic" w:date="2016-02-08T13:50:00Z">
                  <w:rPr>
                    <w:del w:id="2161" w:author="Sinisa Ristic" w:date="2015-11-25T13:14:00Z"/>
                    <w:lang w:val="sr-Latn-RS" w:bidi="ar-OM"/>
                  </w:rPr>
                </w:rPrChange>
              </w:rPr>
            </w:pPr>
            <w:del w:id="2162" w:author="Sinisa Ristic" w:date="2015-11-25T13:14:00Z">
              <w:r w:rsidRPr="00212750" w:rsidDel="0062639C">
                <w:rPr>
                  <w:lang w:bidi="ar-OM"/>
                  <w:rPrChange w:id="2163" w:author="Sinisa Ristic" w:date="2016-02-08T13:50:00Z">
                    <w:rPr>
                      <w:lang w:val="sr-Latn-RS" w:bidi="ar-OM"/>
                    </w:rPr>
                  </w:rPrChange>
                </w:rPr>
                <w:delText>name</w:delText>
              </w:r>
              <w:r w:rsidRPr="00212750" w:rsidDel="0062639C">
                <w:rPr>
                  <w:lang w:bidi="ar-OM"/>
                  <w:rPrChange w:id="2164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 w:rsidDel="0062639C">
                <w:rPr>
                  <w:lang w:bidi="ar-OM"/>
                  <w:rPrChange w:id="2165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 w:rsidDel="0062639C">
                <w:rPr>
                  <w:lang w:bidi="ar-OM"/>
                  <w:rPrChange w:id="2166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67" w:author="Sinisa Ristic" w:date="2015-11-25T13:14:00Z"/>
                <w:lang w:bidi="ar-OM"/>
                <w:rPrChange w:id="2168" w:author="Sinisa Ristic" w:date="2016-02-08T13:50:00Z">
                  <w:rPr>
                    <w:del w:id="2169" w:author="Sinisa Ristic" w:date="2015-11-25T13:14:00Z"/>
                    <w:lang w:val="sr-Latn-RS" w:bidi="ar-OM"/>
                  </w:rPr>
                </w:rPrChange>
              </w:rPr>
            </w:pPr>
            <w:del w:id="2170" w:author="Sinisa Ristic" w:date="2015-11-25T13:14:00Z">
              <w:r w:rsidRPr="00212750" w:rsidDel="0062639C">
                <w:rPr>
                  <w:lang w:bidi="ar-OM"/>
                  <w:rPrChange w:id="2171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 varchar(100)</w:delText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72" w:author="Sinisa Ristic" w:date="2015-11-25T13:14:00Z"/>
                <w:lang w:bidi="ar-OM"/>
                <w:rPrChange w:id="2173" w:author="Sinisa Ristic" w:date="2016-02-08T13:50:00Z">
                  <w:rPr>
                    <w:del w:id="2174" w:author="Sinisa Ristic" w:date="2015-11-25T13:14:00Z"/>
                    <w:lang w:val="sr-Latn-RS" w:bidi="ar-OM"/>
                  </w:rPr>
                </w:rPrChange>
              </w:rPr>
            </w:pPr>
          </w:p>
        </w:tc>
      </w:tr>
      <w:tr w:rsidR="00330F6A" w:rsidRPr="00212750" w:rsidDel="0062639C" w:rsidTr="00330F6A">
        <w:trPr>
          <w:del w:id="2175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Del="0062639C" w:rsidRDefault="00330F6A" w:rsidP="000C77FA">
            <w:pPr>
              <w:rPr>
                <w:del w:id="2176" w:author="Sinisa Ristic" w:date="2015-11-25T13:14:00Z"/>
                <w:lang w:bidi="ar-OM"/>
                <w:rPrChange w:id="2177" w:author="Sinisa Ristic" w:date="2016-02-08T13:50:00Z">
                  <w:rPr>
                    <w:del w:id="2178" w:author="Sinisa Ristic" w:date="2015-11-25T13:14:00Z"/>
                    <w:lang w:val="sr-Latn-RS" w:bidi="ar-OM"/>
                  </w:rPr>
                </w:rPrChange>
              </w:rPr>
            </w:pPr>
            <w:del w:id="2179" w:author="Sinisa Ristic" w:date="2015-11-25T13:14:00Z">
              <w:r w:rsidRPr="00212750" w:rsidDel="0062639C">
                <w:rPr>
                  <w:lang w:bidi="ar-OM"/>
                  <w:rPrChange w:id="2180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description </w:delText>
              </w:r>
              <w:r w:rsidRPr="00212750" w:rsidDel="0062639C">
                <w:rPr>
                  <w:lang w:bidi="ar-OM"/>
                  <w:rPrChange w:id="2181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82" w:author="Sinisa Ristic" w:date="2015-11-25T13:14:00Z"/>
                <w:lang w:bidi="ar-OM"/>
                <w:rPrChange w:id="2183" w:author="Sinisa Ristic" w:date="2016-02-08T13:50:00Z">
                  <w:rPr>
                    <w:del w:id="2184" w:author="Sinisa Ristic" w:date="2015-11-25T13:14:00Z"/>
                    <w:lang w:val="sr-Latn-RS" w:bidi="ar-OM"/>
                  </w:rPr>
                </w:rPrChange>
              </w:rPr>
            </w:pPr>
            <w:del w:id="2185" w:author="Sinisa Ristic" w:date="2015-11-25T13:14:00Z">
              <w:r w:rsidRPr="00212750" w:rsidDel="0062639C">
                <w:rPr>
                  <w:lang w:bidi="ar-OM"/>
                  <w:rPrChange w:id="2186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 text </w:delText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87" w:author="Sinisa Ristic" w:date="2015-11-25T13:14:00Z"/>
                <w:lang w:bidi="ar-OM"/>
                <w:rPrChange w:id="2188" w:author="Sinisa Ristic" w:date="2016-02-08T13:50:00Z">
                  <w:rPr>
                    <w:del w:id="2189" w:author="Sinisa Ristic" w:date="2015-11-25T13:14:00Z"/>
                    <w:lang w:val="sr-Latn-RS" w:bidi="ar-OM"/>
                  </w:rPr>
                </w:rPrChange>
              </w:rPr>
            </w:pPr>
            <w:del w:id="2190" w:author="Sinisa Ristic" w:date="2015-11-25T13:14:00Z">
              <w:r w:rsidRPr="00212750" w:rsidDel="0062639C">
                <w:rPr>
                  <w:lang w:bidi="ar-OM"/>
                  <w:rPrChange w:id="2191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 slobodan opis za rekord</w:delText>
              </w:r>
            </w:del>
          </w:p>
        </w:tc>
      </w:tr>
      <w:tr w:rsidR="00A60F66" w:rsidRPr="00212750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192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212750" w:rsidDel="0062639C" w:rsidRDefault="00A60F66" w:rsidP="000C77FA">
            <w:pPr>
              <w:rPr>
                <w:del w:id="2193" w:author="Sinisa Ristic" w:date="2015-11-25T13:14:00Z"/>
                <w:lang w:bidi="ar-OM"/>
                <w:rPrChange w:id="2194" w:author="Sinisa Ristic" w:date="2016-02-08T13:50:00Z">
                  <w:rPr>
                    <w:del w:id="2195" w:author="Sinisa Ristic" w:date="2015-11-25T13:14:00Z"/>
                    <w:lang w:bidi="ar-OM"/>
                  </w:rPr>
                </w:rPrChange>
              </w:rPr>
            </w:pPr>
            <w:del w:id="2196" w:author="Sinisa Ristic" w:date="2015-11-25T13:14:00Z">
              <w:r w:rsidRPr="00212750" w:rsidDel="0062639C">
                <w:rPr>
                  <w:lang w:bidi="ar-OM"/>
                  <w:rPrChange w:id="2197" w:author="Sinisa Ristic" w:date="2016-02-08T13:50:00Z">
                    <w:rPr>
                      <w:lang w:val="sr-Latn-RS" w:bidi="ar-OM"/>
                    </w:rPr>
                  </w:rPrChange>
                </w:rPr>
                <w:delText>max</w:delText>
              </w:r>
              <w:r w:rsidRPr="00212750" w:rsidDel="0062639C">
                <w:rPr>
                  <w:lang w:bidi="ar-OM"/>
                  <w:rPrChange w:id="2198" w:author="Sinisa Ristic" w:date="2016-02-08T13:50:00Z">
                    <w:rPr>
                      <w:lang w:bidi="ar-OM"/>
                    </w:rPr>
                  </w:rPrChange>
                </w:rPr>
                <w:delText>_persons</w:delText>
              </w:r>
            </w:del>
          </w:p>
        </w:tc>
        <w:tc>
          <w:tcPr>
            <w:tcW w:w="3117" w:type="dxa"/>
          </w:tcPr>
          <w:p w:rsidR="00A60F66" w:rsidRPr="00212750" w:rsidDel="0062639C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99" w:author="Sinisa Ristic" w:date="2015-11-25T13:14:00Z"/>
                <w:lang w:bidi="ar-OM"/>
                <w:rPrChange w:id="2200" w:author="Sinisa Ristic" w:date="2016-02-08T13:50:00Z">
                  <w:rPr>
                    <w:del w:id="2201" w:author="Sinisa Ristic" w:date="2015-11-25T13:14:00Z"/>
                    <w:lang w:val="sr-Latn-RS" w:bidi="ar-OM"/>
                  </w:rPr>
                </w:rPrChange>
              </w:rPr>
            </w:pPr>
            <w:del w:id="2202" w:author="Sinisa Ristic" w:date="2015-11-25T13:14:00Z">
              <w:r w:rsidRPr="00212750" w:rsidDel="0062639C">
                <w:rPr>
                  <w:lang w:bidi="ar-OM"/>
                  <w:rPrChange w:id="2203" w:author="Sinisa Ristic" w:date="2016-02-08T13:50:00Z">
                    <w:rPr>
                      <w:lang w:val="sr-Latn-RS" w:bidi="ar-OM"/>
                    </w:rPr>
                  </w:rPrChange>
                </w:rPr>
                <w:delText>int</w:delText>
              </w:r>
            </w:del>
          </w:p>
        </w:tc>
        <w:tc>
          <w:tcPr>
            <w:tcW w:w="3117" w:type="dxa"/>
          </w:tcPr>
          <w:p w:rsidR="00A60F66" w:rsidRPr="00212750" w:rsidDel="0062639C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04" w:author="Sinisa Ristic" w:date="2015-11-25T13:14:00Z"/>
                <w:lang w:bidi="ar-OM"/>
                <w:rPrChange w:id="2205" w:author="Sinisa Ristic" w:date="2016-02-08T13:50:00Z">
                  <w:rPr>
                    <w:del w:id="2206" w:author="Sinisa Ristic" w:date="2015-11-25T13:14:00Z"/>
                    <w:lang w:val="sr-Latn-RS" w:bidi="ar-OM"/>
                  </w:rPr>
                </w:rPrChange>
              </w:rPr>
            </w:pPr>
            <w:del w:id="2207" w:author="Sinisa Ristic" w:date="2015-11-25T13:14:00Z">
              <w:r w:rsidRPr="00212750" w:rsidDel="0062639C">
                <w:rPr>
                  <w:lang w:bidi="ar-OM"/>
                  <w:rPrChange w:id="2208" w:author="Sinisa Ristic" w:date="2016-02-08T13:50:00Z">
                    <w:rPr>
                      <w:lang w:val="sr-Latn-RS" w:bidi="ar-OM"/>
                    </w:rPr>
                  </w:rPrChange>
                </w:rPr>
                <w:delText>maksimalan broj osoba po objektu</w:delText>
              </w:r>
            </w:del>
          </w:p>
        </w:tc>
      </w:tr>
      <w:tr w:rsidR="00330F6A" w:rsidRPr="00212750" w:rsidDel="0062639C" w:rsidTr="00330F6A">
        <w:trPr>
          <w:del w:id="2209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212750" w:rsidDel="0062639C" w:rsidRDefault="00330F6A" w:rsidP="000C77FA">
            <w:pPr>
              <w:rPr>
                <w:del w:id="2210" w:author="Sinisa Ristic" w:date="2015-11-25T13:14:00Z"/>
                <w:lang w:bidi="ar-OM"/>
                <w:rPrChange w:id="2211" w:author="Sinisa Ristic" w:date="2016-02-08T13:50:00Z">
                  <w:rPr>
                    <w:del w:id="2212" w:author="Sinisa Ristic" w:date="2015-11-25T13:14:00Z"/>
                    <w:lang w:val="sr-Latn-RS" w:bidi="ar-OM"/>
                  </w:rPr>
                </w:rPrChange>
              </w:rPr>
            </w:pPr>
            <w:del w:id="2213" w:author="Sinisa Ristic" w:date="2015-11-25T13:14:00Z">
              <w:r w:rsidRPr="00212750" w:rsidDel="0062639C">
                <w:rPr>
                  <w:lang w:bidi="ar-OM"/>
                  <w:rPrChange w:id="2214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code </w:delText>
              </w:r>
              <w:r w:rsidRPr="00212750" w:rsidDel="0062639C">
                <w:rPr>
                  <w:lang w:bidi="ar-OM"/>
                  <w:rPrChange w:id="2215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 w:rsidDel="0062639C">
                <w:rPr>
                  <w:lang w:bidi="ar-OM"/>
                  <w:rPrChange w:id="2216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 w:rsidDel="0062639C">
                <w:rPr>
                  <w:lang w:bidi="ar-OM"/>
                  <w:rPrChange w:id="2217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del>
          </w:p>
        </w:tc>
        <w:tc>
          <w:tcPr>
            <w:tcW w:w="3117" w:type="dxa"/>
          </w:tcPr>
          <w:p w:rsidR="00330F6A" w:rsidRPr="00212750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18" w:author="Sinisa Ristic" w:date="2015-11-25T13:14:00Z"/>
                <w:lang w:bidi="ar-OM"/>
                <w:rPrChange w:id="2219" w:author="Sinisa Ristic" w:date="2016-02-08T13:50:00Z">
                  <w:rPr>
                    <w:del w:id="2220" w:author="Sinisa Ristic" w:date="2015-11-25T13:14:00Z"/>
                    <w:lang w:val="sr-Latn-RS" w:bidi="ar-OM"/>
                  </w:rPr>
                </w:rPrChange>
              </w:rPr>
            </w:pPr>
            <w:del w:id="2221" w:author="Sinisa Ristic" w:date="2015-11-25T13:14:00Z">
              <w:r w:rsidRPr="00212750" w:rsidDel="0062639C">
                <w:rPr>
                  <w:lang w:bidi="ar-OM"/>
                  <w:rPrChange w:id="2222" w:author="Sinisa Ristic" w:date="2016-02-08T13:50:00Z">
                    <w:rPr>
                      <w:lang w:val="sr-Latn-RS" w:bidi="ar-OM"/>
                    </w:rPr>
                  </w:rPrChange>
                </w:rPr>
                <w:delText xml:space="preserve"> varchar(10)</w:delText>
              </w:r>
            </w:del>
          </w:p>
        </w:tc>
        <w:tc>
          <w:tcPr>
            <w:tcW w:w="3117" w:type="dxa"/>
          </w:tcPr>
          <w:p w:rsidR="00330F6A" w:rsidRPr="00212750" w:rsidDel="0062639C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23" w:author="Sinisa Ristic" w:date="2015-11-25T13:14:00Z"/>
                <w:lang w:bidi="ar-OM"/>
                <w:rPrChange w:id="2224" w:author="Sinisa Ristic" w:date="2016-02-08T13:50:00Z">
                  <w:rPr>
                    <w:del w:id="2225" w:author="Sinisa Ristic" w:date="2015-11-25T13:14:00Z"/>
                    <w:lang w:val="sr-Latn-RS" w:bidi="ar-OM"/>
                  </w:rPr>
                </w:rPrChange>
              </w:rPr>
            </w:pPr>
            <w:del w:id="2226" w:author="Sinisa Ristic" w:date="2015-11-25T13:14:00Z">
              <w:r w:rsidRPr="00212750" w:rsidDel="0062639C">
                <w:rPr>
                  <w:lang w:bidi="ar-OM"/>
                  <w:rPrChange w:id="2227" w:author="Sinisa Ristic" w:date="2016-02-08T13:50:00Z">
                    <w:rPr>
                      <w:lang w:val="sr-Latn-RS" w:bidi="ar-OM"/>
                    </w:rPr>
                  </w:rPrChange>
                </w:rPr>
                <w:delText>sifra definicije entiteta</w:delText>
              </w:r>
            </w:del>
          </w:p>
        </w:tc>
      </w:tr>
      <w:tr w:rsidR="0062639C" w:rsidRPr="00212750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28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212750" w:rsidRDefault="0062639C" w:rsidP="00FB130B">
            <w:pPr>
              <w:rPr>
                <w:ins w:id="2229" w:author="Sinisa Ristic" w:date="2015-11-25T13:14:00Z"/>
                <w:lang w:bidi="ar-OM"/>
                <w:rPrChange w:id="2230" w:author="Sinisa Ristic" w:date="2016-02-08T13:50:00Z">
                  <w:rPr>
                    <w:ins w:id="2231" w:author="Sinisa Ristic" w:date="2015-11-25T13:14:00Z"/>
                    <w:lang w:val="sr-Latn-RS" w:bidi="ar-OM"/>
                  </w:rPr>
                </w:rPrChange>
              </w:rPr>
            </w:pPr>
            <w:ins w:id="2232" w:author="Sinisa Ristic" w:date="2015-11-25T13:14:00Z">
              <w:r w:rsidRPr="00212750">
                <w:rPr>
                  <w:lang w:bidi="ar-OM"/>
                  <w:rPrChange w:id="2233" w:author="Sinisa Ristic" w:date="2016-02-08T13:50:00Z">
                    <w:rPr>
                      <w:lang w:val="sr-Latn-RS" w:bidi="ar-OM"/>
                    </w:rPr>
                  </w:rPrChange>
                </w:rPr>
                <w:t>Field Name</w:t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34" w:author="Sinisa Ristic" w:date="2015-11-25T13:14:00Z"/>
                <w:lang w:bidi="ar-OM"/>
                <w:rPrChange w:id="2235" w:author="Sinisa Ristic" w:date="2016-02-08T13:50:00Z">
                  <w:rPr>
                    <w:ins w:id="2236" w:author="Sinisa Ristic" w:date="2015-11-25T13:14:00Z"/>
                    <w:lang w:val="sr-Latn-RS" w:bidi="ar-OM"/>
                  </w:rPr>
                </w:rPrChange>
              </w:rPr>
            </w:pPr>
            <w:ins w:id="2237" w:author="Sinisa Ristic" w:date="2015-11-25T13:14:00Z">
              <w:r w:rsidRPr="00212750">
                <w:rPr>
                  <w:lang w:bidi="ar-OM"/>
                  <w:rPrChange w:id="2238" w:author="Sinisa Ristic" w:date="2016-02-08T13:50:00Z">
                    <w:rPr>
                      <w:lang w:val="sr-Latn-RS" w:bidi="ar-OM"/>
                    </w:rPr>
                  </w:rPrChange>
                </w:rPr>
                <w:t>Field Type</w:t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39" w:author="Sinisa Ristic" w:date="2015-11-25T13:14:00Z"/>
                <w:lang w:bidi="ar-OM"/>
                <w:rPrChange w:id="2240" w:author="Sinisa Ristic" w:date="2016-02-08T13:50:00Z">
                  <w:rPr>
                    <w:ins w:id="2241" w:author="Sinisa Ristic" w:date="2015-11-25T13:14:00Z"/>
                    <w:lang w:val="sr-Latn-RS" w:bidi="ar-OM"/>
                  </w:rPr>
                </w:rPrChange>
              </w:rPr>
            </w:pPr>
            <w:ins w:id="2242" w:author="Sinisa Ristic" w:date="2015-11-25T13:14:00Z">
              <w:r w:rsidRPr="00212750">
                <w:rPr>
                  <w:lang w:bidi="ar-OM"/>
                  <w:rPrChange w:id="2243" w:author="Sinisa Ristic" w:date="2016-02-08T13:50:00Z">
                    <w:rPr>
                      <w:lang w:val="sr-Latn-RS" w:bidi="ar-OM"/>
                    </w:rPr>
                  </w:rPrChange>
                </w:rPr>
                <w:t>Field Description</w:t>
              </w:r>
            </w:ins>
          </w:p>
        </w:tc>
      </w:tr>
      <w:tr w:rsidR="0062639C" w:rsidRPr="00212750" w:rsidTr="0062639C">
        <w:trPr>
          <w:ins w:id="2244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212750" w:rsidRDefault="0062639C" w:rsidP="00FB130B">
            <w:pPr>
              <w:rPr>
                <w:ins w:id="2245" w:author="Sinisa Ristic" w:date="2015-11-25T13:14:00Z"/>
                <w:lang w:bidi="ar-OM"/>
                <w:rPrChange w:id="2246" w:author="Sinisa Ristic" w:date="2016-02-08T13:50:00Z">
                  <w:rPr>
                    <w:ins w:id="2247" w:author="Sinisa Ristic" w:date="2015-11-25T13:14:00Z"/>
                    <w:lang w:val="sr-Latn-RS" w:bidi="ar-OM"/>
                  </w:rPr>
                </w:rPrChange>
              </w:rPr>
            </w:pPr>
            <w:ins w:id="2248" w:author="Sinisa Ristic" w:date="2015-11-25T13:14:00Z">
              <w:r w:rsidRPr="00212750">
                <w:rPr>
                  <w:lang w:bidi="ar-OM"/>
                  <w:rPrChange w:id="2249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id </w:t>
              </w:r>
              <w:r w:rsidRPr="00212750">
                <w:rPr>
                  <w:lang w:bidi="ar-OM"/>
                  <w:rPrChange w:id="2250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2251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2252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2253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4" w:author="Sinisa Ristic" w:date="2015-11-25T13:14:00Z"/>
                <w:lang w:bidi="ar-OM"/>
                <w:rPrChange w:id="2255" w:author="Sinisa Ristic" w:date="2016-02-08T13:50:00Z">
                  <w:rPr>
                    <w:ins w:id="2256" w:author="Sinisa Ristic" w:date="2015-11-25T13:14:00Z"/>
                    <w:lang w:val="sr-Latn-RS" w:bidi="ar-OM"/>
                  </w:rPr>
                </w:rPrChange>
              </w:rPr>
            </w:pPr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7" w:author="Sinisa Ristic" w:date="2015-11-25T13:14:00Z"/>
                <w:lang w:bidi="ar-OM"/>
                <w:rPrChange w:id="2258" w:author="Sinisa Ristic" w:date="2016-02-08T13:50:00Z">
                  <w:rPr>
                    <w:ins w:id="2259" w:author="Sinisa Ristic" w:date="2015-11-25T13:14:00Z"/>
                    <w:lang w:val="sr-Latn-RS" w:bidi="ar-OM"/>
                  </w:rPr>
                </w:rPrChange>
              </w:rPr>
            </w:pPr>
          </w:p>
        </w:tc>
      </w:tr>
      <w:tr w:rsidR="0062639C" w:rsidRPr="00212750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60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212750" w:rsidRDefault="0062639C" w:rsidP="00FB130B">
            <w:pPr>
              <w:rPr>
                <w:ins w:id="2261" w:author="Sinisa Ristic" w:date="2015-11-25T13:14:00Z"/>
                <w:lang w:bidi="ar-OM"/>
                <w:rPrChange w:id="2262" w:author="Sinisa Ristic" w:date="2016-02-08T13:50:00Z">
                  <w:rPr>
                    <w:ins w:id="2263" w:author="Sinisa Ristic" w:date="2015-11-25T13:14:00Z"/>
                    <w:lang w:val="sr-Latn-RS" w:bidi="ar-OM"/>
                  </w:rPr>
                </w:rPrChange>
              </w:rPr>
            </w:pPr>
            <w:proofErr w:type="spellStart"/>
            <w:ins w:id="2264" w:author="Sinisa Ristic" w:date="2015-11-25T13:14:00Z">
              <w:r w:rsidRPr="00212750">
                <w:rPr>
                  <w:lang w:bidi="ar-OM"/>
                  <w:rPrChange w:id="2265" w:author="Sinisa Ristic" w:date="2016-02-08T13:50:00Z">
                    <w:rPr>
                      <w:lang w:val="sr-Latn-RS" w:bidi="ar-OM"/>
                    </w:rPr>
                  </w:rPrChange>
                </w:rPr>
                <w:t>entity_type_id</w:t>
              </w:r>
              <w:proofErr w:type="spellEnd"/>
              <w:r w:rsidRPr="00212750">
                <w:rPr>
                  <w:lang w:bidi="ar-OM"/>
                  <w:rPrChange w:id="2266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r w:rsidRPr="00212750">
                <w:rPr>
                  <w:lang w:bidi="ar-OM"/>
                  <w:rPrChange w:id="2267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68" w:author="Sinisa Ristic" w:date="2015-11-25T13:14:00Z"/>
                <w:lang w:bidi="ar-OM"/>
                <w:rPrChange w:id="2269" w:author="Sinisa Ristic" w:date="2016-02-08T13:50:00Z">
                  <w:rPr>
                    <w:ins w:id="2270" w:author="Sinisa Ristic" w:date="2015-11-25T13:14:00Z"/>
                    <w:lang w:val="sr-Latn-RS" w:bidi="ar-OM"/>
                  </w:rPr>
                </w:rPrChange>
              </w:rPr>
            </w:pPr>
            <w:ins w:id="2271" w:author="Sinisa Ristic" w:date="2015-11-25T13:14:00Z">
              <w:r w:rsidRPr="00212750">
                <w:rPr>
                  <w:lang w:bidi="ar-OM"/>
                  <w:rPrChange w:id="2272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273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  <w:r w:rsidRPr="00212750">
                <w:rPr>
                  <w:lang w:bidi="ar-OM"/>
                  <w:rPrChange w:id="2274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75" w:author="Sinisa Ristic" w:date="2015-11-25T13:14:00Z"/>
                <w:lang w:bidi="ar-OM"/>
                <w:rPrChange w:id="2276" w:author="Sinisa Ristic" w:date="2016-02-08T13:50:00Z">
                  <w:rPr>
                    <w:ins w:id="2277" w:author="Sinisa Ristic" w:date="2015-11-25T13:14:00Z"/>
                    <w:lang w:val="sr-Latn-RS" w:bidi="ar-OM"/>
                  </w:rPr>
                </w:rPrChange>
              </w:rPr>
            </w:pPr>
            <w:ins w:id="2278" w:author="Sinisa Ristic" w:date="2015-11-25T13:14:00Z">
              <w:r w:rsidRPr="00212750">
                <w:rPr>
                  <w:lang w:bidi="ar-OM"/>
                  <w:rPrChange w:id="2279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link </w:t>
              </w:r>
              <w:proofErr w:type="spellStart"/>
              <w:r w:rsidRPr="00212750">
                <w:rPr>
                  <w:lang w:bidi="ar-OM"/>
                  <w:rPrChange w:id="2280" w:author="Sinisa Ristic" w:date="2016-02-08T13:50:00Z">
                    <w:rPr>
                      <w:lang w:val="sr-Latn-RS" w:bidi="ar-OM"/>
                    </w:rPr>
                  </w:rPrChange>
                </w:rPr>
                <w:t>na</w:t>
              </w:r>
              <w:proofErr w:type="spellEnd"/>
              <w:r w:rsidRPr="00212750">
                <w:rPr>
                  <w:lang w:bidi="ar-OM"/>
                  <w:rPrChange w:id="2281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282" w:author="Sinisa Ristic" w:date="2016-02-08T13:50:00Z">
                    <w:rPr>
                      <w:lang w:val="sr-Latn-RS" w:bidi="ar-OM"/>
                    </w:rPr>
                  </w:rPrChange>
                </w:rPr>
                <w:t>tabelu</w:t>
              </w:r>
              <w:proofErr w:type="spellEnd"/>
              <w:r w:rsidRPr="00212750">
                <w:rPr>
                  <w:lang w:bidi="ar-OM"/>
                  <w:rPrChange w:id="2283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284" w:author="Sinisa Ristic" w:date="2016-02-08T13:50:00Z">
                    <w:rPr>
                      <w:lang w:val="sr-Latn-RS" w:bidi="ar-OM"/>
                    </w:rPr>
                  </w:rPrChange>
                </w:rPr>
                <w:t>tipova</w:t>
              </w:r>
              <w:proofErr w:type="spellEnd"/>
              <w:r w:rsidRPr="00212750">
                <w:rPr>
                  <w:lang w:bidi="ar-OM"/>
                  <w:rPrChange w:id="2285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286" w:author="Sinisa Ristic" w:date="2016-02-08T13:50:00Z">
                    <w:rPr>
                      <w:lang w:val="sr-Latn-RS" w:bidi="ar-OM"/>
                    </w:rPr>
                  </w:rPrChange>
                </w:rPr>
                <w:t>entiteta</w:t>
              </w:r>
              <w:proofErr w:type="spellEnd"/>
            </w:ins>
          </w:p>
        </w:tc>
      </w:tr>
      <w:tr w:rsidR="0062639C" w:rsidRPr="00212750" w:rsidTr="0062639C">
        <w:trPr>
          <w:ins w:id="2287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212750" w:rsidRDefault="0062639C" w:rsidP="00FB130B">
            <w:pPr>
              <w:rPr>
                <w:ins w:id="2288" w:author="Sinisa Ristic" w:date="2015-11-25T13:14:00Z"/>
                <w:lang w:bidi="ar-OM"/>
                <w:rPrChange w:id="2289" w:author="Sinisa Ristic" w:date="2016-02-08T13:50:00Z">
                  <w:rPr>
                    <w:ins w:id="2290" w:author="Sinisa Ristic" w:date="2015-11-25T13:14:00Z"/>
                    <w:lang w:val="sr-Latn-RS" w:bidi="ar-OM"/>
                  </w:rPr>
                </w:rPrChange>
              </w:rPr>
            </w:pPr>
            <w:ins w:id="2291" w:author="Sinisa Ristic" w:date="2015-11-25T13:14:00Z">
              <w:r w:rsidRPr="00212750">
                <w:rPr>
                  <w:lang w:bidi="ar-OM"/>
                  <w:rPrChange w:id="2292" w:author="Sinisa Ristic" w:date="2016-02-08T13:50:00Z">
                    <w:rPr>
                      <w:lang w:val="sr-Latn-RS" w:bidi="ar-OM"/>
                    </w:rPr>
                  </w:rPrChange>
                </w:rPr>
                <w:t>name</w:t>
              </w:r>
              <w:r w:rsidRPr="00212750">
                <w:rPr>
                  <w:lang w:bidi="ar-OM"/>
                  <w:rPrChange w:id="2293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2294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2295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6" w:author="Sinisa Ristic" w:date="2015-11-25T13:14:00Z"/>
                <w:lang w:bidi="ar-OM"/>
                <w:rPrChange w:id="2297" w:author="Sinisa Ristic" w:date="2016-02-08T13:50:00Z">
                  <w:rPr>
                    <w:ins w:id="2298" w:author="Sinisa Ristic" w:date="2015-11-25T13:14:00Z"/>
                    <w:lang w:val="sr-Latn-RS" w:bidi="ar-OM"/>
                  </w:rPr>
                </w:rPrChange>
              </w:rPr>
            </w:pPr>
            <w:ins w:id="2299" w:author="Sinisa Ristic" w:date="2015-11-25T13:14:00Z">
              <w:r w:rsidRPr="00212750">
                <w:rPr>
                  <w:lang w:bidi="ar-OM"/>
                  <w:rPrChange w:id="2300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varchar(100)</w:t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1" w:author="Sinisa Ristic" w:date="2015-11-25T13:14:00Z"/>
                <w:lang w:bidi="ar-OM"/>
                <w:rPrChange w:id="2302" w:author="Sinisa Ristic" w:date="2016-02-08T13:50:00Z">
                  <w:rPr>
                    <w:ins w:id="2303" w:author="Sinisa Ristic" w:date="2015-11-25T13:14:00Z"/>
                    <w:lang w:val="sr-Latn-RS" w:bidi="ar-OM"/>
                  </w:rPr>
                </w:rPrChange>
              </w:rPr>
            </w:pPr>
          </w:p>
        </w:tc>
      </w:tr>
      <w:tr w:rsidR="0062639C" w:rsidRPr="00212750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04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212750" w:rsidRDefault="0062639C" w:rsidP="00FB130B">
            <w:pPr>
              <w:rPr>
                <w:ins w:id="2305" w:author="Sinisa Ristic" w:date="2015-11-25T13:14:00Z"/>
                <w:lang w:bidi="ar-OM"/>
                <w:rPrChange w:id="2306" w:author="Sinisa Ristic" w:date="2016-02-08T13:50:00Z">
                  <w:rPr>
                    <w:ins w:id="2307" w:author="Sinisa Ristic" w:date="2015-11-25T13:14:00Z"/>
                    <w:lang w:val="sr-Latn-RS" w:bidi="ar-OM"/>
                  </w:rPr>
                </w:rPrChange>
              </w:rPr>
            </w:pPr>
            <w:ins w:id="2308" w:author="Sinisa Ristic" w:date="2015-11-25T13:14:00Z">
              <w:r w:rsidRPr="00212750">
                <w:rPr>
                  <w:lang w:bidi="ar-OM"/>
                  <w:rPrChange w:id="2309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description </w:t>
              </w:r>
              <w:r w:rsidRPr="00212750">
                <w:rPr>
                  <w:lang w:bidi="ar-OM"/>
                  <w:rPrChange w:id="2310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11" w:author="Sinisa Ristic" w:date="2015-11-25T13:14:00Z"/>
                <w:lang w:bidi="ar-OM"/>
                <w:rPrChange w:id="2312" w:author="Sinisa Ristic" w:date="2016-02-08T13:50:00Z">
                  <w:rPr>
                    <w:ins w:id="2313" w:author="Sinisa Ristic" w:date="2015-11-25T13:14:00Z"/>
                    <w:lang w:val="sr-Latn-RS" w:bidi="ar-OM"/>
                  </w:rPr>
                </w:rPrChange>
              </w:rPr>
            </w:pPr>
            <w:ins w:id="2314" w:author="Sinisa Ristic" w:date="2015-11-25T13:14:00Z">
              <w:r w:rsidRPr="00212750">
                <w:rPr>
                  <w:lang w:bidi="ar-OM"/>
                  <w:rPrChange w:id="2315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text </w:t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16" w:author="Sinisa Ristic" w:date="2015-11-25T13:14:00Z"/>
                <w:lang w:bidi="ar-OM"/>
                <w:rPrChange w:id="2317" w:author="Sinisa Ristic" w:date="2016-02-08T13:50:00Z">
                  <w:rPr>
                    <w:ins w:id="2318" w:author="Sinisa Ristic" w:date="2015-11-25T13:14:00Z"/>
                    <w:lang w:val="sr-Latn-RS" w:bidi="ar-OM"/>
                  </w:rPr>
                </w:rPrChange>
              </w:rPr>
            </w:pPr>
            <w:ins w:id="2319" w:author="Sinisa Ristic" w:date="2015-11-25T13:14:00Z">
              <w:r w:rsidRPr="00212750">
                <w:rPr>
                  <w:lang w:bidi="ar-OM"/>
                  <w:rPrChange w:id="2320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321" w:author="Sinisa Ristic" w:date="2016-02-08T13:50:00Z">
                    <w:rPr>
                      <w:lang w:val="sr-Latn-RS" w:bidi="ar-OM"/>
                    </w:rPr>
                  </w:rPrChange>
                </w:rPr>
                <w:t>slobodan</w:t>
              </w:r>
              <w:proofErr w:type="spellEnd"/>
              <w:r w:rsidRPr="00212750">
                <w:rPr>
                  <w:lang w:bidi="ar-OM"/>
                  <w:rPrChange w:id="2322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323" w:author="Sinisa Ristic" w:date="2016-02-08T13:50:00Z">
                    <w:rPr>
                      <w:lang w:val="sr-Latn-RS" w:bidi="ar-OM"/>
                    </w:rPr>
                  </w:rPrChange>
                </w:rPr>
                <w:t>opis</w:t>
              </w:r>
              <w:proofErr w:type="spellEnd"/>
              <w:r w:rsidRPr="00212750">
                <w:rPr>
                  <w:lang w:bidi="ar-OM"/>
                  <w:rPrChange w:id="2324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325" w:author="Sinisa Ristic" w:date="2016-02-08T13:50:00Z">
                    <w:rPr>
                      <w:lang w:val="sr-Latn-RS" w:bidi="ar-OM"/>
                    </w:rPr>
                  </w:rPrChange>
                </w:rPr>
                <w:t>za</w:t>
              </w:r>
              <w:proofErr w:type="spellEnd"/>
              <w:r w:rsidRPr="00212750">
                <w:rPr>
                  <w:lang w:bidi="ar-OM"/>
                  <w:rPrChange w:id="2326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327" w:author="Sinisa Ristic" w:date="2016-02-08T13:50:00Z">
                    <w:rPr>
                      <w:lang w:val="sr-Latn-RS" w:bidi="ar-OM"/>
                    </w:rPr>
                  </w:rPrChange>
                </w:rPr>
                <w:t>rekord</w:t>
              </w:r>
              <w:proofErr w:type="spellEnd"/>
            </w:ins>
          </w:p>
        </w:tc>
      </w:tr>
      <w:tr w:rsidR="0062639C" w:rsidRPr="00212750" w:rsidTr="0062639C">
        <w:trPr>
          <w:ins w:id="2328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212750" w:rsidRDefault="0062639C" w:rsidP="00FB130B">
            <w:pPr>
              <w:rPr>
                <w:ins w:id="2329" w:author="Sinisa Ristic" w:date="2015-11-25T13:14:00Z"/>
                <w:lang w:bidi="ar-OM"/>
                <w:rPrChange w:id="2330" w:author="Sinisa Ristic" w:date="2016-02-08T13:50:00Z">
                  <w:rPr>
                    <w:ins w:id="2331" w:author="Sinisa Ristic" w:date="2015-11-25T13:14:00Z"/>
                    <w:lang w:val="sr-Latn-RS" w:bidi="ar-OM"/>
                  </w:rPr>
                </w:rPrChange>
              </w:rPr>
            </w:pPr>
            <w:ins w:id="2332" w:author="Sinisa Ristic" w:date="2015-11-25T13:14:00Z">
              <w:r w:rsidRPr="00212750">
                <w:rPr>
                  <w:lang w:bidi="ar-OM"/>
                  <w:rPrChange w:id="2333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code </w:t>
              </w:r>
              <w:r w:rsidRPr="00212750">
                <w:rPr>
                  <w:lang w:bidi="ar-OM"/>
                  <w:rPrChange w:id="2334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2335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2336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7" w:author="Sinisa Ristic" w:date="2015-11-25T13:14:00Z"/>
                <w:lang w:bidi="ar-OM"/>
                <w:rPrChange w:id="2338" w:author="Sinisa Ristic" w:date="2016-02-08T13:50:00Z">
                  <w:rPr>
                    <w:ins w:id="2339" w:author="Sinisa Ristic" w:date="2015-11-25T13:14:00Z"/>
                    <w:lang w:val="sr-Latn-RS" w:bidi="ar-OM"/>
                  </w:rPr>
                </w:rPrChange>
              </w:rPr>
            </w:pPr>
            <w:ins w:id="2340" w:author="Sinisa Ristic" w:date="2015-11-25T13:14:00Z">
              <w:r w:rsidRPr="00212750">
                <w:rPr>
                  <w:lang w:bidi="ar-OM"/>
                  <w:rPrChange w:id="2341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varchar(10)</w:t>
              </w:r>
            </w:ins>
          </w:p>
        </w:tc>
        <w:tc>
          <w:tcPr>
            <w:tcW w:w="3117" w:type="dxa"/>
          </w:tcPr>
          <w:p w:rsidR="0062639C" w:rsidRPr="00212750" w:rsidRDefault="0062639C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2" w:author="Sinisa Ristic" w:date="2015-11-25T13:14:00Z"/>
                <w:lang w:bidi="ar-OM"/>
                <w:rPrChange w:id="2343" w:author="Sinisa Ristic" w:date="2016-02-08T13:50:00Z">
                  <w:rPr>
                    <w:ins w:id="2344" w:author="Sinisa Ristic" w:date="2015-11-25T13:14:00Z"/>
                    <w:lang w:val="sr-Latn-RS" w:bidi="ar-OM"/>
                  </w:rPr>
                </w:rPrChange>
              </w:rPr>
            </w:pPr>
            <w:proofErr w:type="spellStart"/>
            <w:ins w:id="2345" w:author="Sinisa Ristic" w:date="2015-11-25T13:14:00Z">
              <w:r w:rsidRPr="00212750">
                <w:rPr>
                  <w:lang w:bidi="ar-OM"/>
                  <w:rPrChange w:id="2346" w:author="Sinisa Ristic" w:date="2016-02-08T13:50:00Z">
                    <w:rPr>
                      <w:lang w:val="sr-Latn-RS" w:bidi="ar-OM"/>
                    </w:rPr>
                  </w:rPrChange>
                </w:rPr>
                <w:t>sifra</w:t>
              </w:r>
              <w:proofErr w:type="spellEnd"/>
              <w:r w:rsidRPr="00212750">
                <w:rPr>
                  <w:lang w:bidi="ar-OM"/>
                  <w:rPrChange w:id="2347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348" w:author="Sinisa Ristic" w:date="2016-02-08T13:50:00Z">
                    <w:rPr>
                      <w:lang w:val="sr-Latn-RS" w:bidi="ar-OM"/>
                    </w:rPr>
                  </w:rPrChange>
                </w:rPr>
                <w:t>definicije</w:t>
              </w:r>
              <w:proofErr w:type="spellEnd"/>
              <w:r w:rsidRPr="00212750">
                <w:rPr>
                  <w:lang w:bidi="ar-OM"/>
                  <w:rPrChange w:id="2349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</w:t>
              </w:r>
              <w:proofErr w:type="spellStart"/>
              <w:r w:rsidRPr="00212750">
                <w:rPr>
                  <w:lang w:bidi="ar-OM"/>
                  <w:rPrChange w:id="2350" w:author="Sinisa Ristic" w:date="2016-02-08T13:50:00Z">
                    <w:rPr>
                      <w:lang w:val="sr-Latn-RS" w:bidi="ar-OM"/>
                    </w:rPr>
                  </w:rPrChange>
                </w:rPr>
                <w:t>entiteta</w:t>
              </w:r>
              <w:proofErr w:type="spellEnd"/>
            </w:ins>
          </w:p>
        </w:tc>
      </w:tr>
    </w:tbl>
    <w:p w:rsidR="00330F6A" w:rsidRPr="00212750" w:rsidRDefault="00330F6A" w:rsidP="00330F6A">
      <w:pPr>
        <w:rPr>
          <w:lang w:bidi="ar-OM"/>
          <w:rPrChange w:id="2351" w:author="Sinisa Ristic" w:date="2016-02-08T13:50:00Z">
            <w:rPr>
              <w:lang w:val="sr-Latn-RS" w:bidi="ar-OM"/>
            </w:rPr>
          </w:rPrChange>
        </w:rPr>
      </w:pPr>
    </w:p>
    <w:p w:rsidR="00867918" w:rsidRPr="00212750" w:rsidRDefault="00867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bidi="ar-OM"/>
          <w:rPrChange w:id="2352" w:author="Sinisa Ristic" w:date="2016-02-08T13:50:00Z"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28"/>
              <w:szCs w:val="28"/>
              <w:lang w:val="sr-Latn-RS" w:bidi="ar-OM"/>
            </w:rPr>
          </w:rPrChange>
        </w:rPr>
      </w:pPr>
      <w:r w:rsidRPr="00212750">
        <w:rPr>
          <w:lang w:bidi="ar-OM"/>
          <w:rPrChange w:id="2353" w:author="Sinisa Ristic" w:date="2016-02-08T13:50:00Z">
            <w:rPr>
              <w:lang w:val="sr-Latn-RS" w:bidi="ar-OM"/>
            </w:rPr>
          </w:rPrChange>
        </w:rPr>
        <w:br w:type="page"/>
      </w:r>
    </w:p>
    <w:p w:rsidR="00330F6A" w:rsidRPr="00212750" w:rsidRDefault="00330F6A" w:rsidP="00867918">
      <w:pPr>
        <w:pStyle w:val="Heading2"/>
        <w:rPr>
          <w:lang w:bidi="ar-OM"/>
          <w:rPrChange w:id="2354" w:author="Sinisa Ristic" w:date="2016-02-08T13:50:00Z">
            <w:rPr>
              <w:lang w:val="sr-Latn-RS" w:bidi="ar-OM"/>
            </w:rPr>
          </w:rPrChange>
        </w:rPr>
      </w:pPr>
      <w:bookmarkStart w:id="2355" w:name="_Toc442702525"/>
      <w:r w:rsidRPr="00212750">
        <w:rPr>
          <w:lang w:bidi="ar-OM"/>
          <w:rPrChange w:id="2356" w:author="Sinisa Ristic" w:date="2016-02-08T13:50:00Z">
            <w:rPr>
              <w:lang w:val="sr-Latn-RS" w:bidi="ar-OM"/>
            </w:rPr>
          </w:rPrChange>
        </w:rPr>
        <w:lastRenderedPageBreak/>
        <w:t>entity - LISTA RASPOLOZIVIH OBJEKATA ZA IZNAMLJIVANJE</w:t>
      </w:r>
      <w:bookmarkEnd w:id="2355"/>
    </w:p>
    <w:p w:rsidR="00867918" w:rsidRPr="00212750" w:rsidRDefault="00867918" w:rsidP="00867918">
      <w:pPr>
        <w:rPr>
          <w:lang w:bidi="ar-OM"/>
          <w:rPrChange w:id="2357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18" w:rsidRPr="00212750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212750" w:rsidRDefault="00867918" w:rsidP="000C77FA">
            <w:pPr>
              <w:rPr>
                <w:lang w:bidi="ar-OM"/>
                <w:rPrChange w:id="235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359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117" w:type="dxa"/>
          </w:tcPr>
          <w:p w:rsidR="00867918" w:rsidRPr="00212750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36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361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3117" w:type="dxa"/>
          </w:tcPr>
          <w:p w:rsidR="00867918" w:rsidRPr="00212750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36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363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867918" w:rsidRPr="00212750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212750" w:rsidRDefault="00867918" w:rsidP="000C77FA">
            <w:pPr>
              <w:rPr>
                <w:lang w:bidi="ar-OM"/>
                <w:rPrChange w:id="236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365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  <w:r w:rsidRPr="00212750">
              <w:rPr>
                <w:lang w:bidi="ar-OM"/>
                <w:rPrChange w:id="236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367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36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36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37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371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 </w:t>
            </w:r>
          </w:p>
        </w:tc>
        <w:tc>
          <w:tcPr>
            <w:tcW w:w="3117" w:type="dxa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37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373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374" w:author="Sinisa Ristic" w:date="2016-02-08T13:50:00Z">
                  <w:rPr>
                    <w:lang w:val="sr-Latn-RS" w:bidi="ar-OM"/>
                  </w:rPr>
                </w:rPrChange>
              </w:rPr>
              <w:t>Broj</w:t>
            </w:r>
            <w:proofErr w:type="spellEnd"/>
            <w:r w:rsidRPr="00212750">
              <w:rPr>
                <w:lang w:bidi="ar-OM"/>
                <w:rPrChange w:id="2375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376" w:author="Sinisa Ristic" w:date="2016-02-08T13:50:00Z">
                  <w:rPr>
                    <w:lang w:val="sr-Latn-RS" w:bidi="ar-OM"/>
                  </w:rPr>
                </w:rPrChange>
              </w:rPr>
              <w:t>objekta</w:t>
            </w:r>
            <w:proofErr w:type="spellEnd"/>
            <w:r w:rsidRPr="00212750">
              <w:rPr>
                <w:lang w:bidi="ar-OM"/>
                <w:rPrChange w:id="2377" w:author="Sinisa Ristic" w:date="2016-02-08T13:50:00Z">
                  <w:rPr>
                    <w:lang w:val="sr-Latn-RS" w:bidi="ar-OM"/>
                  </w:rPr>
                </w:rPrChange>
              </w:rPr>
              <w:t xml:space="preserve"> (</w:t>
            </w:r>
            <w:proofErr w:type="spellStart"/>
            <w:r w:rsidRPr="00212750">
              <w:rPr>
                <w:lang w:bidi="ar-OM"/>
                <w:rPrChange w:id="2378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  <w:r w:rsidRPr="00212750">
              <w:rPr>
                <w:lang w:bidi="ar-OM"/>
                <w:rPrChange w:id="2379" w:author="Sinisa Ristic" w:date="2016-02-08T13:50:00Z">
                  <w:rPr>
                    <w:lang w:val="sr-Latn-RS" w:bidi="ar-OM"/>
                  </w:rPr>
                </w:rPrChange>
              </w:rPr>
              <w:t>)</w:t>
            </w:r>
          </w:p>
        </w:tc>
      </w:tr>
      <w:tr w:rsidR="00867918" w:rsidRPr="00212750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212750" w:rsidRDefault="00867918" w:rsidP="000C77FA">
            <w:pPr>
              <w:rPr>
                <w:lang w:bidi="ar-OM"/>
                <w:rPrChange w:id="238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381" w:author="Sinisa Ristic" w:date="2016-02-08T13:50:00Z">
                  <w:rPr>
                    <w:lang w:val="sr-Latn-RS" w:bidi="ar-OM"/>
                  </w:rPr>
                </w:rPrChange>
              </w:rPr>
              <w:t>definition_id</w:t>
            </w:r>
            <w:proofErr w:type="spellEnd"/>
            <w:r w:rsidRPr="00212750">
              <w:rPr>
                <w:lang w:bidi="ar-OM"/>
                <w:rPrChange w:id="238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38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</w:tcPr>
          <w:p w:rsidR="00867918" w:rsidRPr="00212750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38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385" w:author="Sinisa Ristic" w:date="2016-02-08T13:50:00Z">
                  <w:rPr>
                    <w:lang w:val="sr-Latn-RS" w:bidi="ar-OM"/>
                  </w:rPr>
                </w:rPrChange>
              </w:rPr>
              <w:t xml:space="preserve"> integer </w:t>
            </w:r>
          </w:p>
        </w:tc>
        <w:tc>
          <w:tcPr>
            <w:tcW w:w="3117" w:type="dxa"/>
          </w:tcPr>
          <w:p w:rsidR="00867918" w:rsidRPr="00212750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38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387" w:author="Sinisa Ristic" w:date="2016-02-08T13:50:00Z">
                  <w:rPr>
                    <w:lang w:val="sr-Latn-RS" w:bidi="ar-OM"/>
                  </w:rPr>
                </w:rPrChange>
              </w:rPr>
              <w:t xml:space="preserve"> Link </w:t>
            </w:r>
            <w:proofErr w:type="spellStart"/>
            <w:r w:rsidRPr="00212750">
              <w:rPr>
                <w:lang w:bidi="ar-OM"/>
                <w:rPrChange w:id="2388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2389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390" w:author="Sinisa Ristic" w:date="2016-02-08T13:50:00Z">
                  <w:rPr>
                    <w:lang w:val="sr-Latn-RS" w:bidi="ar-OM"/>
                  </w:rPr>
                </w:rPrChange>
              </w:rPr>
              <w:t>definiciju</w:t>
            </w:r>
            <w:proofErr w:type="spellEnd"/>
            <w:r w:rsidRPr="00212750">
              <w:rPr>
                <w:lang w:bidi="ar-OM"/>
                <w:rPrChange w:id="239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392" w:author="Sinisa Ristic" w:date="2016-02-08T13:50:00Z">
                  <w:rPr>
                    <w:lang w:val="sr-Latn-RS" w:bidi="ar-OM"/>
                  </w:rPr>
                </w:rPrChange>
              </w:rPr>
              <w:t>objekta</w:t>
            </w:r>
            <w:proofErr w:type="spellEnd"/>
            <w:r w:rsidRPr="00212750">
              <w:rPr>
                <w:lang w:bidi="ar-OM"/>
                <w:rPrChange w:id="2393" w:author="Sinisa Ristic" w:date="2016-02-08T13:50:00Z">
                  <w:rPr>
                    <w:lang w:val="sr-Latn-RS" w:bidi="ar-OM"/>
                  </w:rPr>
                </w:rPrChange>
              </w:rPr>
              <w:t xml:space="preserve"> (</w:t>
            </w:r>
            <w:proofErr w:type="spellStart"/>
            <w:r w:rsidRPr="00212750">
              <w:rPr>
                <w:lang w:bidi="ar-OM"/>
                <w:rPrChange w:id="2394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  <w:r w:rsidRPr="00212750">
              <w:rPr>
                <w:lang w:bidi="ar-OM"/>
                <w:rPrChange w:id="2395" w:author="Sinisa Ristic" w:date="2016-02-08T13:50:00Z">
                  <w:rPr>
                    <w:lang w:val="sr-Latn-RS" w:bidi="ar-OM"/>
                  </w:rPr>
                </w:rPrChange>
              </w:rPr>
              <w:t>)</w:t>
            </w:r>
          </w:p>
        </w:tc>
      </w:tr>
      <w:tr w:rsidR="00867918" w:rsidRPr="00212750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212750" w:rsidRDefault="00867918" w:rsidP="000C77FA">
            <w:pPr>
              <w:rPr>
                <w:lang w:bidi="ar-OM"/>
                <w:rPrChange w:id="239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397" w:author="Sinisa Ristic" w:date="2016-02-08T13:50:00Z">
                  <w:rPr>
                    <w:lang w:val="sr-Latn-RS" w:bidi="ar-OM"/>
                  </w:rPr>
                </w:rPrChange>
              </w:rPr>
              <w:t>status</w:t>
            </w:r>
            <w:r w:rsidR="00F53177" w:rsidRPr="00212750">
              <w:rPr>
                <w:lang w:bidi="ar-OM"/>
                <w:rPrChange w:id="2398" w:author="Sinisa Ristic" w:date="2016-02-08T13:50:00Z">
                  <w:rPr>
                    <w:lang w:val="sr-Latn-RS" w:bidi="ar-OM"/>
                  </w:rPr>
                </w:rPrChange>
              </w:rPr>
              <w:t>_id</w:t>
            </w:r>
            <w:proofErr w:type="spellEnd"/>
            <w:r w:rsidRPr="00212750">
              <w:rPr>
                <w:lang w:bidi="ar-OM"/>
                <w:rPrChange w:id="2399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40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40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40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03" w:author="Sinisa Ristic" w:date="2016-02-08T13:50:00Z">
                  <w:rPr>
                    <w:lang w:val="sr-Latn-RS" w:bidi="ar-OM"/>
                  </w:rPr>
                </w:rPrChange>
              </w:rPr>
              <w:t xml:space="preserve"> integer</w:t>
            </w:r>
            <w:r w:rsidRPr="00212750">
              <w:rPr>
                <w:lang w:bidi="ar-OM"/>
                <w:rPrChange w:id="240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</w:tcPr>
          <w:p w:rsidR="00867918" w:rsidRPr="00212750" w:rsidRDefault="00867918" w:rsidP="00F5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40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0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="00F53177" w:rsidRPr="00212750">
              <w:rPr>
                <w:lang w:bidi="ar-OM"/>
                <w:rPrChange w:id="2407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="00F53177" w:rsidRPr="00212750">
              <w:rPr>
                <w:lang w:bidi="ar-OM"/>
                <w:rPrChange w:id="240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="00F53177" w:rsidRPr="00212750">
              <w:rPr>
                <w:lang w:bidi="ar-OM"/>
                <w:rPrChange w:id="2409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="00F53177" w:rsidRPr="00212750">
              <w:rPr>
                <w:lang w:bidi="ar-OM"/>
                <w:rPrChange w:id="241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="00F53177" w:rsidRPr="00212750">
              <w:rPr>
                <w:lang w:bidi="ar-OM"/>
                <w:rPrChange w:id="2411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="00F53177" w:rsidRPr="00212750">
              <w:rPr>
                <w:lang w:bidi="ar-OM"/>
                <w:rPrChange w:id="241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="00F53177" w:rsidRPr="00212750">
              <w:rPr>
                <w:lang w:bidi="ar-OM"/>
                <w:rPrChange w:id="2413" w:author="Sinisa Ristic" w:date="2016-02-08T13:50:00Z">
                  <w:rPr>
                    <w:lang w:val="sr-Latn-RS" w:bidi="ar-OM"/>
                  </w:rPr>
                </w:rPrChange>
              </w:rPr>
              <w:t>statusa</w:t>
            </w:r>
            <w:proofErr w:type="spellEnd"/>
          </w:p>
        </w:tc>
      </w:tr>
      <w:tr w:rsidR="00A60F66" w:rsidRPr="00212750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212750" w:rsidRDefault="00A60F66" w:rsidP="000C77FA">
            <w:pPr>
              <w:rPr>
                <w:lang w:bidi="ar-OM"/>
                <w:rPrChange w:id="241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415" w:author="Sinisa Ristic" w:date="2016-02-08T13:50:00Z">
                  <w:rPr>
                    <w:lang w:val="sr-Latn-RS" w:bidi="ar-OM"/>
                  </w:rPr>
                </w:rPrChange>
              </w:rPr>
              <w:t>sku</w:t>
            </w:r>
            <w:proofErr w:type="spellEnd"/>
          </w:p>
        </w:tc>
        <w:tc>
          <w:tcPr>
            <w:tcW w:w="3117" w:type="dxa"/>
          </w:tcPr>
          <w:p w:rsidR="00A60F66" w:rsidRPr="00212750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41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17" w:author="Sinisa Ristic" w:date="2016-02-08T13:50:00Z">
                  <w:rPr>
                    <w:lang w:val="sr-Latn-RS" w:bidi="ar-OM"/>
                  </w:rPr>
                </w:rPrChange>
              </w:rPr>
              <w:t>char</w:t>
            </w:r>
          </w:p>
        </w:tc>
        <w:tc>
          <w:tcPr>
            <w:tcW w:w="3117" w:type="dxa"/>
          </w:tcPr>
          <w:p w:rsidR="00A60F66" w:rsidRPr="00212750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41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proofErr w:type="gramStart"/>
            <w:r w:rsidRPr="00212750">
              <w:rPr>
                <w:lang w:bidi="ar-OM"/>
                <w:rPrChange w:id="2419" w:author="Sinisa Ristic" w:date="2016-02-08T13:50:00Z">
                  <w:rPr>
                    <w:lang w:val="sr-Latn-RS" w:bidi="ar-OM"/>
                  </w:rPr>
                </w:rPrChange>
              </w:rPr>
              <w:t>broj</w:t>
            </w:r>
            <w:proofErr w:type="spellEnd"/>
            <w:proofErr w:type="gramEnd"/>
            <w:r w:rsidRPr="00212750">
              <w:rPr>
                <w:lang w:bidi="ar-OM"/>
                <w:rPrChange w:id="242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21" w:author="Sinisa Ristic" w:date="2016-02-08T13:50:00Z">
                  <w:rPr>
                    <w:lang w:val="sr-Latn-RS" w:bidi="ar-OM"/>
                  </w:rPr>
                </w:rPrChange>
              </w:rPr>
              <w:t>ili</w:t>
            </w:r>
            <w:proofErr w:type="spellEnd"/>
            <w:r w:rsidRPr="00212750">
              <w:rPr>
                <w:lang w:bidi="ar-OM"/>
                <w:rPrChange w:id="242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23" w:author="Sinisa Ristic" w:date="2016-02-08T13:50:00Z">
                  <w:rPr>
                    <w:lang w:val="sr-Latn-RS" w:bidi="ar-OM"/>
                  </w:rPr>
                </w:rPrChange>
              </w:rPr>
              <w:t>oznaka</w:t>
            </w:r>
            <w:proofErr w:type="spellEnd"/>
            <w:r w:rsidRPr="00212750">
              <w:rPr>
                <w:lang w:bidi="ar-OM"/>
                <w:rPrChange w:id="242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25" w:author="Sinisa Ristic" w:date="2016-02-08T13:50:00Z">
                  <w:rPr>
                    <w:lang w:val="sr-Latn-RS" w:bidi="ar-OM"/>
                  </w:rPr>
                </w:rPrChange>
              </w:rPr>
              <w:t>sobe</w:t>
            </w:r>
            <w:proofErr w:type="spellEnd"/>
            <w:r w:rsidRPr="00212750">
              <w:rPr>
                <w:lang w:bidi="ar-OM"/>
                <w:rPrChange w:id="2426" w:author="Sinisa Ristic" w:date="2016-02-08T13:50:00Z">
                  <w:rPr>
                    <w:lang w:val="sr-Latn-RS" w:bidi="ar-OM"/>
                  </w:rPr>
                </w:rPrChange>
              </w:rPr>
              <w:t xml:space="preserve">, </w:t>
            </w:r>
            <w:proofErr w:type="spellStart"/>
            <w:r w:rsidRPr="00212750">
              <w:rPr>
                <w:lang w:bidi="ar-OM"/>
                <w:rPrChange w:id="2427" w:author="Sinisa Ristic" w:date="2016-02-08T13:50:00Z">
                  <w:rPr>
                    <w:lang w:val="sr-Latn-RS" w:bidi="ar-OM"/>
                  </w:rPr>
                </w:rPrChange>
              </w:rPr>
              <w:t>kancelarije</w:t>
            </w:r>
            <w:proofErr w:type="spellEnd"/>
            <w:r w:rsidRPr="00212750">
              <w:rPr>
                <w:lang w:bidi="ar-OM"/>
                <w:rPrChange w:id="242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29" w:author="Sinisa Ristic" w:date="2016-02-08T13:50:00Z">
                  <w:rPr>
                    <w:lang w:val="sr-Latn-RS" w:bidi="ar-OM"/>
                  </w:rPr>
                </w:rPrChange>
              </w:rPr>
              <w:t>itd</w:t>
            </w:r>
            <w:proofErr w:type="spellEnd"/>
            <w:r w:rsidRPr="00212750">
              <w:rPr>
                <w:lang w:bidi="ar-OM"/>
                <w:rPrChange w:id="2430" w:author="Sinisa Ristic" w:date="2016-02-08T13:50:00Z">
                  <w:rPr>
                    <w:lang w:val="sr-Latn-RS" w:bidi="ar-OM"/>
                  </w:rPr>
                </w:rPrChange>
              </w:rPr>
              <w:t>.</w:t>
            </w:r>
          </w:p>
        </w:tc>
      </w:tr>
    </w:tbl>
    <w:p w:rsidR="00330F6A" w:rsidRPr="00212750" w:rsidRDefault="00330F6A" w:rsidP="00330F6A">
      <w:pPr>
        <w:rPr>
          <w:lang w:bidi="ar-OM"/>
          <w:rPrChange w:id="2431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rPr>
          <w:lang w:bidi="ar-OM"/>
          <w:rPrChange w:id="2432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867918">
      <w:pPr>
        <w:pStyle w:val="Heading2"/>
        <w:rPr>
          <w:lang w:bidi="ar-OM"/>
          <w:rPrChange w:id="2433" w:author="Sinisa Ristic" w:date="2016-02-08T13:50:00Z">
            <w:rPr>
              <w:lang w:val="sr-Latn-RS" w:bidi="ar-OM"/>
            </w:rPr>
          </w:rPrChange>
        </w:rPr>
      </w:pPr>
      <w:bookmarkStart w:id="2434" w:name="_Toc442702526"/>
      <w:r w:rsidRPr="00212750">
        <w:rPr>
          <w:lang w:bidi="ar-OM"/>
          <w:rPrChange w:id="2435" w:author="Sinisa Ristic" w:date="2016-02-08T13:50:00Z">
            <w:rPr>
              <w:lang w:val="sr-Latn-RS" w:bidi="ar-OM"/>
            </w:rPr>
          </w:rPrChange>
        </w:rPr>
        <w:t>reservation</w:t>
      </w:r>
      <w:bookmarkEnd w:id="2434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47"/>
        <w:gridCol w:w="2232"/>
        <w:gridCol w:w="823"/>
        <w:gridCol w:w="2965"/>
        <w:gridCol w:w="253"/>
      </w:tblGrid>
      <w:tr w:rsidR="00867918" w:rsidRPr="00212750" w:rsidTr="00867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gridSpan w:val="2"/>
          </w:tcPr>
          <w:p w:rsidR="00867918" w:rsidRPr="00212750" w:rsidRDefault="00867918" w:rsidP="000C77FA">
            <w:pPr>
              <w:rPr>
                <w:lang w:bidi="ar-OM"/>
                <w:rPrChange w:id="243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37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867918" w:rsidRPr="00212750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43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39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</w:tcPr>
          <w:p w:rsidR="00867918" w:rsidRPr="00212750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44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41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867918" w:rsidRPr="00212750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212750" w:rsidRDefault="00867918" w:rsidP="000C77FA">
            <w:pPr>
              <w:rPr>
                <w:lang w:bidi="ar-OM"/>
                <w:rPrChange w:id="244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43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  <w:r w:rsidRPr="00212750">
              <w:rPr>
                <w:lang w:bidi="ar-OM"/>
                <w:rPrChange w:id="244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44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44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447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44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49" w:author="Sinisa Ristic" w:date="2016-02-08T13:50:00Z">
                  <w:rPr>
                    <w:lang w:val="sr-Latn-RS" w:bidi="ar-OM"/>
                  </w:rPr>
                </w:rPrChange>
              </w:rPr>
              <w:t>serial, primary key</w:t>
            </w:r>
          </w:p>
        </w:tc>
        <w:tc>
          <w:tcPr>
            <w:tcW w:w="4041" w:type="dxa"/>
            <w:gridSpan w:val="3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450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867918" w:rsidRPr="00212750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212750" w:rsidRDefault="00867918" w:rsidP="000C77FA">
            <w:pPr>
              <w:rPr>
                <w:lang w:bidi="ar-OM"/>
                <w:rPrChange w:id="245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452" w:author="Sinisa Ristic" w:date="2016-02-08T13:50:00Z">
                  <w:rPr>
                    <w:lang w:val="sr-Latn-RS" w:bidi="ar-OM"/>
                  </w:rPr>
                </w:rPrChange>
              </w:rPr>
              <w:t>reservation_code</w:t>
            </w:r>
            <w:proofErr w:type="spellEnd"/>
            <w:r w:rsidRPr="00212750">
              <w:rPr>
                <w:lang w:bidi="ar-OM"/>
                <w:rPrChange w:id="245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212750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45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55" w:author="Sinisa Ristic" w:date="2016-02-08T13:50:00Z">
                  <w:rPr>
                    <w:lang w:val="sr-Latn-RS" w:bidi="ar-OM"/>
                  </w:rPr>
                </w:rPrChange>
              </w:rPr>
              <w:t>varchar(10)</w:t>
            </w:r>
          </w:p>
        </w:tc>
        <w:tc>
          <w:tcPr>
            <w:tcW w:w="4041" w:type="dxa"/>
            <w:gridSpan w:val="3"/>
          </w:tcPr>
          <w:p w:rsidR="00867918" w:rsidRPr="00212750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45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57" w:author="Sinisa Ristic" w:date="2016-02-08T13:50:00Z">
                  <w:rPr>
                    <w:lang w:val="sr-Latn-RS" w:bidi="ar-OM"/>
                  </w:rPr>
                </w:rPrChange>
              </w:rPr>
              <w:t>Reservation unique identifier (varchar)</w:t>
            </w:r>
          </w:p>
        </w:tc>
      </w:tr>
      <w:tr w:rsidR="00867918" w:rsidRPr="00212750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212750" w:rsidRDefault="00867918" w:rsidP="000C77FA">
            <w:pPr>
              <w:rPr>
                <w:lang w:bidi="ar-OM"/>
                <w:rPrChange w:id="245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459" w:author="Sinisa Ristic" w:date="2016-02-08T13:50:00Z">
                  <w:rPr>
                    <w:lang w:val="sr-Latn-RS" w:bidi="ar-OM"/>
                  </w:rPr>
                </w:rPrChange>
              </w:rPr>
              <w:t>client_id</w:t>
            </w:r>
            <w:proofErr w:type="spellEnd"/>
            <w:r w:rsidRPr="00212750">
              <w:rPr>
                <w:lang w:bidi="ar-OM"/>
                <w:rPrChange w:id="246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46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46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46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64" w:author="Sinisa Ristic" w:date="2016-02-08T13:50:00Z">
                  <w:rPr>
                    <w:lang w:val="sr-Latn-RS" w:bidi="ar-OM"/>
                  </w:rPr>
                </w:rPrChange>
              </w:rPr>
              <w:t xml:space="preserve">integer </w:t>
            </w:r>
          </w:p>
        </w:tc>
        <w:tc>
          <w:tcPr>
            <w:tcW w:w="4041" w:type="dxa"/>
            <w:gridSpan w:val="3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46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6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67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246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69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247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71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247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73" w:author="Sinisa Ristic" w:date="2016-02-08T13:50:00Z">
                  <w:rPr>
                    <w:lang w:val="sr-Latn-RS" w:bidi="ar-OM"/>
                  </w:rPr>
                </w:rPrChange>
              </w:rPr>
              <w:t>klijenata</w:t>
            </w:r>
            <w:proofErr w:type="spellEnd"/>
            <w:r w:rsidRPr="00212750">
              <w:rPr>
                <w:lang w:bidi="ar-OM"/>
                <w:rPrChange w:id="2474" w:author="Sinisa Ristic" w:date="2016-02-08T13:50:00Z">
                  <w:rPr>
                    <w:lang w:val="sr-Latn-RS" w:bidi="ar-OM"/>
                  </w:rPr>
                </w:rPrChange>
              </w:rPr>
              <w:t xml:space="preserve"> - </w:t>
            </w:r>
            <w:proofErr w:type="spellStart"/>
            <w:r w:rsidRPr="00212750">
              <w:rPr>
                <w:lang w:bidi="ar-OM"/>
                <w:rPrChange w:id="2475" w:author="Sinisa Ristic" w:date="2016-02-08T13:50:00Z">
                  <w:rPr>
                    <w:lang w:val="sr-Latn-RS" w:bidi="ar-OM"/>
                  </w:rPr>
                </w:rPrChange>
              </w:rPr>
              <w:t>nosilac</w:t>
            </w:r>
            <w:proofErr w:type="spellEnd"/>
            <w:r w:rsidRPr="00212750">
              <w:rPr>
                <w:lang w:bidi="ar-OM"/>
                <w:rPrChange w:id="247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77" w:author="Sinisa Ristic" w:date="2016-02-08T13:50:00Z">
                  <w:rPr>
                    <w:lang w:val="sr-Latn-RS" w:bidi="ar-OM"/>
                  </w:rPr>
                </w:rPrChange>
              </w:rPr>
              <w:t>rezervacije</w:t>
            </w:r>
            <w:proofErr w:type="spellEnd"/>
          </w:p>
        </w:tc>
      </w:tr>
      <w:tr w:rsidR="00867918" w:rsidRPr="00212750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212750" w:rsidRDefault="00867918" w:rsidP="000C77FA">
            <w:pPr>
              <w:rPr>
                <w:lang w:bidi="ar-OM"/>
                <w:rPrChange w:id="247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79" w:author="Sinisa Ristic" w:date="2016-02-08T13:50:00Z">
                  <w:rPr>
                    <w:lang w:val="sr-Latn-RS" w:bidi="ar-OM"/>
                  </w:rPr>
                </w:rPrChange>
              </w:rPr>
              <w:t>status</w:t>
            </w:r>
            <w:r w:rsidRPr="00212750">
              <w:rPr>
                <w:lang w:bidi="ar-OM"/>
                <w:rPrChange w:id="248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48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48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212750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48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8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485" w:author="Sinisa Ristic" w:date="2016-02-08T13:50:00Z">
                  <w:rPr>
                    <w:lang w:val="sr-Latn-RS" w:bidi="ar-OM"/>
                  </w:rPr>
                </w:rPrChange>
              </w:rPr>
              <w:t>enum</w:t>
            </w:r>
            <w:proofErr w:type="spellEnd"/>
            <w:r w:rsidRPr="00212750">
              <w:rPr>
                <w:lang w:bidi="ar-OM"/>
                <w:rPrChange w:id="248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  <w:tc>
          <w:tcPr>
            <w:tcW w:w="4041" w:type="dxa"/>
            <w:gridSpan w:val="3"/>
          </w:tcPr>
          <w:p w:rsidR="00867918" w:rsidRPr="00212750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48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488" w:author="Sinisa Ristic" w:date="2016-02-08T13:50:00Z">
                  <w:rPr>
                    <w:lang w:val="sr-Latn-RS" w:bidi="ar-OM"/>
                  </w:rPr>
                </w:rPrChange>
              </w:rPr>
              <w:t>(</w:t>
            </w:r>
            <w:proofErr w:type="gramStart"/>
            <w:r w:rsidRPr="00212750">
              <w:rPr>
                <w:lang w:bidi="ar-OM"/>
                <w:rPrChange w:id="2489" w:author="Sinisa Ristic" w:date="2016-02-08T13:50:00Z">
                  <w:rPr>
                    <w:lang w:val="sr-Latn-RS" w:bidi="ar-OM"/>
                  </w:rPr>
                </w:rPrChange>
              </w:rPr>
              <w:t>reserved</w:t>
            </w:r>
            <w:proofErr w:type="gramEnd"/>
            <w:r w:rsidRPr="00212750">
              <w:rPr>
                <w:lang w:bidi="ar-OM"/>
                <w:rPrChange w:id="2490" w:author="Sinisa Ristic" w:date="2016-02-08T13:50:00Z">
                  <w:rPr>
                    <w:lang w:val="sr-Latn-RS" w:bidi="ar-OM"/>
                  </w:rPr>
                </w:rPrChange>
              </w:rPr>
              <w:t>, not shown, cancelled, in use, payed, etc.)</w:t>
            </w:r>
          </w:p>
        </w:tc>
      </w:tr>
      <w:tr w:rsidR="00867918" w:rsidRPr="00212750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212750" w:rsidRDefault="00867918" w:rsidP="000C77FA">
            <w:pPr>
              <w:rPr>
                <w:lang w:bidi="ar-OM"/>
                <w:rPrChange w:id="249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492" w:author="Sinisa Ristic" w:date="2016-02-08T13:50:00Z">
                  <w:rPr>
                    <w:lang w:val="sr-Latn-RS" w:bidi="ar-OM"/>
                  </w:rPr>
                </w:rPrChange>
              </w:rPr>
              <w:t>created_at</w:t>
            </w:r>
            <w:proofErr w:type="spellEnd"/>
            <w:r w:rsidRPr="00212750">
              <w:rPr>
                <w:lang w:bidi="ar-OM"/>
                <w:rPrChange w:id="249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49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49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496" w:author="Sinisa Ristic" w:date="2016-02-08T13:50:00Z">
                  <w:rPr>
                    <w:lang w:val="sr-Latn-RS" w:bidi="ar-OM"/>
                  </w:rPr>
                </w:rPrChange>
              </w:rPr>
              <w:t>timestamp_without_timezone</w:t>
            </w:r>
            <w:proofErr w:type="spellEnd"/>
            <w:r w:rsidRPr="00212750">
              <w:rPr>
                <w:lang w:bidi="ar-OM"/>
                <w:rPrChange w:id="2497" w:author="Sinisa Ristic" w:date="2016-02-08T13:50:00Z">
                  <w:rPr>
                    <w:lang w:val="sr-Latn-RS" w:bidi="ar-OM"/>
                  </w:rPr>
                </w:rPrChange>
              </w:rPr>
              <w:t>(0)</w:t>
            </w:r>
          </w:p>
        </w:tc>
        <w:tc>
          <w:tcPr>
            <w:tcW w:w="4041" w:type="dxa"/>
            <w:gridSpan w:val="3"/>
          </w:tcPr>
          <w:p w:rsidR="00867918" w:rsidRPr="00212750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498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867918" w:rsidRPr="00212750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212750" w:rsidRDefault="00867918" w:rsidP="000C77FA">
            <w:pPr>
              <w:rPr>
                <w:lang w:bidi="ar-OM"/>
                <w:rPrChange w:id="249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00" w:author="Sinisa Ristic" w:date="2016-02-08T13:50:00Z">
                  <w:rPr>
                    <w:lang w:val="sr-Latn-RS" w:bidi="ar-OM"/>
                  </w:rPr>
                </w:rPrChange>
              </w:rPr>
              <w:t>modified_at</w:t>
            </w:r>
            <w:proofErr w:type="spellEnd"/>
            <w:r w:rsidRPr="00212750">
              <w:rPr>
                <w:lang w:bidi="ar-OM"/>
                <w:rPrChange w:id="2501" w:author="Sinisa Ristic" w:date="2016-02-08T13:50:00Z">
                  <w:rPr>
                    <w:lang w:val="sr-Latn-RS" w:bidi="ar-OM"/>
                  </w:rPr>
                </w:rPrChange>
              </w:rPr>
              <w:t xml:space="preserve">     </w:t>
            </w:r>
          </w:p>
        </w:tc>
        <w:tc>
          <w:tcPr>
            <w:tcW w:w="2979" w:type="dxa"/>
            <w:gridSpan w:val="2"/>
          </w:tcPr>
          <w:p w:rsidR="00867918" w:rsidRPr="00212750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02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03" w:author="Sinisa Ristic" w:date="2016-02-08T13:50:00Z">
                  <w:rPr>
                    <w:lang w:val="sr-Latn-RS" w:bidi="ar-OM"/>
                  </w:rPr>
                </w:rPrChange>
              </w:rPr>
              <w:t>timestamp_without_timezone</w:t>
            </w:r>
            <w:proofErr w:type="spellEnd"/>
            <w:r w:rsidRPr="00212750">
              <w:rPr>
                <w:lang w:bidi="ar-OM"/>
                <w:rPrChange w:id="2504" w:author="Sinisa Ristic" w:date="2016-02-08T13:50:00Z">
                  <w:rPr>
                    <w:lang w:val="sr-Latn-RS" w:bidi="ar-OM"/>
                  </w:rPr>
                </w:rPrChange>
              </w:rPr>
              <w:t>(0)</w:t>
            </w:r>
          </w:p>
        </w:tc>
        <w:tc>
          <w:tcPr>
            <w:tcW w:w="4041" w:type="dxa"/>
            <w:gridSpan w:val="3"/>
          </w:tcPr>
          <w:p w:rsidR="00867918" w:rsidRPr="00212750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05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87466D" w:rsidRPr="00212750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Pr="00212750" w:rsidRDefault="0087466D" w:rsidP="000C77FA">
            <w:pPr>
              <w:rPr>
                <w:lang w:bidi="ar-OM"/>
                <w:rPrChange w:id="250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07" w:author="Sinisa Ristic" w:date="2016-02-08T13:50:00Z">
                  <w:rPr>
                    <w:lang w:val="sr-Latn-RS" w:bidi="ar-OM"/>
                  </w:rPr>
                </w:rPrChange>
              </w:rPr>
              <w:t>financial_plan_id</w:t>
            </w:r>
            <w:proofErr w:type="spellEnd"/>
          </w:p>
        </w:tc>
        <w:tc>
          <w:tcPr>
            <w:tcW w:w="2979" w:type="dxa"/>
            <w:gridSpan w:val="2"/>
          </w:tcPr>
          <w:p w:rsidR="0087466D" w:rsidRPr="00212750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50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09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4041" w:type="dxa"/>
            <w:gridSpan w:val="3"/>
          </w:tcPr>
          <w:p w:rsidR="0087466D" w:rsidRPr="00212750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51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11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251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13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251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15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251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17" w:author="Sinisa Ristic" w:date="2016-02-08T13:50:00Z">
                  <w:rPr>
                    <w:lang w:val="sr-Latn-RS" w:bidi="ar-OM"/>
                  </w:rPr>
                </w:rPrChange>
              </w:rPr>
              <w:t>finansijskih</w:t>
            </w:r>
            <w:proofErr w:type="spellEnd"/>
            <w:r w:rsidRPr="00212750">
              <w:rPr>
                <w:lang w:bidi="ar-OM"/>
                <w:rPrChange w:id="251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19" w:author="Sinisa Ristic" w:date="2016-02-08T13:50:00Z">
                  <w:rPr>
                    <w:lang w:val="sr-Latn-RS" w:bidi="ar-OM"/>
                  </w:rPr>
                </w:rPrChange>
              </w:rPr>
              <w:t>planova</w:t>
            </w:r>
            <w:proofErr w:type="spellEnd"/>
          </w:p>
        </w:tc>
      </w:tr>
      <w:tr w:rsidR="0087466D" w:rsidRPr="00212750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Pr="00212750" w:rsidRDefault="0087466D" w:rsidP="000C77FA">
            <w:pPr>
              <w:rPr>
                <w:lang w:bidi="ar-OM"/>
                <w:rPrChange w:id="2520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  <w:tc>
          <w:tcPr>
            <w:tcW w:w="2979" w:type="dxa"/>
            <w:gridSpan w:val="2"/>
          </w:tcPr>
          <w:p w:rsidR="0087466D" w:rsidRPr="00212750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21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  <w:tc>
          <w:tcPr>
            <w:tcW w:w="4041" w:type="dxa"/>
            <w:gridSpan w:val="3"/>
          </w:tcPr>
          <w:p w:rsidR="0087466D" w:rsidRPr="00212750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2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330F6A" w:rsidRPr="00212750" w:rsidRDefault="00330F6A" w:rsidP="00330F6A">
      <w:pPr>
        <w:rPr>
          <w:lang w:bidi="ar-OM"/>
          <w:rPrChange w:id="2523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rPr>
          <w:lang w:bidi="ar-OM"/>
          <w:rPrChange w:id="2524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rPr>
          <w:lang w:bidi="ar-OM"/>
          <w:rPrChange w:id="2525" w:author="Sinisa Ristic" w:date="2016-02-08T13:50:00Z">
            <w:rPr>
              <w:lang w:val="sr-Latn-RS" w:bidi="ar-OM"/>
            </w:rPr>
          </w:rPrChange>
        </w:rPr>
      </w:pPr>
    </w:p>
    <w:p w:rsidR="002166E3" w:rsidRPr="00212750" w:rsidRDefault="002166E3" w:rsidP="002166E3">
      <w:pPr>
        <w:pStyle w:val="Heading2"/>
        <w:rPr>
          <w:lang w:bidi="ar-OM"/>
          <w:rPrChange w:id="2526" w:author="Sinisa Ristic" w:date="2016-02-08T13:50:00Z">
            <w:rPr>
              <w:lang w:val="sr-Latn-RS" w:bidi="ar-OM"/>
            </w:rPr>
          </w:rPrChange>
        </w:rPr>
      </w:pPr>
      <w:bookmarkStart w:id="2527" w:name="_Toc442702527"/>
      <w:proofErr w:type="spellStart"/>
      <w:r w:rsidRPr="00212750">
        <w:rPr>
          <w:lang w:bidi="ar-OM"/>
          <w:rPrChange w:id="2528" w:author="Sinisa Ristic" w:date="2016-02-08T13:50:00Z">
            <w:rPr>
              <w:lang w:val="sr-Latn-RS" w:bidi="ar-OM"/>
            </w:rPr>
          </w:rPrChange>
        </w:rPr>
        <w:t>reservation_entity</w:t>
      </w:r>
      <w:bookmarkEnd w:id="2527"/>
      <w:proofErr w:type="spellEnd"/>
    </w:p>
    <w:p w:rsidR="002166E3" w:rsidRPr="00212750" w:rsidRDefault="002166E3" w:rsidP="002166E3">
      <w:pPr>
        <w:rPr>
          <w:lang w:bidi="ar-OM"/>
          <w:rPrChange w:id="2529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Pr="00212750" w:rsidRDefault="002166E3" w:rsidP="000C77FA">
            <w:pPr>
              <w:rPr>
                <w:lang w:bidi="ar-OM"/>
                <w:rPrChange w:id="253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31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Pr="00212750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3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33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Pr="00212750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3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35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53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37" w:author="Sinisa Ristic" w:date="2016-02-08T13:50:00Z">
                  <w:rPr>
                    <w:lang w:val="sr-Latn-RS" w:bidi="ar-OM"/>
                  </w:rPr>
                </w:rPrChange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53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39" w:author="Sinisa Ristic" w:date="2016-02-08T13:50:00Z">
                  <w:rPr>
                    <w:lang w:val="sr-Latn-RS" w:bidi="ar-OM"/>
                  </w:rPr>
                </w:rPrChange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540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317605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2750" w:rsidRDefault="00317605" w:rsidP="000C77FA">
            <w:pPr>
              <w:rPr>
                <w:lang w:bidi="ar-OM"/>
                <w:rPrChange w:id="254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42" w:author="Sinisa Ristic" w:date="2016-02-08T13:50:00Z">
                  <w:rPr>
                    <w:lang w:val="sr-Latn-RS" w:bidi="ar-OM"/>
                  </w:rPr>
                </w:rPrChange>
              </w:rPr>
              <w:t>reservation_id</w:t>
            </w:r>
            <w:proofErr w:type="spellEnd"/>
            <w:r w:rsidRPr="00212750">
              <w:rPr>
                <w:lang w:bidi="ar-OM"/>
                <w:rPrChange w:id="254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54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2750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4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46" w:author="Sinisa Ristic" w:date="2016-02-08T13:50:00Z">
                  <w:rPr>
                    <w:lang w:val="sr-Latn-RS" w:bidi="ar-OM"/>
                  </w:rPr>
                </w:rPrChange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2750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4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4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49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255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51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255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53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255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55" w:author="Sinisa Ristic" w:date="2016-02-08T13:50:00Z">
                  <w:rPr>
                    <w:lang w:val="sr-Latn-RS" w:bidi="ar-OM"/>
                  </w:rPr>
                </w:rPrChange>
              </w:rPr>
              <w:t>rezervacija</w:t>
            </w:r>
            <w:proofErr w:type="spellEnd"/>
          </w:p>
        </w:tc>
      </w:tr>
      <w:tr w:rsidR="00317605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2750" w:rsidRDefault="00317605" w:rsidP="000C77FA">
            <w:pPr>
              <w:rPr>
                <w:lang w:bidi="ar-OM"/>
                <w:rPrChange w:id="255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57" w:author="Sinisa Ristic" w:date="2016-02-08T13:50:00Z">
                  <w:rPr>
                    <w:lang w:val="sr-Latn-RS" w:bidi="ar-OM"/>
                  </w:rPr>
                </w:rPrChange>
              </w:rPr>
              <w:t>entity_id</w:t>
            </w:r>
            <w:proofErr w:type="spellEnd"/>
            <w:r w:rsidRPr="00212750">
              <w:rPr>
                <w:lang w:bidi="ar-OM"/>
                <w:rPrChange w:id="255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55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56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2750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56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62" w:author="Sinisa Ristic" w:date="2016-02-08T13:50:00Z">
                  <w:rPr>
                    <w:lang w:val="sr-Latn-RS" w:bidi="ar-OM"/>
                  </w:rPr>
                </w:rPrChange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2750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56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6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65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256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67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256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69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2570" w:author="Sinisa Ristic" w:date="2016-02-08T13:50:00Z">
                  <w:rPr>
                    <w:lang w:val="sr-Latn-RS" w:bidi="ar-OM"/>
                  </w:rPr>
                </w:rPrChange>
              </w:rPr>
              <w:t xml:space="preserve"> soba</w:t>
            </w:r>
          </w:p>
        </w:tc>
      </w:tr>
      <w:tr w:rsidR="002166E3" w:rsidRPr="00212750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57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72" w:author="Sinisa Ristic" w:date="2016-02-08T13:50:00Z">
                  <w:rPr>
                    <w:lang w:val="sr-Latn-RS" w:bidi="ar-OM"/>
                  </w:rPr>
                </w:rPrChange>
              </w:rPr>
              <w:t>guest_id</w:t>
            </w:r>
            <w:proofErr w:type="spellEnd"/>
            <w:r w:rsidRPr="00212750">
              <w:rPr>
                <w:lang w:bidi="ar-OM"/>
                <w:rPrChange w:id="2573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57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57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7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77" w:author="Sinisa Ristic" w:date="2016-02-08T13:50:00Z">
                  <w:rPr>
                    <w:lang w:val="sr-Latn-RS" w:bidi="ar-OM"/>
                  </w:rPr>
                </w:rPrChange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57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79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80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258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82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2583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84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2585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586" w:author="Sinisa Ristic" w:date="2016-02-08T13:50:00Z">
                  <w:rPr>
                    <w:lang w:val="sr-Latn-RS" w:bidi="ar-OM"/>
                  </w:rPr>
                </w:rPrChange>
              </w:rPr>
              <w:t>klijenata</w:t>
            </w:r>
            <w:proofErr w:type="spellEnd"/>
            <w:r w:rsidRPr="00212750">
              <w:rPr>
                <w:lang w:bidi="ar-OM"/>
                <w:rPrChange w:id="2587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58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89" w:author="Sinisa Ristic" w:date="2016-02-08T13:50:00Z">
                  <w:rPr>
                    <w:lang w:val="sr-Latn-RS" w:bidi="ar-OM"/>
                  </w:rPr>
                </w:rPrChange>
              </w:rPr>
              <w:t xml:space="preserve">start </w:t>
            </w:r>
            <w:r w:rsidRPr="00212750">
              <w:rPr>
                <w:lang w:bidi="ar-OM"/>
                <w:rPrChange w:id="259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59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59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59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594" w:author="Sinisa Ristic" w:date="2016-02-08T13:50:00Z">
                  <w:rPr>
                    <w:lang w:val="sr-Latn-RS" w:bidi="ar-OM"/>
                  </w:rPr>
                </w:rPrChange>
              </w:rPr>
              <w:t>bigint</w:t>
            </w:r>
            <w:proofErr w:type="spellEnd"/>
            <w:r w:rsidRPr="00212750">
              <w:rPr>
                <w:lang w:bidi="ar-OM"/>
                <w:rPrChange w:id="2595" w:author="Sinisa Ristic" w:date="2016-02-08T13:50:00Z">
                  <w:rPr>
                    <w:lang w:val="sr-Latn-RS" w:bidi="ar-OM"/>
                  </w:rPr>
                </w:rPrChange>
              </w:rPr>
              <w:t xml:space="preserve"> (</w:t>
            </w:r>
            <w:proofErr w:type="spellStart"/>
            <w:r w:rsidRPr="00212750">
              <w:rPr>
                <w:lang w:bidi="ar-OM"/>
                <w:rPrChange w:id="2596" w:author="Sinisa Ristic" w:date="2016-02-08T13:50:00Z">
                  <w:rPr>
                    <w:lang w:val="sr-Latn-RS" w:bidi="ar-OM"/>
                  </w:rPr>
                </w:rPrChange>
              </w:rPr>
              <w:t>unix</w:t>
            </w:r>
            <w:proofErr w:type="spellEnd"/>
            <w:r w:rsidRPr="00212750">
              <w:rPr>
                <w:lang w:bidi="ar-OM"/>
                <w:rPrChange w:id="2597" w:author="Sinisa Ristic" w:date="2016-02-08T13:50:00Z">
                  <w:rPr>
                    <w:lang w:val="sr-Latn-RS" w:bidi="ar-OM"/>
                  </w:rPr>
                </w:rPrChange>
              </w:rPr>
              <w:t xml:space="preserve"> time) 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59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599" w:author="Sinisa Ristic" w:date="2016-02-08T13:50:00Z">
                  <w:rPr>
                    <w:lang w:val="sr-Latn-RS" w:bidi="ar-OM"/>
                  </w:rPr>
                </w:rPrChange>
              </w:rPr>
              <w:t xml:space="preserve"> Date and time of start using the entity</w:t>
            </w:r>
          </w:p>
        </w:tc>
      </w:tr>
      <w:tr w:rsidR="002166E3" w:rsidRPr="00212750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60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01" w:author="Sinisa Ristic" w:date="2016-02-08T13:50:00Z">
                  <w:rPr>
                    <w:lang w:val="sr-Latn-RS" w:bidi="ar-OM"/>
                  </w:rPr>
                </w:rPrChange>
              </w:rPr>
              <w:lastRenderedPageBreak/>
              <w:t xml:space="preserve">end </w:t>
            </w:r>
            <w:r w:rsidRPr="00212750">
              <w:rPr>
                <w:lang w:bidi="ar-OM"/>
                <w:rPrChange w:id="260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60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60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60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606" w:author="Sinisa Ristic" w:date="2016-02-08T13:50:00Z">
                  <w:rPr>
                    <w:lang w:val="sr-Latn-RS" w:bidi="ar-OM"/>
                  </w:rPr>
                </w:rPrChange>
              </w:rPr>
              <w:t>bigint</w:t>
            </w:r>
            <w:proofErr w:type="spellEnd"/>
            <w:r w:rsidRPr="00212750">
              <w:rPr>
                <w:lang w:bidi="ar-OM"/>
                <w:rPrChange w:id="2607" w:author="Sinisa Ristic" w:date="2016-02-08T13:50:00Z">
                  <w:rPr>
                    <w:lang w:val="sr-Latn-RS" w:bidi="ar-OM"/>
                  </w:rPr>
                </w:rPrChange>
              </w:rPr>
              <w:t xml:space="preserve"> (</w:t>
            </w:r>
            <w:proofErr w:type="spellStart"/>
            <w:r w:rsidRPr="00212750">
              <w:rPr>
                <w:lang w:bidi="ar-OM"/>
                <w:rPrChange w:id="2608" w:author="Sinisa Ristic" w:date="2016-02-08T13:50:00Z">
                  <w:rPr>
                    <w:lang w:val="sr-Latn-RS" w:bidi="ar-OM"/>
                  </w:rPr>
                </w:rPrChange>
              </w:rPr>
              <w:t>unix</w:t>
            </w:r>
            <w:proofErr w:type="spellEnd"/>
            <w:r w:rsidRPr="00212750">
              <w:rPr>
                <w:lang w:bidi="ar-OM"/>
                <w:rPrChange w:id="2609" w:author="Sinisa Ristic" w:date="2016-02-08T13:50:00Z">
                  <w:rPr>
                    <w:lang w:val="sr-Latn-RS" w:bidi="ar-OM"/>
                  </w:rPr>
                </w:rPrChange>
              </w:rPr>
              <w:t xml:space="preserve"> time) 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61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11" w:author="Sinisa Ristic" w:date="2016-02-08T13:50:00Z">
                  <w:rPr>
                    <w:lang w:val="sr-Latn-RS" w:bidi="ar-OM"/>
                  </w:rPr>
                </w:rPrChange>
              </w:rPr>
              <w:t xml:space="preserve"> Date and time of stop using the entity</w:t>
            </w:r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317605" w:rsidP="000C77FA">
            <w:pPr>
              <w:rPr>
                <w:lang w:bidi="ar-OM"/>
                <w:rPrChange w:id="261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13" w:author="Sinisa Ristic" w:date="2016-02-08T13:50:00Z">
                  <w:rPr>
                    <w:lang w:val="sr-Latn-RS" w:bidi="ar-OM"/>
                  </w:rPr>
                </w:rPrChange>
              </w:rPr>
              <w:t>price *</w:t>
            </w:r>
            <w:r w:rsidR="002166E3" w:rsidRPr="00212750">
              <w:rPr>
                <w:lang w:bidi="ar-OM"/>
                <w:rPrChange w:id="261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61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16" w:author="Sinisa Ristic" w:date="2016-02-08T13:50:00Z">
                  <w:rPr>
                    <w:lang w:val="sr-Latn-RS" w:bidi="ar-OM"/>
                  </w:rPr>
                </w:rPrChange>
              </w:rPr>
              <w:t>double</w:t>
            </w:r>
          </w:p>
        </w:tc>
        <w:tc>
          <w:tcPr>
            <w:tcW w:w="3117" w:type="dxa"/>
            <w:gridSpan w:val="2"/>
          </w:tcPr>
          <w:p w:rsidR="002166E3" w:rsidRPr="00212750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617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618" w:author="Sinisa Ristic" w:date="2016-02-08T13:50:00Z">
                  <w:rPr>
                    <w:lang w:val="sr-Latn-RS" w:bidi="ar-OM"/>
                  </w:rPr>
                </w:rPrChange>
              </w:rPr>
              <w:t>cena</w:t>
            </w:r>
            <w:proofErr w:type="spellEnd"/>
            <w:r w:rsidRPr="00212750">
              <w:rPr>
                <w:lang w:bidi="ar-OM"/>
                <w:rPrChange w:id="2619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620" w:author="Sinisa Ristic" w:date="2016-02-08T13:50:00Z">
                  <w:rPr>
                    <w:lang w:val="sr-Latn-RS" w:bidi="ar-OM"/>
                  </w:rPr>
                </w:rPrChange>
              </w:rPr>
              <w:t>po</w:t>
            </w:r>
            <w:proofErr w:type="spellEnd"/>
            <w:r w:rsidRPr="00212750">
              <w:rPr>
                <w:lang w:bidi="ar-OM"/>
                <w:rPrChange w:id="262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622" w:author="Sinisa Ristic" w:date="2016-02-08T13:50:00Z">
                  <w:rPr>
                    <w:lang w:val="sr-Latn-RS" w:bidi="ar-OM"/>
                  </w:rPr>
                </w:rPrChange>
              </w:rPr>
              <w:t>jedinici</w:t>
            </w:r>
            <w:proofErr w:type="spellEnd"/>
            <w:r w:rsidRPr="00212750">
              <w:rPr>
                <w:lang w:bidi="ar-OM"/>
                <w:rPrChange w:id="2623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624" w:author="Sinisa Ristic" w:date="2016-02-08T13:50:00Z">
                  <w:rPr>
                    <w:lang w:val="sr-Latn-RS" w:bidi="ar-OM"/>
                  </w:rPr>
                </w:rPrChange>
              </w:rPr>
              <w:t>koriscenja</w:t>
            </w:r>
            <w:proofErr w:type="spellEnd"/>
          </w:p>
        </w:tc>
      </w:tr>
      <w:tr w:rsidR="00317605" w:rsidRPr="00212750" w:rsidTr="00317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2750" w:rsidRDefault="00317605" w:rsidP="000C77FA">
            <w:pPr>
              <w:rPr>
                <w:lang w:bidi="ar-OM"/>
                <w:rPrChange w:id="262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26" w:author="Sinisa Ristic" w:date="2016-02-08T13:50:00Z">
                  <w:rPr>
                    <w:lang w:val="sr-Latn-RS" w:bidi="ar-OM"/>
                  </w:rPr>
                </w:rPrChange>
              </w:rPr>
              <w:t>currency *</w:t>
            </w:r>
          </w:p>
        </w:tc>
        <w:tc>
          <w:tcPr>
            <w:tcW w:w="3117" w:type="dxa"/>
            <w:gridSpan w:val="2"/>
          </w:tcPr>
          <w:p w:rsidR="00317605" w:rsidRPr="00212750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627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628" w:author="Sinisa Ristic" w:date="2016-02-08T13:50:00Z">
                  <w:rPr>
                    <w:lang w:val="sr-Latn-RS" w:bidi="ar-OM"/>
                  </w:rPr>
                </w:rPrChange>
              </w:rPr>
              <w:t>enum</w:t>
            </w:r>
            <w:proofErr w:type="spellEnd"/>
          </w:p>
        </w:tc>
        <w:tc>
          <w:tcPr>
            <w:tcW w:w="3117" w:type="dxa"/>
            <w:gridSpan w:val="2"/>
          </w:tcPr>
          <w:p w:rsidR="00317605" w:rsidRPr="00212750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62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630" w:author="Sinisa Ristic" w:date="2016-02-08T13:50:00Z">
                  <w:rPr>
                    <w:lang w:val="sr-Latn-RS" w:bidi="ar-OM"/>
                  </w:rPr>
                </w:rPrChange>
              </w:rPr>
              <w:t>oznaka</w:t>
            </w:r>
            <w:proofErr w:type="spellEnd"/>
            <w:r w:rsidRPr="00212750">
              <w:rPr>
                <w:lang w:bidi="ar-OM"/>
                <w:rPrChange w:id="263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632" w:author="Sinisa Ristic" w:date="2016-02-08T13:50:00Z">
                  <w:rPr>
                    <w:lang w:val="sr-Latn-RS" w:bidi="ar-OM"/>
                  </w:rPr>
                </w:rPrChange>
              </w:rPr>
              <w:t>valute</w:t>
            </w:r>
            <w:proofErr w:type="spellEnd"/>
            <w:r w:rsidRPr="00212750">
              <w:rPr>
                <w:lang w:bidi="ar-OM"/>
                <w:rPrChange w:id="2633" w:author="Sinisa Ristic" w:date="2016-02-08T13:50:00Z">
                  <w:rPr>
                    <w:lang w:val="sr-Latn-RS" w:bidi="ar-OM"/>
                  </w:rPr>
                </w:rPrChange>
              </w:rPr>
              <w:t xml:space="preserve"> (</w:t>
            </w:r>
            <w:proofErr w:type="spellStart"/>
            <w:r w:rsidRPr="00212750">
              <w:rPr>
                <w:lang w:bidi="ar-OM"/>
                <w:rPrChange w:id="2634" w:author="Sinisa Ristic" w:date="2016-02-08T13:50:00Z">
                  <w:rPr>
                    <w:lang w:val="sr-Latn-RS" w:bidi="ar-OM"/>
                  </w:rPr>
                </w:rPrChange>
              </w:rPr>
              <w:t>uzima</w:t>
            </w:r>
            <w:proofErr w:type="spellEnd"/>
            <w:r w:rsidRPr="00212750">
              <w:rPr>
                <w:lang w:bidi="ar-OM"/>
                <w:rPrChange w:id="2635" w:author="Sinisa Ristic" w:date="2016-02-08T13:50:00Z">
                  <w:rPr>
                    <w:lang w:val="sr-Latn-RS" w:bidi="ar-OM"/>
                  </w:rPr>
                </w:rPrChange>
              </w:rPr>
              <w:t xml:space="preserve"> se </w:t>
            </w:r>
            <w:proofErr w:type="spellStart"/>
            <w:r w:rsidRPr="00212750">
              <w:rPr>
                <w:lang w:bidi="ar-OM"/>
                <w:rPrChange w:id="2636" w:author="Sinisa Ristic" w:date="2016-02-08T13:50:00Z">
                  <w:rPr>
                    <w:lang w:val="sr-Latn-RS" w:bidi="ar-OM"/>
                  </w:rPr>
                </w:rPrChange>
              </w:rPr>
              <w:t>iz</w:t>
            </w:r>
            <w:proofErr w:type="spellEnd"/>
            <w:r w:rsidRPr="00212750">
              <w:rPr>
                <w:lang w:bidi="ar-OM"/>
                <w:rPrChange w:id="2637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638" w:author="Sinisa Ristic" w:date="2016-02-08T13:50:00Z">
                  <w:rPr>
                    <w:lang w:val="sr-Latn-RS" w:bidi="ar-OM"/>
                  </w:rPr>
                </w:rPrChange>
              </w:rPr>
              <w:t>globalnog</w:t>
            </w:r>
            <w:proofErr w:type="spellEnd"/>
            <w:r w:rsidRPr="00212750">
              <w:rPr>
                <w:lang w:bidi="ar-OM"/>
                <w:rPrChange w:id="2639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640" w:author="Sinisa Ristic" w:date="2016-02-08T13:50:00Z">
                  <w:rPr>
                    <w:lang w:val="sr-Latn-RS" w:bidi="ar-OM"/>
                  </w:rPr>
                </w:rPrChange>
              </w:rPr>
              <w:t>servisa</w:t>
            </w:r>
            <w:proofErr w:type="spellEnd"/>
            <w:r w:rsidRPr="00212750">
              <w:rPr>
                <w:lang w:bidi="ar-OM"/>
                <w:rPrChange w:id="2641" w:author="Sinisa Ristic" w:date="2016-02-08T13:50:00Z">
                  <w:rPr>
                    <w:lang w:val="sr-Latn-RS" w:bidi="ar-OM"/>
                  </w:rPr>
                </w:rPrChange>
              </w:rPr>
              <w:t>)</w:t>
            </w:r>
          </w:p>
        </w:tc>
      </w:tr>
      <w:tr w:rsidR="00317605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2750" w:rsidRDefault="00317605" w:rsidP="000C77FA">
            <w:pPr>
              <w:rPr>
                <w:lang w:bidi="ar-OM"/>
                <w:rPrChange w:id="2642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643" w:author="Sinisa Ristic" w:date="2016-02-08T13:50:00Z">
                  <w:rPr>
                    <w:lang w:val="sr-Latn-RS" w:bidi="ar-OM"/>
                  </w:rPr>
                </w:rPrChange>
              </w:rPr>
              <w:t>time_unit</w:t>
            </w:r>
            <w:proofErr w:type="spellEnd"/>
            <w:r w:rsidRPr="00212750">
              <w:rPr>
                <w:lang w:bidi="ar-OM"/>
                <w:rPrChange w:id="2644" w:author="Sinisa Ristic" w:date="2016-02-08T13:50:00Z">
                  <w:rPr>
                    <w:lang w:val="sr-Latn-RS" w:bidi="ar-OM"/>
                  </w:rPr>
                </w:rPrChange>
              </w:rPr>
              <w:t xml:space="preserve"> *</w:t>
            </w:r>
          </w:p>
        </w:tc>
        <w:tc>
          <w:tcPr>
            <w:tcW w:w="3117" w:type="dxa"/>
            <w:gridSpan w:val="2"/>
          </w:tcPr>
          <w:p w:rsidR="00317605" w:rsidRPr="00212750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64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646" w:author="Sinisa Ristic" w:date="2016-02-08T13:50:00Z">
                  <w:rPr>
                    <w:lang w:val="sr-Latn-RS" w:bidi="ar-OM"/>
                  </w:rPr>
                </w:rPrChange>
              </w:rPr>
              <w:t>enum</w:t>
            </w:r>
            <w:proofErr w:type="spellEnd"/>
          </w:p>
        </w:tc>
        <w:tc>
          <w:tcPr>
            <w:tcW w:w="3117" w:type="dxa"/>
            <w:gridSpan w:val="2"/>
          </w:tcPr>
          <w:p w:rsidR="00317605" w:rsidRPr="00212750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64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48" w:author="Sinisa Ristic" w:date="2016-02-08T13:50:00Z">
                  <w:rPr>
                    <w:lang w:val="sr-Latn-RS" w:bidi="ar-OM"/>
                  </w:rPr>
                </w:rPrChange>
              </w:rPr>
              <w:t>(min, hour, day)</w:t>
            </w:r>
          </w:p>
        </w:tc>
      </w:tr>
    </w:tbl>
    <w:p w:rsidR="00330F6A" w:rsidRPr="00212750" w:rsidRDefault="00330F6A" w:rsidP="002166E3">
      <w:pPr>
        <w:rPr>
          <w:lang w:bidi="ar-OM"/>
          <w:rPrChange w:id="2649" w:author="Sinisa Ristic" w:date="2016-02-08T13:50:00Z">
            <w:rPr>
              <w:lang w:val="sr-Latn-RS" w:bidi="ar-OM"/>
            </w:rPr>
          </w:rPrChange>
        </w:rPr>
      </w:pPr>
    </w:p>
    <w:p w:rsidR="00317605" w:rsidRPr="00212750" w:rsidRDefault="00317605" w:rsidP="00317605">
      <w:pPr>
        <w:rPr>
          <w:lang w:bidi="ar-OM"/>
          <w:rPrChange w:id="2650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2651" w:author="Sinisa Ristic" w:date="2016-02-08T13:50:00Z">
            <w:rPr>
              <w:lang w:val="sr-Latn-RS" w:bidi="ar-OM"/>
            </w:rPr>
          </w:rPrChange>
        </w:rPr>
        <w:t xml:space="preserve">* Ove se </w:t>
      </w:r>
      <w:proofErr w:type="spellStart"/>
      <w:r w:rsidRPr="00212750">
        <w:rPr>
          <w:lang w:bidi="ar-OM"/>
          <w:rPrChange w:id="2652" w:author="Sinisa Ristic" w:date="2016-02-08T13:50:00Z">
            <w:rPr>
              <w:lang w:val="sr-Latn-RS" w:bidi="ar-OM"/>
            </w:rPr>
          </w:rPrChange>
        </w:rPr>
        <w:t>vrenosti</w:t>
      </w:r>
      <w:proofErr w:type="spellEnd"/>
      <w:r w:rsidRPr="00212750">
        <w:rPr>
          <w:lang w:bidi="ar-OM"/>
          <w:rPrChange w:id="265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654" w:author="Sinisa Ristic" w:date="2016-02-08T13:50:00Z">
            <w:rPr>
              <w:lang w:val="sr-Latn-RS" w:bidi="ar-OM"/>
            </w:rPr>
          </w:rPrChange>
        </w:rPr>
        <w:t>upisuju</w:t>
      </w:r>
      <w:proofErr w:type="spellEnd"/>
      <w:r w:rsidRPr="00212750">
        <w:rPr>
          <w:lang w:bidi="ar-OM"/>
          <w:rPrChange w:id="265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656" w:author="Sinisa Ristic" w:date="2016-02-08T13:50:00Z">
            <w:rPr>
              <w:lang w:val="sr-Latn-RS" w:bidi="ar-OM"/>
            </w:rPr>
          </w:rPrChange>
        </w:rPr>
        <w:t>ako</w:t>
      </w:r>
      <w:proofErr w:type="spellEnd"/>
      <w:r w:rsidRPr="00212750">
        <w:rPr>
          <w:lang w:bidi="ar-OM"/>
          <w:rPrChange w:id="2657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2658" w:author="Sinisa Ristic" w:date="2016-02-08T13:50:00Z">
            <w:rPr>
              <w:lang w:val="sr-Latn-RS" w:bidi="ar-OM"/>
            </w:rPr>
          </w:rPrChange>
        </w:rPr>
        <w:t>zeli</w:t>
      </w:r>
      <w:proofErr w:type="spellEnd"/>
      <w:r w:rsidRPr="00212750">
        <w:rPr>
          <w:lang w:bidi="ar-OM"/>
          <w:rPrChange w:id="265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660" w:author="Sinisa Ristic" w:date="2016-02-08T13:50:00Z">
            <w:rPr>
              <w:lang w:val="sr-Latn-RS" w:bidi="ar-OM"/>
            </w:rPr>
          </w:rPrChange>
        </w:rPr>
        <w:t>prepisivanje</w:t>
      </w:r>
      <w:proofErr w:type="spellEnd"/>
      <w:r w:rsidRPr="00212750">
        <w:rPr>
          <w:lang w:bidi="ar-OM"/>
          <w:rPrChange w:id="266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662" w:author="Sinisa Ristic" w:date="2016-02-08T13:50:00Z">
            <w:rPr>
              <w:lang w:val="sr-Latn-RS" w:bidi="ar-OM"/>
            </w:rPr>
          </w:rPrChange>
        </w:rPr>
        <w:t>vrednosti</w:t>
      </w:r>
      <w:proofErr w:type="spellEnd"/>
      <w:r w:rsidRPr="00212750">
        <w:rPr>
          <w:lang w:bidi="ar-OM"/>
          <w:rPrChange w:id="266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664" w:author="Sinisa Ristic" w:date="2016-02-08T13:50:00Z">
            <w:rPr>
              <w:lang w:val="sr-Latn-RS" w:bidi="ar-OM"/>
            </w:rPr>
          </w:rPrChange>
        </w:rPr>
        <w:t>definisanih</w:t>
      </w:r>
      <w:proofErr w:type="spellEnd"/>
      <w:r w:rsidRPr="00212750">
        <w:rPr>
          <w:lang w:bidi="ar-OM"/>
          <w:rPrChange w:id="266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666" w:author="Sinisa Ristic" w:date="2016-02-08T13:50:00Z">
            <w:rPr>
              <w:lang w:val="sr-Latn-RS" w:bidi="ar-OM"/>
            </w:rPr>
          </w:rPrChange>
        </w:rPr>
        <w:t>finansijskim</w:t>
      </w:r>
      <w:proofErr w:type="spellEnd"/>
      <w:r w:rsidRPr="00212750">
        <w:rPr>
          <w:lang w:bidi="ar-OM"/>
          <w:rPrChange w:id="266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668" w:author="Sinisa Ristic" w:date="2016-02-08T13:50:00Z">
            <w:rPr>
              <w:lang w:val="sr-Latn-RS" w:bidi="ar-OM"/>
            </w:rPr>
          </w:rPrChange>
        </w:rPr>
        <w:t>planom</w:t>
      </w:r>
      <w:proofErr w:type="spellEnd"/>
      <w:r w:rsidRPr="00212750">
        <w:rPr>
          <w:lang w:bidi="ar-OM"/>
          <w:rPrChange w:id="2669" w:author="Sinisa Ristic" w:date="2016-02-08T13:50:00Z">
            <w:rPr>
              <w:lang w:val="sr-Latn-RS" w:bidi="ar-OM"/>
            </w:rPr>
          </w:rPrChange>
        </w:rPr>
        <w:t>.</w:t>
      </w:r>
    </w:p>
    <w:p w:rsidR="00F53177" w:rsidRPr="00212750" w:rsidRDefault="00F53177" w:rsidP="00F53177">
      <w:pPr>
        <w:pStyle w:val="Heading2"/>
        <w:rPr>
          <w:lang w:bidi="ar-OM"/>
          <w:rPrChange w:id="2670" w:author="Sinisa Ristic" w:date="2016-02-08T13:50:00Z">
            <w:rPr>
              <w:lang w:val="sr-Latn-RS" w:bidi="ar-OM"/>
            </w:rPr>
          </w:rPrChange>
        </w:rPr>
      </w:pPr>
      <w:bookmarkStart w:id="2671" w:name="_Toc442702528"/>
      <w:r w:rsidRPr="00212750">
        <w:rPr>
          <w:lang w:bidi="ar-OM"/>
          <w:rPrChange w:id="2672" w:author="Sinisa Ristic" w:date="2016-02-08T13:50:00Z">
            <w:rPr>
              <w:lang w:val="sr-Latn-RS" w:bidi="ar-OM"/>
            </w:rPr>
          </w:rPrChange>
        </w:rPr>
        <w:t>status</w:t>
      </w:r>
      <w:bookmarkEnd w:id="2671"/>
    </w:p>
    <w:p w:rsidR="00F53177" w:rsidRPr="00212750" w:rsidRDefault="00F53177" w:rsidP="00F53177">
      <w:pPr>
        <w:rPr>
          <w:lang w:bidi="ar-OM"/>
          <w:rPrChange w:id="2673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Pr="00212750" w:rsidRDefault="00F53177" w:rsidP="000C77FA">
            <w:pPr>
              <w:rPr>
                <w:lang w:bidi="ar-OM"/>
                <w:rPrChange w:id="267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75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67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77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67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79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268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81" w:author="Sinisa Ristic" w:date="2016-02-08T13:50:00Z">
                  <w:rPr>
                    <w:lang w:val="sr-Latn-RS" w:bidi="ar-OM"/>
                  </w:rPr>
                </w:rPrChange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68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83" w:author="Sinisa Ristic" w:date="2016-02-08T13:50:00Z">
                  <w:rPr>
                    <w:lang w:val="sr-Latn-RS" w:bidi="ar-OM"/>
                  </w:rPr>
                </w:rPrChange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684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F53177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268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86" w:author="Sinisa Ristic" w:date="2016-02-08T13:50:00Z">
                  <w:rPr>
                    <w:lang w:val="sr-Latn-RS" w:bidi="ar-OM"/>
                  </w:rPr>
                </w:rPrChange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68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688" w:author="Sinisa Ristic" w:date="2016-02-08T13:50:00Z">
                  <w:rPr>
                    <w:lang w:val="sr-Latn-RS" w:bidi="ar-OM"/>
                  </w:rPr>
                </w:rPrChange>
              </w:rPr>
              <w:t>char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68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690" w:author="Sinisa Ristic" w:date="2016-02-08T13:50:00Z">
                  <w:rPr>
                    <w:lang w:val="sr-Latn-RS" w:bidi="ar-OM"/>
                  </w:rPr>
                </w:rPrChange>
              </w:rPr>
              <w:t>opis</w:t>
            </w:r>
            <w:proofErr w:type="spellEnd"/>
            <w:r w:rsidRPr="00212750">
              <w:rPr>
                <w:lang w:bidi="ar-OM"/>
                <w:rPrChange w:id="269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692" w:author="Sinisa Ristic" w:date="2016-02-08T13:50:00Z">
                  <w:rPr>
                    <w:lang w:val="sr-Latn-RS" w:bidi="ar-OM"/>
                  </w:rPr>
                </w:rPrChange>
              </w:rPr>
              <w:t>statusa</w:t>
            </w:r>
            <w:proofErr w:type="spellEnd"/>
          </w:p>
        </w:tc>
      </w:tr>
    </w:tbl>
    <w:p w:rsidR="00F53177" w:rsidRPr="00212750" w:rsidRDefault="00F53177" w:rsidP="00F53177">
      <w:pPr>
        <w:rPr>
          <w:lang w:bidi="ar-OM"/>
          <w:rPrChange w:id="2693" w:author="Sinisa Ristic" w:date="2016-02-08T13:50:00Z">
            <w:rPr>
              <w:lang w:val="sr-Latn-RS" w:bidi="ar-OM"/>
            </w:rPr>
          </w:rPrChange>
        </w:rPr>
      </w:pPr>
    </w:p>
    <w:p w:rsidR="00F53177" w:rsidRPr="00212750" w:rsidRDefault="00F53177" w:rsidP="00317605">
      <w:pPr>
        <w:rPr>
          <w:lang w:bidi="ar-OM"/>
          <w:rPrChange w:id="2694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pStyle w:val="Heading2"/>
        <w:rPr>
          <w:lang w:bidi="ar-OM"/>
          <w:rPrChange w:id="2695" w:author="Sinisa Ristic" w:date="2016-02-08T13:50:00Z">
            <w:rPr>
              <w:lang w:val="sr-Latn-RS" w:bidi="ar-OM"/>
            </w:rPr>
          </w:rPrChange>
        </w:rPr>
      </w:pPr>
      <w:bookmarkStart w:id="2696" w:name="_Toc442702529"/>
      <w:r w:rsidRPr="00212750">
        <w:rPr>
          <w:lang w:bidi="ar-OM"/>
          <w:rPrChange w:id="2697" w:author="Sinisa Ristic" w:date="2016-02-08T13:50:00Z">
            <w:rPr>
              <w:lang w:val="sr-Latn-RS" w:bidi="ar-OM"/>
            </w:rPr>
          </w:rPrChange>
        </w:rPr>
        <w:t>clients</w:t>
      </w:r>
      <w:bookmarkEnd w:id="2696"/>
    </w:p>
    <w:p w:rsidR="00F53177" w:rsidRPr="00212750" w:rsidRDefault="00F53177" w:rsidP="00F53177">
      <w:pPr>
        <w:rPr>
          <w:lang w:bidi="ar-OM"/>
          <w:rPrChange w:id="2698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Pr="00212750" w:rsidRDefault="002166E3" w:rsidP="000C77FA">
            <w:pPr>
              <w:rPr>
                <w:lang w:bidi="ar-OM"/>
                <w:rPrChange w:id="269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00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Pr="00212750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0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02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Pr="00212750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0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04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0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06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0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08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09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2166E3" w:rsidRPr="00212750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1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11" w:author="Sinisa Ristic" w:date="2016-02-08T13:50:00Z">
                  <w:rPr>
                    <w:lang w:val="sr-Latn-RS" w:bidi="ar-OM"/>
                  </w:rPr>
                </w:rPrChange>
              </w:rPr>
              <w:t>first_name</w:t>
            </w:r>
            <w:proofErr w:type="spellEnd"/>
            <w:r w:rsidRPr="00212750">
              <w:rPr>
                <w:lang w:bidi="ar-OM"/>
                <w:rPrChange w:id="271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71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1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15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 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1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17" w:author="Sinisa Ristic" w:date="2016-02-08T13:50:00Z">
                  <w:rPr>
                    <w:lang w:val="sr-Latn-RS" w:bidi="ar-OM"/>
                  </w:rPr>
                </w:rPrChange>
              </w:rPr>
              <w:t>ime</w:t>
            </w:r>
            <w:proofErr w:type="spellEnd"/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1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19" w:author="Sinisa Ristic" w:date="2016-02-08T13:50:00Z">
                  <w:rPr>
                    <w:lang w:val="sr-Latn-RS" w:bidi="ar-OM"/>
                  </w:rPr>
                </w:rPrChange>
              </w:rPr>
              <w:t>last_name</w:t>
            </w:r>
            <w:proofErr w:type="spellEnd"/>
            <w:r w:rsidRPr="00212750">
              <w:rPr>
                <w:lang w:bidi="ar-OM"/>
                <w:rPrChange w:id="272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72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2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23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2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25" w:author="Sinisa Ristic" w:date="2016-02-08T13:50:00Z">
                  <w:rPr>
                    <w:lang w:val="sr-Latn-RS" w:bidi="ar-OM"/>
                  </w:rPr>
                </w:rPrChange>
              </w:rPr>
              <w:t>prezime</w:t>
            </w:r>
            <w:proofErr w:type="spellEnd"/>
          </w:p>
        </w:tc>
      </w:tr>
      <w:tr w:rsidR="002166E3" w:rsidRPr="00212750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2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27" w:author="Sinisa Ristic" w:date="2016-02-08T13:50:00Z">
                  <w:rPr>
                    <w:lang w:val="sr-Latn-RS" w:bidi="ar-OM"/>
                  </w:rPr>
                </w:rPrChange>
              </w:rPr>
              <w:t xml:space="preserve">address_1 </w:t>
            </w:r>
            <w:r w:rsidRPr="00212750">
              <w:rPr>
                <w:lang w:bidi="ar-OM"/>
                <w:rPrChange w:id="272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2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30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3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32" w:author="Sinisa Ristic" w:date="2016-02-08T13:50:00Z">
                  <w:rPr>
                    <w:lang w:val="sr-Latn-RS" w:bidi="ar-OM"/>
                  </w:rPr>
                </w:rPrChange>
              </w:rPr>
              <w:t>adresa</w:t>
            </w:r>
            <w:proofErr w:type="spellEnd"/>
            <w:r w:rsidRPr="00212750">
              <w:rPr>
                <w:lang w:bidi="ar-OM"/>
                <w:rPrChange w:id="2733" w:author="Sinisa Ristic" w:date="2016-02-08T13:50:00Z">
                  <w:rPr>
                    <w:lang w:val="sr-Latn-RS" w:bidi="ar-OM"/>
                  </w:rPr>
                </w:rPrChange>
              </w:rPr>
              <w:t xml:space="preserve"> 1</w:t>
            </w:r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3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35" w:author="Sinisa Ristic" w:date="2016-02-08T13:50:00Z">
                  <w:rPr>
                    <w:lang w:val="sr-Latn-RS" w:bidi="ar-OM"/>
                  </w:rPr>
                </w:rPrChange>
              </w:rPr>
              <w:t xml:space="preserve">address_2 </w:t>
            </w:r>
            <w:r w:rsidRPr="00212750">
              <w:rPr>
                <w:lang w:bidi="ar-OM"/>
                <w:rPrChange w:id="273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3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38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3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40" w:author="Sinisa Ristic" w:date="2016-02-08T13:50:00Z">
                  <w:rPr>
                    <w:lang w:val="sr-Latn-RS" w:bidi="ar-OM"/>
                  </w:rPr>
                </w:rPrChange>
              </w:rPr>
              <w:t>adresa</w:t>
            </w:r>
            <w:proofErr w:type="spellEnd"/>
            <w:r w:rsidRPr="00212750">
              <w:rPr>
                <w:lang w:bidi="ar-OM"/>
                <w:rPrChange w:id="2741" w:author="Sinisa Ristic" w:date="2016-02-08T13:50:00Z">
                  <w:rPr>
                    <w:lang w:val="sr-Latn-RS" w:bidi="ar-OM"/>
                  </w:rPr>
                </w:rPrChange>
              </w:rPr>
              <w:t xml:space="preserve"> 2</w:t>
            </w:r>
          </w:p>
        </w:tc>
      </w:tr>
      <w:tr w:rsidR="002166E3" w:rsidRPr="00212750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4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43" w:author="Sinisa Ristic" w:date="2016-02-08T13:50:00Z">
                  <w:rPr>
                    <w:lang w:val="sr-Latn-RS" w:bidi="ar-OM"/>
                  </w:rPr>
                </w:rPrChange>
              </w:rPr>
              <w:t xml:space="preserve">city </w:t>
            </w:r>
            <w:r w:rsidRPr="00212750">
              <w:rPr>
                <w:lang w:bidi="ar-OM"/>
                <w:rPrChange w:id="274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74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4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47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4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49" w:author="Sinisa Ristic" w:date="2016-02-08T13:50:00Z">
                  <w:rPr>
                    <w:lang w:val="sr-Latn-RS" w:bidi="ar-OM"/>
                  </w:rPr>
                </w:rPrChange>
              </w:rPr>
              <w:t>grad</w:t>
            </w:r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5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51" w:author="Sinisa Ristic" w:date="2016-02-08T13:50:00Z">
                  <w:rPr>
                    <w:lang w:val="sr-Latn-RS" w:bidi="ar-OM"/>
                  </w:rPr>
                </w:rPrChange>
              </w:rPr>
              <w:t>zipcode</w:t>
            </w:r>
            <w:proofErr w:type="spellEnd"/>
            <w:r w:rsidRPr="00212750">
              <w:rPr>
                <w:lang w:bidi="ar-OM"/>
                <w:rPrChange w:id="275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75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5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55" w:author="Sinisa Ristic" w:date="2016-02-08T13:50:00Z">
                  <w:rPr>
                    <w:lang w:val="sr-Latn-RS" w:bidi="ar-OM"/>
                  </w:rPr>
                </w:rPrChange>
              </w:rPr>
              <w:t xml:space="preserve"> varchar (20)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5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57" w:author="Sinisa Ristic" w:date="2016-02-08T13:50:00Z">
                  <w:rPr>
                    <w:lang w:val="sr-Latn-RS" w:bidi="ar-OM"/>
                  </w:rPr>
                </w:rPrChange>
              </w:rPr>
              <w:t>zip</w:t>
            </w:r>
          </w:p>
        </w:tc>
      </w:tr>
      <w:tr w:rsidR="002166E3" w:rsidRPr="00212750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5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59" w:author="Sinisa Ristic" w:date="2016-02-08T13:50:00Z">
                  <w:rPr>
                    <w:lang w:val="sr-Latn-RS" w:bidi="ar-OM"/>
                  </w:rPr>
                </w:rPrChange>
              </w:rPr>
              <w:t xml:space="preserve">country </w:t>
            </w:r>
            <w:r w:rsidRPr="00212750">
              <w:rPr>
                <w:lang w:bidi="ar-OM"/>
                <w:rPrChange w:id="276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6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62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6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64" w:author="Sinisa Ristic" w:date="2016-02-08T13:50:00Z">
                  <w:rPr>
                    <w:lang w:val="sr-Latn-RS" w:bidi="ar-OM"/>
                  </w:rPr>
                </w:rPrChange>
              </w:rPr>
              <w:t>zemlja</w:t>
            </w:r>
            <w:proofErr w:type="spellEnd"/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6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66" w:author="Sinisa Ristic" w:date="2016-02-08T13:50:00Z">
                  <w:rPr>
                    <w:lang w:val="sr-Latn-RS" w:bidi="ar-OM"/>
                  </w:rPr>
                </w:rPrChange>
              </w:rPr>
              <w:t xml:space="preserve">phone </w:t>
            </w:r>
            <w:r w:rsidRPr="00212750">
              <w:rPr>
                <w:lang w:bidi="ar-OM"/>
                <w:rPrChange w:id="2767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76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6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70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7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72" w:author="Sinisa Ristic" w:date="2016-02-08T13:50:00Z">
                  <w:rPr>
                    <w:lang w:val="sr-Latn-RS" w:bidi="ar-OM"/>
                  </w:rPr>
                </w:rPrChange>
              </w:rPr>
              <w:t>telefon</w:t>
            </w:r>
            <w:proofErr w:type="spellEnd"/>
          </w:p>
        </w:tc>
      </w:tr>
      <w:tr w:rsidR="002166E3" w:rsidRPr="00212750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7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74" w:author="Sinisa Ristic" w:date="2016-02-08T13:50:00Z">
                  <w:rPr>
                    <w:lang w:val="sr-Latn-RS" w:bidi="ar-OM"/>
                  </w:rPr>
                </w:rPrChange>
              </w:rPr>
              <w:t xml:space="preserve">mobile </w:t>
            </w:r>
            <w:r w:rsidRPr="00212750">
              <w:rPr>
                <w:lang w:bidi="ar-OM"/>
                <w:rPrChange w:id="277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77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7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78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7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780" w:author="Sinisa Ristic" w:date="2016-02-08T13:50:00Z">
                  <w:rPr>
                    <w:lang w:val="sr-Latn-RS" w:bidi="ar-OM"/>
                  </w:rPr>
                </w:rPrChange>
              </w:rPr>
              <w:t>mobilni</w:t>
            </w:r>
            <w:proofErr w:type="spellEnd"/>
          </w:p>
        </w:tc>
      </w:tr>
      <w:tr w:rsidR="002166E3" w:rsidRPr="00212750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8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82" w:author="Sinisa Ristic" w:date="2016-02-08T13:50:00Z">
                  <w:rPr>
                    <w:lang w:val="sr-Latn-RS" w:bidi="ar-OM"/>
                  </w:rPr>
                </w:rPrChange>
              </w:rPr>
              <w:t xml:space="preserve">fax </w:t>
            </w:r>
            <w:r w:rsidRPr="00212750">
              <w:rPr>
                <w:lang w:bidi="ar-OM"/>
                <w:rPrChange w:id="278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78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8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86" w:author="Sinisa Ristic" w:date="2016-02-08T13:50:00Z">
                  <w:rPr>
                    <w:lang w:val="sr-Latn-RS" w:bidi="ar-OM"/>
                  </w:rPr>
                </w:rPrChange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78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88" w:author="Sinisa Ristic" w:date="2016-02-08T13:50:00Z">
                  <w:rPr>
                    <w:lang w:val="sr-Latn-RS" w:bidi="ar-OM"/>
                  </w:rPr>
                </w:rPrChange>
              </w:rPr>
              <w:t>fax</w:t>
            </w:r>
          </w:p>
        </w:tc>
      </w:tr>
      <w:tr w:rsidR="002166E3" w:rsidRPr="00212750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2750" w:rsidRDefault="002166E3" w:rsidP="000C77FA">
            <w:pPr>
              <w:rPr>
                <w:lang w:bidi="ar-OM"/>
                <w:rPrChange w:id="278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90" w:author="Sinisa Ristic" w:date="2016-02-08T13:50:00Z">
                  <w:rPr>
                    <w:lang w:val="sr-Latn-RS" w:bidi="ar-OM"/>
                  </w:rPr>
                </w:rPrChange>
              </w:rPr>
              <w:t xml:space="preserve">email </w:t>
            </w:r>
            <w:r w:rsidRPr="00212750">
              <w:rPr>
                <w:lang w:bidi="ar-OM"/>
                <w:rPrChange w:id="279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79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9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94" w:author="Sinisa Ristic" w:date="2016-02-08T13:50:00Z">
                  <w:rPr>
                    <w:lang w:val="sr-Latn-RS" w:bidi="ar-OM"/>
                  </w:rPr>
                </w:rPrChange>
              </w:rPr>
              <w:t xml:space="preserve"> varchar (255)</w:t>
            </w:r>
          </w:p>
        </w:tc>
        <w:tc>
          <w:tcPr>
            <w:tcW w:w="3117" w:type="dxa"/>
            <w:gridSpan w:val="2"/>
          </w:tcPr>
          <w:p w:rsidR="002166E3" w:rsidRPr="00212750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79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796" w:author="Sinisa Ristic" w:date="2016-02-08T13:50:00Z">
                  <w:rPr>
                    <w:lang w:val="sr-Latn-RS" w:bidi="ar-OM"/>
                  </w:rPr>
                </w:rPrChange>
              </w:rPr>
              <w:t>email</w:t>
            </w:r>
          </w:p>
        </w:tc>
      </w:tr>
    </w:tbl>
    <w:p w:rsidR="002166E3" w:rsidRPr="00212750" w:rsidRDefault="002166E3" w:rsidP="00330F6A">
      <w:pPr>
        <w:rPr>
          <w:lang w:bidi="ar-OM"/>
          <w:rPrChange w:id="2797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D94A19">
      <w:pPr>
        <w:pStyle w:val="Heading2"/>
        <w:rPr>
          <w:lang w:bidi="ar-OM"/>
          <w:rPrChange w:id="2798" w:author="Sinisa Ristic" w:date="2016-02-08T13:50:00Z">
            <w:rPr>
              <w:lang w:val="sr-Latn-RS" w:bidi="ar-OM"/>
            </w:rPr>
          </w:rPrChange>
        </w:rPr>
      </w:pPr>
      <w:bookmarkStart w:id="2799" w:name="_Toc442702530"/>
      <w:r w:rsidRPr="00212750">
        <w:rPr>
          <w:lang w:bidi="ar-OM"/>
          <w:rPrChange w:id="2800" w:author="Sinisa Ristic" w:date="2016-02-08T13:50:00Z">
            <w:rPr>
              <w:lang w:val="sr-Latn-RS" w:bidi="ar-OM"/>
            </w:rPr>
          </w:rPrChange>
        </w:rPr>
        <w:t>users</w:t>
      </w:r>
      <w:bookmarkEnd w:id="2799"/>
    </w:p>
    <w:p w:rsidR="00D94A19" w:rsidRPr="00212750" w:rsidRDefault="00D94A19" w:rsidP="00D94A19">
      <w:pPr>
        <w:rPr>
          <w:lang w:bidi="ar-OM"/>
          <w:rPrChange w:id="2801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94A19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94A19" w:rsidRPr="00212750" w:rsidRDefault="00D94A19" w:rsidP="000C77FA">
            <w:pPr>
              <w:rPr>
                <w:lang w:bidi="ar-OM"/>
                <w:rPrChange w:id="280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03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D94A19" w:rsidRPr="00212750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0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05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D94A19" w:rsidRPr="00212750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0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07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D94A19" w:rsidRPr="00212750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212750" w:rsidRDefault="00D94A19" w:rsidP="00895C60">
            <w:pPr>
              <w:rPr>
                <w:lang w:bidi="ar-OM"/>
                <w:rPrChange w:id="2808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809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D94A19" w:rsidRPr="0021275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10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811" w:author="Sinisa Ristic" w:date="2016-02-08T13:50:00Z">
                  <w:rPr>
                    <w:lang w:bidi="ar-OM"/>
                  </w:rPr>
                </w:rPrChange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D94A19" w:rsidRPr="00212750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12" w:author="Sinisa Ristic" w:date="2016-02-08T13:50:00Z">
                  <w:rPr>
                    <w:lang w:bidi="ar-OM"/>
                  </w:rPr>
                </w:rPrChange>
              </w:rPr>
            </w:pPr>
          </w:p>
        </w:tc>
      </w:tr>
      <w:tr w:rsidR="00D94A19" w:rsidRPr="00212750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212750" w:rsidRDefault="00D94A19" w:rsidP="000C77FA">
            <w:pPr>
              <w:rPr>
                <w:lang w:bidi="ar-OM"/>
                <w:rPrChange w:id="281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14" w:author="Sinisa Ristic" w:date="2016-02-08T13:50:00Z">
                  <w:rPr>
                    <w:lang w:val="sr-Latn-RS" w:bidi="ar-OM"/>
                  </w:rPr>
                </w:rPrChange>
              </w:rPr>
              <w:t xml:space="preserve">username </w:t>
            </w:r>
          </w:p>
        </w:tc>
        <w:tc>
          <w:tcPr>
            <w:tcW w:w="3117" w:type="dxa"/>
            <w:gridSpan w:val="2"/>
          </w:tcPr>
          <w:p w:rsidR="00D94A19" w:rsidRPr="00212750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1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16" w:author="Sinisa Ristic" w:date="2016-02-08T13:50:00Z">
                  <w:rPr>
                    <w:lang w:val="sr-Latn-RS" w:bidi="ar-OM"/>
                  </w:rPr>
                </w:rPrChange>
              </w:rPr>
              <w:t xml:space="preserve"> varchar(20</w:t>
            </w:r>
            <w:r w:rsidR="00895C60" w:rsidRPr="00212750">
              <w:rPr>
                <w:lang w:bidi="ar-OM"/>
                <w:rPrChange w:id="2817" w:author="Sinisa Ristic" w:date="2016-02-08T13:50:00Z">
                  <w:rPr>
                    <w:lang w:val="sr-Latn-RS" w:bidi="ar-OM"/>
                  </w:rPr>
                </w:rPrChange>
              </w:rPr>
              <w:t>)</w:t>
            </w:r>
          </w:p>
        </w:tc>
        <w:tc>
          <w:tcPr>
            <w:tcW w:w="3117" w:type="dxa"/>
            <w:gridSpan w:val="2"/>
          </w:tcPr>
          <w:p w:rsidR="00D94A19" w:rsidRPr="0021275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1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819" w:author="Sinisa Ristic" w:date="2016-02-08T13:50:00Z">
                  <w:rPr>
                    <w:lang w:val="sr-Latn-RS" w:bidi="ar-OM"/>
                  </w:rPr>
                </w:rPrChange>
              </w:rPr>
              <w:t>korisnicko</w:t>
            </w:r>
            <w:proofErr w:type="spellEnd"/>
            <w:r w:rsidRPr="00212750">
              <w:rPr>
                <w:lang w:bidi="ar-OM"/>
                <w:rPrChange w:id="282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821" w:author="Sinisa Ristic" w:date="2016-02-08T13:50:00Z">
                  <w:rPr>
                    <w:lang w:val="sr-Latn-RS" w:bidi="ar-OM"/>
                  </w:rPr>
                </w:rPrChange>
              </w:rPr>
              <w:t>ime</w:t>
            </w:r>
            <w:proofErr w:type="spellEnd"/>
          </w:p>
        </w:tc>
      </w:tr>
      <w:tr w:rsidR="00D94A19" w:rsidRPr="00212750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212750" w:rsidRDefault="00D94A19" w:rsidP="000C77FA">
            <w:pPr>
              <w:rPr>
                <w:lang w:bidi="ar-OM"/>
                <w:rPrChange w:id="282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23" w:author="Sinisa Ristic" w:date="2016-02-08T13:50:00Z">
                  <w:rPr>
                    <w:lang w:val="sr-Latn-RS" w:bidi="ar-OM"/>
                  </w:rPr>
                </w:rPrChange>
              </w:rPr>
              <w:t xml:space="preserve">password </w:t>
            </w:r>
          </w:p>
        </w:tc>
        <w:tc>
          <w:tcPr>
            <w:tcW w:w="3117" w:type="dxa"/>
            <w:gridSpan w:val="2"/>
          </w:tcPr>
          <w:p w:rsidR="00D94A19" w:rsidRPr="00212750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2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25" w:author="Sinisa Ristic" w:date="2016-02-08T13:50:00Z">
                  <w:rPr>
                    <w:lang w:val="sr-Latn-RS" w:bidi="ar-OM"/>
                  </w:rPr>
                </w:rPrChange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D94A19" w:rsidRPr="00212750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2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827" w:author="Sinisa Ristic" w:date="2016-02-08T13:50:00Z">
                  <w:rPr>
                    <w:lang w:val="sr-Latn-RS" w:bidi="ar-OM"/>
                  </w:rPr>
                </w:rPrChange>
              </w:rPr>
              <w:t>lozinka</w:t>
            </w:r>
            <w:proofErr w:type="spellEnd"/>
          </w:p>
        </w:tc>
      </w:tr>
      <w:tr w:rsidR="00D94A19" w:rsidRPr="00212750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212750" w:rsidRDefault="00D94A19" w:rsidP="000C77FA">
            <w:pPr>
              <w:rPr>
                <w:lang w:bidi="ar-OM"/>
                <w:rPrChange w:id="282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29" w:author="Sinisa Ristic" w:date="2016-02-08T13:50:00Z">
                  <w:rPr>
                    <w:lang w:val="sr-Latn-RS" w:bidi="ar-OM"/>
                  </w:rPr>
                </w:rPrChange>
              </w:rPr>
              <w:lastRenderedPageBreak/>
              <w:t xml:space="preserve">email </w:t>
            </w:r>
            <w:r w:rsidRPr="00212750">
              <w:rPr>
                <w:lang w:bidi="ar-OM"/>
                <w:rPrChange w:id="2830" w:author="Sinisa Ristic" w:date="2016-02-08T13:50:00Z">
                  <w:rPr>
                    <w:lang w:val="sr-Latn-RS" w:bidi="ar-OM"/>
                  </w:rPr>
                </w:rPrChange>
              </w:rPr>
              <w:tab/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212750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3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32" w:author="Sinisa Ristic" w:date="2016-02-08T13:50:00Z">
                  <w:rPr>
                    <w:lang w:val="sr-Latn-RS" w:bidi="ar-OM"/>
                  </w:rPr>
                </w:rPrChange>
              </w:rPr>
              <w:t xml:space="preserve"> varchar(255) </w:t>
            </w:r>
          </w:p>
        </w:tc>
        <w:tc>
          <w:tcPr>
            <w:tcW w:w="3117" w:type="dxa"/>
            <w:gridSpan w:val="2"/>
          </w:tcPr>
          <w:p w:rsidR="00D94A19" w:rsidRPr="0021275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3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34" w:author="Sinisa Ristic" w:date="2016-02-08T13:50:00Z">
                  <w:rPr>
                    <w:lang w:val="sr-Latn-RS" w:bidi="ar-OM"/>
                  </w:rPr>
                </w:rPrChange>
              </w:rPr>
              <w:t xml:space="preserve">email </w:t>
            </w:r>
            <w:proofErr w:type="spellStart"/>
            <w:r w:rsidRPr="00212750">
              <w:rPr>
                <w:lang w:bidi="ar-OM"/>
                <w:rPrChange w:id="2835" w:author="Sinisa Ristic" w:date="2016-02-08T13:50:00Z">
                  <w:rPr>
                    <w:lang w:val="sr-Latn-RS" w:bidi="ar-OM"/>
                  </w:rPr>
                </w:rPrChange>
              </w:rPr>
              <w:t>adresa</w:t>
            </w:r>
            <w:proofErr w:type="spellEnd"/>
          </w:p>
        </w:tc>
      </w:tr>
      <w:tr w:rsidR="00D94A19" w:rsidRPr="00212750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212750" w:rsidRDefault="00D94A19" w:rsidP="00895C60">
            <w:pPr>
              <w:rPr>
                <w:lang w:bidi="ar-OM"/>
                <w:rPrChange w:id="283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837" w:author="Sinisa Ristic" w:date="2016-02-08T13:50:00Z">
                  <w:rPr>
                    <w:lang w:val="sr-Latn-RS" w:bidi="ar-OM"/>
                  </w:rPr>
                </w:rPrChange>
              </w:rPr>
              <w:t>role_id</w:t>
            </w:r>
            <w:proofErr w:type="spellEnd"/>
            <w:r w:rsidRPr="00212750">
              <w:rPr>
                <w:lang w:bidi="ar-OM"/>
                <w:rPrChange w:id="283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212750" w:rsidRDefault="00D94A19" w:rsidP="00895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3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4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="00895C60" w:rsidRPr="00212750">
              <w:rPr>
                <w:lang w:bidi="ar-OM"/>
                <w:rPrChange w:id="2841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94A19" w:rsidRPr="0021275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42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843" w:author="Sinisa Ristic" w:date="2016-02-08T13:50:00Z">
                  <w:rPr>
                    <w:lang w:val="sr-Latn-RS" w:bidi="ar-OM"/>
                  </w:rPr>
                </w:rPrChange>
              </w:rPr>
              <w:t>uloga</w:t>
            </w:r>
            <w:proofErr w:type="spellEnd"/>
          </w:p>
        </w:tc>
      </w:tr>
    </w:tbl>
    <w:p w:rsidR="00330F6A" w:rsidRPr="00212750" w:rsidRDefault="00330F6A" w:rsidP="00330F6A">
      <w:pPr>
        <w:rPr>
          <w:lang w:bidi="ar-OM"/>
          <w:rPrChange w:id="2844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rPr>
          <w:lang w:bidi="ar-OM"/>
          <w:rPrChange w:id="2845" w:author="Sinisa Ristic" w:date="2016-02-08T13:50:00Z">
            <w:rPr>
              <w:lang w:val="sr-Latn-RS" w:bidi="ar-OM"/>
            </w:rPr>
          </w:rPrChange>
        </w:rPr>
      </w:pPr>
    </w:p>
    <w:p w:rsidR="00F53177" w:rsidRPr="00212750" w:rsidRDefault="00F53177" w:rsidP="00895C60">
      <w:pPr>
        <w:pStyle w:val="Heading2"/>
        <w:rPr>
          <w:lang w:bidi="ar-OM"/>
          <w:rPrChange w:id="2846" w:author="Sinisa Ristic" w:date="2016-02-08T13:50:00Z">
            <w:rPr>
              <w:lang w:val="sr-Latn-RS" w:bidi="ar-OM"/>
            </w:rPr>
          </w:rPrChange>
        </w:rPr>
      </w:pPr>
      <w:bookmarkStart w:id="2847" w:name="_Toc442702531"/>
      <w:r w:rsidRPr="00212750">
        <w:rPr>
          <w:lang w:bidi="ar-OM"/>
          <w:rPrChange w:id="2848" w:author="Sinisa Ristic" w:date="2016-02-08T13:50:00Z">
            <w:rPr>
              <w:lang w:val="sr-Latn-RS" w:bidi="ar-OM"/>
            </w:rPr>
          </w:rPrChange>
        </w:rPr>
        <w:t>role</w:t>
      </w:r>
      <w:bookmarkEnd w:id="2847"/>
    </w:p>
    <w:p w:rsidR="00F53177" w:rsidRPr="00212750" w:rsidRDefault="00F53177" w:rsidP="00F53177">
      <w:pPr>
        <w:rPr>
          <w:lang w:bidi="ar-OM"/>
          <w:rPrChange w:id="2849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Pr="00212750" w:rsidRDefault="00F53177" w:rsidP="000C77FA">
            <w:pPr>
              <w:rPr>
                <w:lang w:bidi="ar-OM"/>
                <w:rPrChange w:id="285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51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5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53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5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55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2856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857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58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859" w:author="Sinisa Ristic" w:date="2016-02-08T13:50:00Z">
                  <w:rPr>
                    <w:lang w:bidi="ar-OM"/>
                  </w:rPr>
                </w:rPrChange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60" w:author="Sinisa Ristic" w:date="2016-02-08T13:50:00Z">
                  <w:rPr>
                    <w:lang w:bidi="ar-OM"/>
                  </w:rPr>
                </w:rPrChange>
              </w:rPr>
            </w:pPr>
          </w:p>
        </w:tc>
      </w:tr>
      <w:tr w:rsidR="00F53177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286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62" w:author="Sinisa Ristic" w:date="2016-02-08T13:50:00Z">
                  <w:rPr>
                    <w:lang w:val="sr-Latn-RS" w:bidi="ar-OM"/>
                  </w:rPr>
                </w:rPrChange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6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64" w:author="Sinisa Ristic" w:date="2016-02-08T13:50:00Z">
                  <w:rPr>
                    <w:lang w:val="sr-Latn-RS" w:bidi="ar-OM"/>
                  </w:rPr>
                </w:rPrChange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6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866" w:author="Sinisa Ristic" w:date="2016-02-08T13:50:00Z">
                  <w:rPr>
                    <w:lang w:val="sr-Latn-RS" w:bidi="ar-OM"/>
                  </w:rPr>
                </w:rPrChange>
              </w:rPr>
              <w:t>naziv</w:t>
            </w:r>
            <w:proofErr w:type="spellEnd"/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F53177">
            <w:pPr>
              <w:tabs>
                <w:tab w:val="left" w:pos="1440"/>
              </w:tabs>
              <w:rPr>
                <w:lang w:bidi="ar-OM"/>
                <w:rPrChange w:id="286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68" w:author="Sinisa Ristic" w:date="2016-02-08T13:50:00Z">
                  <w:rPr>
                    <w:lang w:val="sr-Latn-RS" w:bidi="ar-OM"/>
                  </w:rPr>
                </w:rPrChange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6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70" w:author="Sinisa Ristic" w:date="2016-02-08T13:50:00Z">
                  <w:rPr>
                    <w:lang w:val="sr-Latn-RS" w:bidi="ar-OM"/>
                  </w:rPr>
                </w:rPrChange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7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872" w:author="Sinisa Ristic" w:date="2016-02-08T13:50:00Z">
                  <w:rPr>
                    <w:lang w:val="sr-Latn-RS" w:bidi="ar-OM"/>
                  </w:rPr>
                </w:rPrChange>
              </w:rPr>
              <w:t>opis</w:t>
            </w:r>
            <w:proofErr w:type="spellEnd"/>
          </w:p>
        </w:tc>
      </w:tr>
    </w:tbl>
    <w:p w:rsidR="00F53177" w:rsidRPr="00212750" w:rsidRDefault="00F53177" w:rsidP="00F53177">
      <w:pPr>
        <w:rPr>
          <w:lang w:bidi="ar-OM"/>
          <w:rPrChange w:id="2873" w:author="Sinisa Ristic" w:date="2016-02-08T13:50:00Z">
            <w:rPr>
              <w:lang w:val="sr-Latn-RS" w:bidi="ar-OM"/>
            </w:rPr>
          </w:rPrChange>
        </w:rPr>
      </w:pPr>
    </w:p>
    <w:p w:rsidR="00F53177" w:rsidRPr="00212750" w:rsidRDefault="00F53177" w:rsidP="00F53177">
      <w:pPr>
        <w:pStyle w:val="Heading2"/>
        <w:rPr>
          <w:lang w:bidi="ar-OM"/>
          <w:rPrChange w:id="2874" w:author="Sinisa Ristic" w:date="2016-02-08T13:50:00Z">
            <w:rPr>
              <w:lang w:val="sr-Latn-RS" w:bidi="ar-OM"/>
            </w:rPr>
          </w:rPrChange>
        </w:rPr>
      </w:pPr>
      <w:bookmarkStart w:id="2875" w:name="_Toc442702532"/>
      <w:r w:rsidRPr="00212750">
        <w:rPr>
          <w:lang w:bidi="ar-OM"/>
          <w:rPrChange w:id="2876" w:author="Sinisa Ristic" w:date="2016-02-08T13:50:00Z">
            <w:rPr>
              <w:lang w:val="sr-Latn-RS" w:bidi="ar-OM"/>
            </w:rPr>
          </w:rPrChange>
        </w:rPr>
        <w:t>task</w:t>
      </w:r>
      <w:bookmarkEnd w:id="2875"/>
    </w:p>
    <w:p w:rsidR="00F53177" w:rsidRPr="00212750" w:rsidRDefault="00F53177" w:rsidP="00F53177">
      <w:pPr>
        <w:rPr>
          <w:lang w:bidi="ar-OM"/>
          <w:rPrChange w:id="2877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Pr="00212750" w:rsidRDefault="00F53177" w:rsidP="000C77FA">
            <w:pPr>
              <w:rPr>
                <w:lang w:bidi="ar-OM"/>
                <w:rPrChange w:id="287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79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8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81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8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83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2884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885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86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887" w:author="Sinisa Ristic" w:date="2016-02-08T13:50:00Z">
                  <w:rPr>
                    <w:lang w:bidi="ar-OM"/>
                  </w:rPr>
                </w:rPrChange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88" w:author="Sinisa Ristic" w:date="2016-02-08T13:50:00Z">
                  <w:rPr>
                    <w:lang w:bidi="ar-OM"/>
                  </w:rPr>
                </w:rPrChange>
              </w:rPr>
            </w:pPr>
          </w:p>
        </w:tc>
      </w:tr>
      <w:tr w:rsidR="00F53177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288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90" w:author="Sinisa Ristic" w:date="2016-02-08T13:50:00Z">
                  <w:rPr>
                    <w:lang w:val="sr-Latn-RS" w:bidi="ar-OM"/>
                  </w:rPr>
                </w:rPrChange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9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92" w:author="Sinisa Ristic" w:date="2016-02-08T13:50:00Z">
                  <w:rPr>
                    <w:lang w:val="sr-Latn-RS" w:bidi="ar-OM"/>
                  </w:rPr>
                </w:rPrChange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89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894" w:author="Sinisa Ristic" w:date="2016-02-08T13:50:00Z">
                  <w:rPr>
                    <w:lang w:val="sr-Latn-RS" w:bidi="ar-OM"/>
                  </w:rPr>
                </w:rPrChange>
              </w:rPr>
              <w:t>naziv</w:t>
            </w:r>
            <w:proofErr w:type="spellEnd"/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tabs>
                <w:tab w:val="left" w:pos="1440"/>
              </w:tabs>
              <w:rPr>
                <w:lang w:bidi="ar-OM"/>
                <w:rPrChange w:id="289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96" w:author="Sinisa Ristic" w:date="2016-02-08T13:50:00Z">
                  <w:rPr>
                    <w:lang w:val="sr-Latn-RS" w:bidi="ar-OM"/>
                  </w:rPr>
                </w:rPrChange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9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898" w:author="Sinisa Ristic" w:date="2016-02-08T13:50:00Z">
                  <w:rPr>
                    <w:lang w:val="sr-Latn-RS" w:bidi="ar-OM"/>
                  </w:rPr>
                </w:rPrChange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89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900" w:author="Sinisa Ristic" w:date="2016-02-08T13:50:00Z">
                  <w:rPr>
                    <w:lang w:val="sr-Latn-RS" w:bidi="ar-OM"/>
                  </w:rPr>
                </w:rPrChange>
              </w:rPr>
              <w:t>opis</w:t>
            </w:r>
            <w:proofErr w:type="spellEnd"/>
          </w:p>
        </w:tc>
      </w:tr>
    </w:tbl>
    <w:p w:rsidR="00F53177" w:rsidRPr="00212750" w:rsidRDefault="00F53177" w:rsidP="00F53177">
      <w:pPr>
        <w:rPr>
          <w:lang w:bidi="ar-OM"/>
          <w:rPrChange w:id="2901" w:author="Sinisa Ristic" w:date="2016-02-08T13:50:00Z">
            <w:rPr>
              <w:lang w:val="sr-Latn-RS" w:bidi="ar-OM"/>
            </w:rPr>
          </w:rPrChange>
        </w:rPr>
      </w:pPr>
    </w:p>
    <w:p w:rsidR="00F53177" w:rsidRPr="00212750" w:rsidRDefault="00F53177" w:rsidP="00F53177">
      <w:pPr>
        <w:pStyle w:val="Heading2"/>
        <w:rPr>
          <w:lang w:bidi="ar-OM"/>
          <w:rPrChange w:id="2902" w:author="Sinisa Ristic" w:date="2016-02-08T13:50:00Z">
            <w:rPr>
              <w:lang w:val="sr-Latn-RS" w:bidi="ar-OM"/>
            </w:rPr>
          </w:rPrChange>
        </w:rPr>
      </w:pPr>
      <w:bookmarkStart w:id="2903" w:name="_Toc442702533"/>
      <w:proofErr w:type="spellStart"/>
      <w:r w:rsidRPr="00212750">
        <w:rPr>
          <w:lang w:bidi="ar-OM"/>
          <w:rPrChange w:id="2904" w:author="Sinisa Ristic" w:date="2016-02-08T13:50:00Z">
            <w:rPr>
              <w:lang w:val="sr-Latn-RS" w:bidi="ar-OM"/>
            </w:rPr>
          </w:rPrChange>
        </w:rPr>
        <w:t>role_task</w:t>
      </w:r>
      <w:bookmarkEnd w:id="2903"/>
      <w:proofErr w:type="spellEnd"/>
    </w:p>
    <w:p w:rsidR="00F53177" w:rsidRPr="00212750" w:rsidRDefault="00F53177" w:rsidP="00F53177">
      <w:pPr>
        <w:rPr>
          <w:lang w:bidi="ar-OM"/>
          <w:rPrChange w:id="2905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Pr="00212750" w:rsidRDefault="00F53177" w:rsidP="000C77FA">
            <w:pPr>
              <w:rPr>
                <w:lang w:bidi="ar-OM"/>
                <w:rPrChange w:id="290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07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0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09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1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11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2912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913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914" w:author="Sinisa Ristic" w:date="2016-02-08T13:50:00Z">
                  <w:rPr>
                    <w:lang w:bidi="ar-OM"/>
                  </w:rPr>
                </w:rPrChange>
              </w:rPr>
            </w:pPr>
            <w:r w:rsidRPr="00212750">
              <w:rPr>
                <w:lang w:bidi="ar-OM"/>
                <w:rPrChange w:id="2915" w:author="Sinisa Ristic" w:date="2016-02-08T13:50:00Z">
                  <w:rPr>
                    <w:lang w:bidi="ar-OM"/>
                  </w:rPr>
                </w:rPrChange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916" w:author="Sinisa Ristic" w:date="2016-02-08T13:50:00Z">
                  <w:rPr>
                    <w:lang w:bidi="ar-OM"/>
                  </w:rPr>
                </w:rPrChange>
              </w:rPr>
            </w:pPr>
          </w:p>
        </w:tc>
      </w:tr>
      <w:tr w:rsidR="00F53177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F53177">
            <w:pPr>
              <w:tabs>
                <w:tab w:val="center" w:pos="1450"/>
              </w:tabs>
              <w:rPr>
                <w:lang w:bidi="ar-OM"/>
                <w:rPrChange w:id="2917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918" w:author="Sinisa Ristic" w:date="2016-02-08T13:50:00Z">
                  <w:rPr>
                    <w:lang w:val="sr-Latn-RS" w:bidi="ar-OM"/>
                  </w:rPr>
                </w:rPrChange>
              </w:rPr>
              <w:t>user_role_id</w:t>
            </w:r>
            <w:proofErr w:type="spellEnd"/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1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2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921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2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23" w:author="Sinisa Ristic" w:date="2016-02-08T13:50:00Z">
                  <w:rPr>
                    <w:lang w:val="sr-Latn-RS" w:bidi="ar-OM"/>
                  </w:rPr>
                </w:rPrChange>
              </w:rPr>
              <w:t>id role</w:t>
            </w:r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tabs>
                <w:tab w:val="left" w:pos="1440"/>
              </w:tabs>
              <w:rPr>
                <w:lang w:bidi="ar-OM"/>
                <w:rPrChange w:id="292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925" w:author="Sinisa Ristic" w:date="2016-02-08T13:50:00Z">
                  <w:rPr>
                    <w:lang w:val="sr-Latn-RS" w:bidi="ar-OM"/>
                  </w:rPr>
                </w:rPrChange>
              </w:rPr>
              <w:t>task_id</w:t>
            </w:r>
            <w:proofErr w:type="spellEnd"/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92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27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928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92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30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  <w:proofErr w:type="spellStart"/>
            <w:r w:rsidRPr="00212750">
              <w:rPr>
                <w:lang w:bidi="ar-OM"/>
                <w:rPrChange w:id="2931" w:author="Sinisa Ristic" w:date="2016-02-08T13:50:00Z">
                  <w:rPr>
                    <w:lang w:val="sr-Latn-RS" w:bidi="ar-OM"/>
                  </w:rPr>
                </w:rPrChange>
              </w:rPr>
              <w:t>taska</w:t>
            </w:r>
            <w:proofErr w:type="spellEnd"/>
          </w:p>
        </w:tc>
      </w:tr>
    </w:tbl>
    <w:p w:rsidR="00F53177" w:rsidRPr="00212750" w:rsidRDefault="00F53177" w:rsidP="00F53177">
      <w:pPr>
        <w:rPr>
          <w:lang w:bidi="ar-OM"/>
          <w:rPrChange w:id="2932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F53177" w:rsidP="00895C60">
      <w:pPr>
        <w:pStyle w:val="Heading2"/>
        <w:rPr>
          <w:lang w:bidi="ar-OM"/>
          <w:rPrChange w:id="2933" w:author="Sinisa Ristic" w:date="2016-02-08T13:50:00Z">
            <w:rPr>
              <w:lang w:val="sr-Latn-RS" w:bidi="ar-OM"/>
            </w:rPr>
          </w:rPrChange>
        </w:rPr>
      </w:pPr>
      <w:bookmarkStart w:id="2934" w:name="_Toc442702534"/>
      <w:r w:rsidRPr="00212750">
        <w:rPr>
          <w:lang w:bidi="ar-OM"/>
          <w:rPrChange w:id="2935" w:author="Sinisa Ristic" w:date="2016-02-08T13:50:00Z">
            <w:rPr>
              <w:lang w:val="sr-Latn-RS" w:bidi="ar-OM"/>
            </w:rPr>
          </w:rPrChange>
        </w:rPr>
        <w:t>category</w:t>
      </w:r>
      <w:bookmarkEnd w:id="2934"/>
    </w:p>
    <w:p w:rsidR="00895C60" w:rsidRPr="00212750" w:rsidRDefault="00895C60" w:rsidP="00895C60">
      <w:pPr>
        <w:rPr>
          <w:lang w:bidi="ar-OM"/>
          <w:rPrChange w:id="2936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895C60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895C60" w:rsidRPr="00212750" w:rsidRDefault="00895C60" w:rsidP="000C77FA">
            <w:pPr>
              <w:rPr>
                <w:lang w:bidi="ar-OM"/>
                <w:rPrChange w:id="293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38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895C60" w:rsidRPr="0021275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3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40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895C60" w:rsidRPr="0021275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4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42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895C60" w:rsidRPr="0021275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212750" w:rsidRDefault="00895C60" w:rsidP="000C77FA">
            <w:pPr>
              <w:rPr>
                <w:lang w:bidi="ar-OM"/>
                <w:rPrChange w:id="294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44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  <w:r w:rsidRPr="00212750">
              <w:rPr>
                <w:lang w:bidi="ar-OM"/>
                <w:rPrChange w:id="294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21275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94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47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  <w:r w:rsidRPr="00212750">
              <w:rPr>
                <w:lang w:bidi="ar-OM"/>
                <w:rPrChange w:id="294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94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95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21275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951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895C60" w:rsidRPr="0021275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212750" w:rsidRDefault="00895C60" w:rsidP="000C77FA">
            <w:pPr>
              <w:rPr>
                <w:lang w:bidi="ar-OM"/>
                <w:rPrChange w:id="295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53" w:author="Sinisa Ristic" w:date="2016-02-08T13:50:00Z">
                  <w:rPr>
                    <w:lang w:val="sr-Latn-RS" w:bidi="ar-OM"/>
                  </w:rPr>
                </w:rPrChange>
              </w:rPr>
              <w:t xml:space="preserve">name </w:t>
            </w:r>
            <w:r w:rsidRPr="00212750">
              <w:rPr>
                <w:lang w:bidi="ar-OM"/>
                <w:rPrChange w:id="295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95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295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212750" w:rsidRDefault="00895C60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5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58" w:author="Sinisa Ristic" w:date="2016-02-08T13:50:00Z">
                  <w:rPr>
                    <w:lang w:val="sr-Latn-RS" w:bidi="ar-OM"/>
                  </w:rPr>
                </w:rPrChange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895C60" w:rsidRPr="0021275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5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960" w:author="Sinisa Ristic" w:date="2016-02-08T13:50:00Z">
                  <w:rPr>
                    <w:lang w:val="sr-Latn-RS" w:bidi="ar-OM"/>
                  </w:rPr>
                </w:rPrChange>
              </w:rPr>
              <w:t>ime</w:t>
            </w:r>
            <w:proofErr w:type="spellEnd"/>
            <w:r w:rsidRPr="00212750">
              <w:rPr>
                <w:lang w:bidi="ar-OM"/>
                <w:rPrChange w:id="296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962" w:author="Sinisa Ristic" w:date="2016-02-08T13:50:00Z">
                  <w:rPr>
                    <w:lang w:val="sr-Latn-RS" w:bidi="ar-OM"/>
                  </w:rPr>
                </w:rPrChange>
              </w:rPr>
              <w:t>kategorije</w:t>
            </w:r>
            <w:proofErr w:type="spellEnd"/>
          </w:p>
        </w:tc>
      </w:tr>
      <w:tr w:rsidR="00895C60" w:rsidRPr="0021275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212750" w:rsidRDefault="00895C60" w:rsidP="000C77FA">
            <w:pPr>
              <w:rPr>
                <w:lang w:bidi="ar-OM"/>
                <w:rPrChange w:id="296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64" w:author="Sinisa Ristic" w:date="2016-02-08T13:50:00Z">
                  <w:rPr>
                    <w:lang w:val="sr-Latn-RS" w:bidi="ar-OM"/>
                  </w:rPr>
                </w:rPrChange>
              </w:rPr>
              <w:t xml:space="preserve">description </w:t>
            </w:r>
            <w:r w:rsidRPr="00212750">
              <w:rPr>
                <w:lang w:bidi="ar-OM"/>
                <w:rPrChange w:id="296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21275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96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67" w:author="Sinisa Ristic" w:date="2016-02-08T13:50:00Z">
                  <w:rPr>
                    <w:lang w:val="sr-Latn-RS" w:bidi="ar-OM"/>
                  </w:rPr>
                </w:rPrChange>
              </w:rPr>
              <w:t xml:space="preserve"> text  </w:t>
            </w:r>
          </w:p>
        </w:tc>
        <w:tc>
          <w:tcPr>
            <w:tcW w:w="3117" w:type="dxa"/>
            <w:gridSpan w:val="2"/>
          </w:tcPr>
          <w:p w:rsidR="00895C60" w:rsidRPr="0021275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296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69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970" w:author="Sinisa Ristic" w:date="2016-02-08T13:50:00Z">
                  <w:rPr>
                    <w:lang w:val="sr-Latn-RS" w:bidi="ar-OM"/>
                  </w:rPr>
                </w:rPrChange>
              </w:rPr>
              <w:t>opis</w:t>
            </w:r>
            <w:proofErr w:type="spellEnd"/>
            <w:r w:rsidRPr="00212750">
              <w:rPr>
                <w:lang w:bidi="ar-OM"/>
                <w:rPrChange w:id="297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2972" w:author="Sinisa Ristic" w:date="2016-02-08T13:50:00Z">
                  <w:rPr>
                    <w:lang w:val="sr-Latn-RS" w:bidi="ar-OM"/>
                  </w:rPr>
                </w:rPrChange>
              </w:rPr>
              <w:t>kategorije</w:t>
            </w:r>
            <w:proofErr w:type="spellEnd"/>
          </w:p>
        </w:tc>
      </w:tr>
      <w:tr w:rsidR="00895C60" w:rsidRPr="0021275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212750" w:rsidRDefault="00895C60" w:rsidP="000C77FA">
            <w:pPr>
              <w:rPr>
                <w:lang w:bidi="ar-OM"/>
                <w:rPrChange w:id="297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2974" w:author="Sinisa Ristic" w:date="2016-02-08T13:50:00Z">
                  <w:rPr>
                    <w:lang w:val="sr-Latn-RS" w:bidi="ar-OM"/>
                  </w:rPr>
                </w:rPrChange>
              </w:rPr>
              <w:t>parent_id</w:t>
            </w:r>
            <w:proofErr w:type="spellEnd"/>
            <w:r w:rsidRPr="00212750">
              <w:rPr>
                <w:lang w:bidi="ar-OM"/>
                <w:rPrChange w:id="2975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Pr="00212750">
              <w:rPr>
                <w:lang w:bidi="ar-OM"/>
                <w:rPrChange w:id="297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21275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7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78" w:author="Sinisa Ristic" w:date="2016-02-08T13:50:00Z">
                  <w:rPr>
                    <w:lang w:val="sr-Latn-RS" w:bidi="ar-OM"/>
                  </w:rPr>
                </w:rPrChange>
              </w:rPr>
              <w:t xml:space="preserve"> integer</w:t>
            </w:r>
            <w:r w:rsidRPr="00212750">
              <w:rPr>
                <w:lang w:bidi="ar-OM"/>
                <w:rPrChange w:id="297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21275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298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2981" w:author="Sinisa Ristic" w:date="2016-02-08T13:50:00Z">
                  <w:rPr>
                    <w:lang w:val="sr-Latn-RS" w:bidi="ar-OM"/>
                  </w:rPr>
                </w:rPrChange>
              </w:rPr>
              <w:t xml:space="preserve"> id parent </w:t>
            </w:r>
            <w:proofErr w:type="spellStart"/>
            <w:r w:rsidRPr="00212750">
              <w:rPr>
                <w:lang w:bidi="ar-OM"/>
                <w:rPrChange w:id="2982" w:author="Sinisa Ristic" w:date="2016-02-08T13:50:00Z">
                  <w:rPr>
                    <w:lang w:val="sr-Latn-RS" w:bidi="ar-OM"/>
                  </w:rPr>
                </w:rPrChange>
              </w:rPr>
              <w:t>kategorije</w:t>
            </w:r>
            <w:proofErr w:type="spellEnd"/>
          </w:p>
        </w:tc>
      </w:tr>
    </w:tbl>
    <w:p w:rsidR="00330F6A" w:rsidRPr="00212750" w:rsidRDefault="00330F6A" w:rsidP="00330F6A">
      <w:pPr>
        <w:rPr>
          <w:lang w:bidi="ar-OM"/>
          <w:rPrChange w:id="2983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710FA1">
      <w:pPr>
        <w:pStyle w:val="Heading2"/>
        <w:rPr>
          <w:lang w:bidi="ar-OM"/>
          <w:rPrChange w:id="2984" w:author="Sinisa Ristic" w:date="2016-02-08T13:50:00Z">
            <w:rPr>
              <w:lang w:val="sr-Latn-RS" w:bidi="ar-OM"/>
            </w:rPr>
          </w:rPrChange>
        </w:rPr>
      </w:pPr>
      <w:bookmarkStart w:id="2985" w:name="_Toc442702535"/>
      <w:proofErr w:type="spellStart"/>
      <w:r w:rsidRPr="00212750">
        <w:rPr>
          <w:lang w:bidi="ar-OM"/>
          <w:rPrChange w:id="2986" w:author="Sinisa Ristic" w:date="2016-02-08T13:50:00Z">
            <w:rPr>
              <w:lang w:val="sr-Latn-RS" w:bidi="ar-OM"/>
            </w:rPr>
          </w:rPrChange>
        </w:rPr>
        <w:lastRenderedPageBreak/>
        <w:t>entity_category</w:t>
      </w:r>
      <w:proofErr w:type="spellEnd"/>
      <w:r w:rsidRPr="00212750">
        <w:rPr>
          <w:lang w:bidi="ar-OM"/>
          <w:rPrChange w:id="2987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Pr="00212750">
        <w:rPr>
          <w:lang w:bidi="ar-OM"/>
          <w:rPrChange w:id="2988" w:author="Sinisa Ristic" w:date="2016-02-08T13:50:00Z">
            <w:rPr>
              <w:lang w:val="sr-Latn-RS" w:bidi="ar-OM"/>
            </w:rPr>
          </w:rPrChange>
        </w:rPr>
        <w:t>tabela</w:t>
      </w:r>
      <w:proofErr w:type="spellEnd"/>
      <w:r w:rsidRPr="00212750">
        <w:rPr>
          <w:lang w:bidi="ar-OM"/>
          <w:rPrChange w:id="2989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2990" w:author="Sinisa Ristic" w:date="2016-02-08T13:50:00Z">
            <w:rPr>
              <w:lang w:val="sr-Latn-RS" w:bidi="ar-OM"/>
            </w:rPr>
          </w:rPrChange>
        </w:rPr>
        <w:t>koja</w:t>
      </w:r>
      <w:proofErr w:type="spellEnd"/>
      <w:r w:rsidRPr="00212750">
        <w:rPr>
          <w:lang w:bidi="ar-OM"/>
          <w:rPrChange w:id="299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992" w:author="Sinisa Ristic" w:date="2016-02-08T13:50:00Z">
            <w:rPr>
              <w:lang w:val="sr-Latn-RS" w:bidi="ar-OM"/>
            </w:rPr>
          </w:rPrChange>
        </w:rPr>
        <w:t>objekat</w:t>
      </w:r>
      <w:proofErr w:type="spellEnd"/>
      <w:r w:rsidRPr="00212750">
        <w:rPr>
          <w:lang w:bidi="ar-OM"/>
          <w:rPrChange w:id="299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2994" w:author="Sinisa Ristic" w:date="2016-02-08T13:50:00Z">
            <w:rPr>
              <w:lang w:val="sr-Latn-RS" w:bidi="ar-OM"/>
            </w:rPr>
          </w:rPrChange>
        </w:rPr>
        <w:t>vezuj</w:t>
      </w:r>
      <w:r w:rsidR="00710FA1" w:rsidRPr="00212750">
        <w:rPr>
          <w:lang w:bidi="ar-OM"/>
          <w:rPrChange w:id="2995" w:author="Sinisa Ristic" w:date="2016-02-08T13:50:00Z">
            <w:rPr>
              <w:lang w:val="sr-Latn-RS" w:bidi="ar-OM"/>
            </w:rPr>
          </w:rPrChange>
        </w:rPr>
        <w:t>e</w:t>
      </w:r>
      <w:proofErr w:type="spellEnd"/>
      <w:r w:rsidR="00710FA1" w:rsidRPr="00212750">
        <w:rPr>
          <w:lang w:bidi="ar-OM"/>
          <w:rPrChange w:id="299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710FA1" w:rsidRPr="00212750">
        <w:rPr>
          <w:lang w:bidi="ar-OM"/>
          <w:rPrChange w:id="2997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r w:rsidR="00710FA1" w:rsidRPr="00212750">
        <w:rPr>
          <w:lang w:bidi="ar-OM"/>
          <w:rPrChange w:id="299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710FA1" w:rsidRPr="00212750">
        <w:rPr>
          <w:lang w:bidi="ar-OM"/>
          <w:rPrChange w:id="2999" w:author="Sinisa Ristic" w:date="2016-02-08T13:50:00Z">
            <w:rPr>
              <w:lang w:val="sr-Latn-RS" w:bidi="ar-OM"/>
            </w:rPr>
          </w:rPrChange>
        </w:rPr>
        <w:t>proizvoljnim</w:t>
      </w:r>
      <w:proofErr w:type="spellEnd"/>
      <w:r w:rsidR="00710FA1" w:rsidRPr="00212750">
        <w:rPr>
          <w:lang w:bidi="ar-OM"/>
          <w:rPrChange w:id="300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710FA1" w:rsidRPr="00212750">
        <w:rPr>
          <w:lang w:bidi="ar-OM"/>
          <w:rPrChange w:id="3001" w:author="Sinisa Ristic" w:date="2016-02-08T13:50:00Z">
            <w:rPr>
              <w:lang w:val="sr-Latn-RS" w:bidi="ar-OM"/>
            </w:rPr>
          </w:rPrChange>
        </w:rPr>
        <w:t>brojem</w:t>
      </w:r>
      <w:proofErr w:type="spellEnd"/>
      <w:r w:rsidR="00710FA1" w:rsidRPr="00212750">
        <w:rPr>
          <w:lang w:bidi="ar-OM"/>
          <w:rPrChange w:id="300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710FA1" w:rsidRPr="00212750">
        <w:rPr>
          <w:lang w:bidi="ar-OM"/>
          <w:rPrChange w:id="3003" w:author="Sinisa Ristic" w:date="2016-02-08T13:50:00Z">
            <w:rPr>
              <w:lang w:val="sr-Latn-RS" w:bidi="ar-OM"/>
            </w:rPr>
          </w:rPrChange>
        </w:rPr>
        <w:t>katego</w:t>
      </w:r>
      <w:r w:rsidRPr="00212750">
        <w:rPr>
          <w:lang w:bidi="ar-OM"/>
          <w:rPrChange w:id="3004" w:author="Sinisa Ristic" w:date="2016-02-08T13:50:00Z">
            <w:rPr>
              <w:lang w:val="sr-Latn-RS" w:bidi="ar-OM"/>
            </w:rPr>
          </w:rPrChange>
        </w:rPr>
        <w:t>rija</w:t>
      </w:r>
      <w:proofErr w:type="spellEnd"/>
      <w:r w:rsidRPr="00212750">
        <w:rPr>
          <w:lang w:bidi="ar-OM"/>
          <w:rPrChange w:id="3005" w:author="Sinisa Ristic" w:date="2016-02-08T13:50:00Z">
            <w:rPr>
              <w:lang w:val="sr-Latn-RS" w:bidi="ar-OM"/>
            </w:rPr>
          </w:rPrChange>
        </w:rPr>
        <w:t>)</w:t>
      </w:r>
      <w:bookmarkEnd w:id="2985"/>
    </w:p>
    <w:p w:rsidR="00330F6A" w:rsidRPr="00212750" w:rsidRDefault="00330F6A" w:rsidP="00330F6A">
      <w:pPr>
        <w:rPr>
          <w:lang w:bidi="ar-OM"/>
          <w:rPrChange w:id="3006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10FA1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10FA1" w:rsidRPr="00212750" w:rsidRDefault="00710FA1" w:rsidP="000C77FA">
            <w:pPr>
              <w:rPr>
                <w:lang w:bidi="ar-OM"/>
                <w:rPrChange w:id="300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08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710FA1" w:rsidRPr="00212750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00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10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710FA1" w:rsidRPr="00212750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01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12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710FA1" w:rsidRPr="00212750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212750" w:rsidRDefault="00710FA1" w:rsidP="000C77FA">
            <w:pPr>
              <w:rPr>
                <w:lang w:bidi="ar-OM"/>
                <w:rPrChange w:id="301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14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710FA1" w:rsidRPr="00212750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01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16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710FA1" w:rsidRPr="00212750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01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710FA1" w:rsidRPr="00212750" w:rsidTr="0071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212750" w:rsidRDefault="00710FA1" w:rsidP="000C77FA">
            <w:pPr>
              <w:rPr>
                <w:lang w:bidi="ar-OM"/>
                <w:rPrChange w:id="301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019" w:author="Sinisa Ristic" w:date="2016-02-08T13:50:00Z">
                  <w:rPr>
                    <w:lang w:val="sr-Latn-RS" w:bidi="ar-OM"/>
                  </w:rPr>
                </w:rPrChange>
              </w:rPr>
              <w:t>entity_id</w:t>
            </w:r>
            <w:proofErr w:type="spellEnd"/>
            <w:r w:rsidRPr="00212750">
              <w:rPr>
                <w:lang w:bidi="ar-OM"/>
                <w:rPrChange w:id="302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710FA1" w:rsidRPr="00212750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02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22" w:author="Sinisa Ristic" w:date="2016-02-08T13:50:00Z">
                  <w:rPr>
                    <w:lang w:val="sr-Latn-RS" w:bidi="ar-OM"/>
                  </w:rPr>
                </w:rPrChange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212750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02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2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25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302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27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302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29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303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31" w:author="Sinisa Ristic" w:date="2016-02-08T13:50:00Z">
                  <w:rPr>
                    <w:lang w:val="sr-Latn-RS" w:bidi="ar-OM"/>
                  </w:rPr>
                </w:rPrChange>
              </w:rPr>
              <w:t>entiteta</w:t>
            </w:r>
            <w:proofErr w:type="spellEnd"/>
          </w:p>
        </w:tc>
      </w:tr>
      <w:tr w:rsidR="00710FA1" w:rsidRPr="00212750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212750" w:rsidRDefault="00710FA1" w:rsidP="000C77FA">
            <w:pPr>
              <w:rPr>
                <w:lang w:bidi="ar-OM"/>
                <w:rPrChange w:id="3032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033" w:author="Sinisa Ristic" w:date="2016-02-08T13:50:00Z">
                  <w:rPr>
                    <w:lang w:val="sr-Latn-RS" w:bidi="ar-OM"/>
                  </w:rPr>
                </w:rPrChange>
              </w:rPr>
              <w:t>category_id</w:t>
            </w:r>
            <w:proofErr w:type="spellEnd"/>
            <w:r w:rsidRPr="00212750">
              <w:rPr>
                <w:lang w:bidi="ar-OM"/>
                <w:rPrChange w:id="303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710FA1" w:rsidRPr="00212750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03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36" w:author="Sinisa Ristic" w:date="2016-02-08T13:50:00Z">
                  <w:rPr>
                    <w:lang w:val="sr-Latn-RS" w:bidi="ar-OM"/>
                  </w:rPr>
                </w:rPrChange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212750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03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3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39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304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41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304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43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304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45" w:author="Sinisa Ristic" w:date="2016-02-08T13:50:00Z">
                  <w:rPr>
                    <w:lang w:val="sr-Latn-RS" w:bidi="ar-OM"/>
                  </w:rPr>
                </w:rPrChange>
              </w:rPr>
              <w:t>kategorija</w:t>
            </w:r>
            <w:proofErr w:type="spellEnd"/>
          </w:p>
        </w:tc>
      </w:tr>
    </w:tbl>
    <w:p w:rsidR="00330F6A" w:rsidRPr="00212750" w:rsidRDefault="00330F6A" w:rsidP="00330F6A">
      <w:pPr>
        <w:rPr>
          <w:lang w:bidi="ar-OM"/>
          <w:rPrChange w:id="3046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rPr>
          <w:lang w:bidi="ar-OM"/>
          <w:rPrChange w:id="3047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F53177" w:rsidP="009A2856">
      <w:pPr>
        <w:pStyle w:val="Heading2"/>
        <w:rPr>
          <w:lang w:bidi="ar-OM"/>
          <w:rPrChange w:id="3048" w:author="Sinisa Ristic" w:date="2016-02-08T13:50:00Z">
            <w:rPr>
              <w:lang w:val="sr-Latn-RS" w:bidi="ar-OM"/>
            </w:rPr>
          </w:rPrChange>
        </w:rPr>
      </w:pPr>
      <w:bookmarkStart w:id="3049" w:name="_Toc442702536"/>
      <w:r w:rsidRPr="00212750">
        <w:rPr>
          <w:lang w:bidi="ar-OM"/>
          <w:rPrChange w:id="3050" w:author="Sinisa Ristic" w:date="2016-02-08T13:50:00Z">
            <w:rPr>
              <w:lang w:val="sr-Latn-RS" w:bidi="ar-OM"/>
            </w:rPr>
          </w:rPrChange>
        </w:rPr>
        <w:t>feature</w:t>
      </w:r>
      <w:bookmarkEnd w:id="3049"/>
    </w:p>
    <w:p w:rsidR="00330F6A" w:rsidRPr="00212750" w:rsidRDefault="00330F6A" w:rsidP="00330F6A">
      <w:pPr>
        <w:rPr>
          <w:lang w:bidi="ar-OM"/>
          <w:rPrChange w:id="3051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Pr="00212750" w:rsidRDefault="009A2856" w:rsidP="000C77FA">
            <w:pPr>
              <w:rPr>
                <w:lang w:bidi="ar-OM"/>
                <w:rPrChange w:id="305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53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Pr="00212750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05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55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Pr="00212750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05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57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9A2856" w:rsidRPr="00212750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212750" w:rsidRDefault="009A2856" w:rsidP="000C77FA">
            <w:pPr>
              <w:rPr>
                <w:lang w:bidi="ar-OM"/>
                <w:rPrChange w:id="305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59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  <w:r w:rsidRPr="00212750">
              <w:rPr>
                <w:lang w:bidi="ar-OM"/>
                <w:rPrChange w:id="306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06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06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06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06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65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066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9A2856" w:rsidRPr="00212750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212750" w:rsidRDefault="009A2856" w:rsidP="000C77FA">
            <w:pPr>
              <w:rPr>
                <w:lang w:bidi="ar-OM"/>
                <w:rPrChange w:id="306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68" w:author="Sinisa Ristic" w:date="2016-02-08T13:50:00Z">
                  <w:rPr>
                    <w:lang w:val="sr-Latn-RS" w:bidi="ar-OM"/>
                  </w:rPr>
                </w:rPrChange>
              </w:rPr>
              <w:t xml:space="preserve">name </w:t>
            </w:r>
            <w:r w:rsidRPr="00212750">
              <w:rPr>
                <w:lang w:bidi="ar-OM"/>
                <w:rPrChange w:id="306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07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07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07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73" w:author="Sinisa Ristic" w:date="2016-02-08T13:50:00Z">
                  <w:rPr>
                    <w:lang w:val="sr-Latn-RS" w:bidi="ar-OM"/>
                  </w:rPr>
                </w:rPrChange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07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75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76" w:author="Sinisa Ristic" w:date="2016-02-08T13:50:00Z">
                  <w:rPr>
                    <w:lang w:val="sr-Latn-RS" w:bidi="ar-OM"/>
                  </w:rPr>
                </w:rPrChange>
              </w:rPr>
              <w:t>ime</w:t>
            </w:r>
            <w:proofErr w:type="spellEnd"/>
          </w:p>
        </w:tc>
      </w:tr>
      <w:tr w:rsidR="009A2856" w:rsidRPr="00212750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212750" w:rsidRDefault="009A2856" w:rsidP="000C77FA">
            <w:pPr>
              <w:rPr>
                <w:lang w:bidi="ar-OM"/>
                <w:rPrChange w:id="307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78" w:author="Sinisa Ristic" w:date="2016-02-08T13:50:00Z">
                  <w:rPr>
                    <w:lang w:val="sr-Latn-RS" w:bidi="ar-OM"/>
                  </w:rPr>
                </w:rPrChange>
              </w:rPr>
              <w:t xml:space="preserve">description </w:t>
            </w:r>
            <w:r w:rsidRPr="00212750">
              <w:rPr>
                <w:lang w:bidi="ar-OM"/>
                <w:rPrChange w:id="307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08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81" w:author="Sinisa Ristic" w:date="2016-02-08T13:50:00Z">
                  <w:rPr>
                    <w:lang w:val="sr-Latn-RS" w:bidi="ar-OM"/>
                  </w:rPr>
                </w:rPrChange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08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083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084" w:author="Sinisa Ristic" w:date="2016-02-08T13:50:00Z">
                  <w:rPr>
                    <w:lang w:val="sr-Latn-RS" w:bidi="ar-OM"/>
                  </w:rPr>
                </w:rPrChange>
              </w:rPr>
              <w:t>opis</w:t>
            </w:r>
            <w:proofErr w:type="spellEnd"/>
          </w:p>
        </w:tc>
      </w:tr>
    </w:tbl>
    <w:p w:rsidR="00330F6A" w:rsidRPr="00212750" w:rsidRDefault="00330F6A" w:rsidP="00330F6A">
      <w:pPr>
        <w:rPr>
          <w:lang w:bidi="ar-OM"/>
          <w:rPrChange w:id="3085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330F6A">
      <w:pPr>
        <w:rPr>
          <w:lang w:bidi="ar-OM"/>
          <w:rPrChange w:id="3086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330F6A" w:rsidP="009A2856">
      <w:pPr>
        <w:pStyle w:val="Heading2"/>
        <w:rPr>
          <w:lang w:bidi="ar-OM"/>
          <w:rPrChange w:id="3087" w:author="Sinisa Ristic" w:date="2016-02-08T13:50:00Z">
            <w:rPr>
              <w:lang w:val="sr-Latn-RS" w:bidi="ar-OM"/>
            </w:rPr>
          </w:rPrChange>
        </w:rPr>
      </w:pPr>
      <w:bookmarkStart w:id="3088" w:name="_Toc442702537"/>
      <w:proofErr w:type="spellStart"/>
      <w:r w:rsidRPr="00212750">
        <w:rPr>
          <w:lang w:bidi="ar-OM"/>
          <w:rPrChange w:id="3089" w:author="Sinisa Ristic" w:date="2016-02-08T13:50:00Z">
            <w:rPr>
              <w:lang w:val="sr-Latn-RS" w:bidi="ar-OM"/>
            </w:rPr>
          </w:rPrChange>
        </w:rPr>
        <w:t>features_entity_definitions</w:t>
      </w:r>
      <w:proofErr w:type="spellEnd"/>
      <w:r w:rsidRPr="00212750">
        <w:rPr>
          <w:lang w:bidi="ar-OM"/>
          <w:rPrChange w:id="3090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Pr="00212750">
        <w:rPr>
          <w:lang w:bidi="ar-OM"/>
          <w:rPrChange w:id="3091" w:author="Sinisa Ristic" w:date="2016-02-08T13:50:00Z">
            <w:rPr>
              <w:lang w:val="sr-Latn-RS" w:bidi="ar-OM"/>
            </w:rPr>
          </w:rPrChange>
        </w:rPr>
        <w:t>Tabela</w:t>
      </w:r>
      <w:proofErr w:type="spellEnd"/>
      <w:r w:rsidRPr="00212750">
        <w:rPr>
          <w:lang w:bidi="ar-OM"/>
          <w:rPrChange w:id="309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3093" w:author="Sinisa Ristic" w:date="2016-02-08T13:50:00Z">
            <w:rPr>
              <w:lang w:val="sr-Latn-RS" w:bidi="ar-OM"/>
            </w:rPr>
          </w:rPrChange>
        </w:rPr>
        <w:t>koja</w:t>
      </w:r>
      <w:proofErr w:type="spellEnd"/>
      <w:r w:rsidRPr="00212750">
        <w:rPr>
          <w:lang w:bidi="ar-OM"/>
          <w:rPrChange w:id="309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3095" w:author="Sinisa Ristic" w:date="2016-02-08T13:50:00Z">
            <w:rPr>
              <w:lang w:val="sr-Latn-RS" w:bidi="ar-OM"/>
            </w:rPr>
          </w:rPrChange>
        </w:rPr>
        <w:t>dodeljuje</w:t>
      </w:r>
      <w:proofErr w:type="spellEnd"/>
      <w:r w:rsidRPr="00212750">
        <w:rPr>
          <w:lang w:bidi="ar-OM"/>
          <w:rPrChange w:id="309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3097" w:author="Sinisa Ristic" w:date="2016-02-08T13:50:00Z">
            <w:rPr>
              <w:lang w:val="sr-Latn-RS" w:bidi="ar-OM"/>
            </w:rPr>
          </w:rPrChange>
        </w:rPr>
        <w:t>svojstva</w:t>
      </w:r>
      <w:proofErr w:type="spellEnd"/>
      <w:r w:rsidRPr="00212750">
        <w:rPr>
          <w:lang w:bidi="ar-OM"/>
          <w:rPrChange w:id="309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3099" w:author="Sinisa Ristic" w:date="2016-02-08T13:50:00Z">
            <w:rPr>
              <w:lang w:val="sr-Latn-RS" w:bidi="ar-OM"/>
            </w:rPr>
          </w:rPrChange>
        </w:rPr>
        <w:t>objektima</w:t>
      </w:r>
      <w:proofErr w:type="spellEnd"/>
      <w:r w:rsidRPr="00212750">
        <w:rPr>
          <w:lang w:bidi="ar-OM"/>
          <w:rPrChange w:id="3100" w:author="Sinisa Ristic" w:date="2016-02-08T13:50:00Z">
            <w:rPr>
              <w:lang w:val="sr-Latn-RS" w:bidi="ar-OM"/>
            </w:rPr>
          </w:rPrChange>
        </w:rPr>
        <w:t>)</w:t>
      </w:r>
      <w:bookmarkEnd w:id="3088"/>
    </w:p>
    <w:p w:rsidR="00330F6A" w:rsidRPr="00212750" w:rsidRDefault="00330F6A" w:rsidP="00330F6A">
      <w:pPr>
        <w:rPr>
          <w:lang w:bidi="ar-OM"/>
          <w:rPrChange w:id="3101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Pr="00212750" w:rsidRDefault="009A2856" w:rsidP="000C77FA">
            <w:pPr>
              <w:rPr>
                <w:lang w:bidi="ar-OM"/>
                <w:rPrChange w:id="310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03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Pr="00212750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0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05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Pr="00212750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0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07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9A2856" w:rsidRPr="00212750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212750" w:rsidRDefault="009A2856" w:rsidP="000C77FA">
            <w:pPr>
              <w:rPr>
                <w:lang w:bidi="ar-OM"/>
                <w:rPrChange w:id="310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09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1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11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1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9A2856" w:rsidRPr="00212750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212750" w:rsidRDefault="009A2856" w:rsidP="009A2856">
            <w:pPr>
              <w:rPr>
                <w:lang w:bidi="ar-OM"/>
                <w:rPrChange w:id="311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114" w:author="Sinisa Ristic" w:date="2016-02-08T13:50:00Z">
                  <w:rPr>
                    <w:lang w:val="sr-Latn-RS" w:bidi="ar-OM"/>
                  </w:rPr>
                </w:rPrChange>
              </w:rPr>
              <w:t>feature_id</w:t>
            </w:r>
            <w:proofErr w:type="spellEnd"/>
            <w:r w:rsidRPr="00212750">
              <w:rPr>
                <w:lang w:bidi="ar-OM"/>
                <w:rPrChange w:id="3115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9A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1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17" w:author="Sinisa Ristic" w:date="2016-02-08T13:50:00Z">
                  <w:rPr>
                    <w:lang w:val="sr-Latn-RS" w:bidi="ar-OM"/>
                  </w:rPr>
                </w:rPrChange>
              </w:rPr>
              <w:t xml:space="preserve"> integer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1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119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3120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21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3122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23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3124" w:author="Sinisa Ristic" w:date="2016-02-08T13:50:00Z">
                  <w:rPr>
                    <w:lang w:val="sr-Latn-RS" w:bidi="ar-OM"/>
                  </w:rPr>
                </w:rPrChange>
              </w:rPr>
              <w:t xml:space="preserve"> features</w:t>
            </w:r>
          </w:p>
        </w:tc>
      </w:tr>
      <w:tr w:rsidR="009A2856" w:rsidRPr="00212750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212750" w:rsidRDefault="009A2856" w:rsidP="000C77FA">
            <w:pPr>
              <w:rPr>
                <w:lang w:bidi="ar-OM"/>
                <w:rPrChange w:id="312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126" w:author="Sinisa Ristic" w:date="2016-02-08T13:50:00Z">
                  <w:rPr>
                    <w:lang w:val="sr-Latn-RS" w:bidi="ar-OM"/>
                  </w:rPr>
                </w:rPrChange>
              </w:rPr>
              <w:t>entity_definition_id</w:t>
            </w:r>
            <w:proofErr w:type="spellEnd"/>
            <w:r w:rsidRPr="00212750">
              <w:rPr>
                <w:lang w:bidi="ar-OM"/>
                <w:rPrChange w:id="3127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2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29" w:author="Sinisa Ristic" w:date="2016-02-08T13:50:00Z">
                  <w:rPr>
                    <w:lang w:val="sr-Latn-RS" w:bidi="ar-OM"/>
                  </w:rPr>
                </w:rPrChange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9A2856" w:rsidRPr="00212750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3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3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32" w:author="Sinisa Ristic" w:date="2016-02-08T13:50:00Z">
                  <w:rPr>
                    <w:lang w:val="sr-Latn-RS" w:bidi="ar-OM"/>
                  </w:rPr>
                </w:rPrChange>
              </w:rPr>
              <w:t>referenca</w:t>
            </w:r>
            <w:proofErr w:type="spellEnd"/>
            <w:r w:rsidRPr="00212750">
              <w:rPr>
                <w:lang w:bidi="ar-OM"/>
                <w:rPrChange w:id="3133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34" w:author="Sinisa Ristic" w:date="2016-02-08T13:50:00Z">
                  <w:rPr>
                    <w:lang w:val="sr-Latn-RS" w:bidi="ar-OM"/>
                  </w:rPr>
                </w:rPrChange>
              </w:rPr>
              <w:t>na</w:t>
            </w:r>
            <w:proofErr w:type="spellEnd"/>
            <w:r w:rsidRPr="00212750">
              <w:rPr>
                <w:lang w:bidi="ar-OM"/>
                <w:rPrChange w:id="3135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36" w:author="Sinisa Ristic" w:date="2016-02-08T13:50:00Z">
                  <w:rPr>
                    <w:lang w:val="sr-Latn-RS" w:bidi="ar-OM"/>
                  </w:rPr>
                </w:rPrChange>
              </w:rPr>
              <w:t>tabelu</w:t>
            </w:r>
            <w:proofErr w:type="spellEnd"/>
            <w:r w:rsidRPr="00212750">
              <w:rPr>
                <w:lang w:bidi="ar-OM"/>
                <w:rPrChange w:id="3137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38" w:author="Sinisa Ristic" w:date="2016-02-08T13:50:00Z">
                  <w:rPr>
                    <w:lang w:val="sr-Latn-RS" w:bidi="ar-OM"/>
                  </w:rPr>
                </w:rPrChange>
              </w:rPr>
              <w:t>definicija</w:t>
            </w:r>
            <w:proofErr w:type="spellEnd"/>
            <w:r w:rsidRPr="00212750">
              <w:rPr>
                <w:lang w:bidi="ar-OM"/>
                <w:rPrChange w:id="3139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40" w:author="Sinisa Ristic" w:date="2016-02-08T13:50:00Z">
                  <w:rPr>
                    <w:lang w:val="sr-Latn-RS" w:bidi="ar-OM"/>
                  </w:rPr>
                </w:rPrChange>
              </w:rPr>
              <w:t>entiteta</w:t>
            </w:r>
            <w:proofErr w:type="spellEnd"/>
          </w:p>
        </w:tc>
      </w:tr>
    </w:tbl>
    <w:p w:rsidR="00842F13" w:rsidRPr="00212750" w:rsidRDefault="00842F13" w:rsidP="00330F6A">
      <w:pPr>
        <w:rPr>
          <w:lang w:bidi="ar-OM"/>
          <w:rPrChange w:id="3141" w:author="Sinisa Ristic" w:date="2016-02-08T13:50:00Z">
            <w:rPr>
              <w:lang w:val="sr-Latn-RS" w:bidi="ar-OM"/>
            </w:rPr>
          </w:rPrChange>
        </w:rPr>
      </w:pPr>
    </w:p>
    <w:p w:rsidR="00F53177" w:rsidRPr="00212750" w:rsidRDefault="00F53177" w:rsidP="00F53177">
      <w:pPr>
        <w:pStyle w:val="Heading2"/>
        <w:rPr>
          <w:lang w:bidi="ar-OM"/>
          <w:rPrChange w:id="3142" w:author="Sinisa Ristic" w:date="2016-02-08T13:50:00Z">
            <w:rPr>
              <w:lang w:val="sr-Latn-RS" w:bidi="ar-OM"/>
            </w:rPr>
          </w:rPrChange>
        </w:rPr>
      </w:pPr>
      <w:bookmarkStart w:id="3143" w:name="_Toc442702538"/>
      <w:r w:rsidRPr="00212750">
        <w:rPr>
          <w:lang w:bidi="ar-OM"/>
          <w:rPrChange w:id="3144" w:author="Sinisa Ristic" w:date="2016-02-08T13:50:00Z">
            <w:rPr>
              <w:lang w:val="sr-Latn-RS" w:bidi="ar-OM"/>
            </w:rPr>
          </w:rPrChange>
        </w:rPr>
        <w:t>price</w:t>
      </w:r>
      <w:bookmarkEnd w:id="3143"/>
    </w:p>
    <w:p w:rsidR="00F53177" w:rsidRPr="00212750" w:rsidRDefault="00F53177" w:rsidP="00F53177">
      <w:pPr>
        <w:rPr>
          <w:lang w:bidi="ar-OM"/>
          <w:rPrChange w:id="3145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Pr="00212750" w:rsidRDefault="00F53177" w:rsidP="000C77FA">
            <w:pPr>
              <w:rPr>
                <w:lang w:bidi="ar-OM"/>
                <w:rPrChange w:id="314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47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4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49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Pr="00212750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5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51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315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53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5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55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56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F53177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315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58" w:author="Sinisa Ristic" w:date="2016-02-08T13:50:00Z">
                  <w:rPr>
                    <w:lang w:val="sr-Latn-RS" w:bidi="ar-OM"/>
                  </w:rPr>
                </w:rPrChange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5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60" w:author="Sinisa Ristic" w:date="2016-02-08T13:50:00Z">
                  <w:rPr>
                    <w:lang w:val="sr-Latn-RS" w:bidi="ar-OM"/>
                  </w:rPr>
                </w:rPrChange>
              </w:rPr>
              <w:t xml:space="preserve"> double</w:t>
            </w:r>
          </w:p>
        </w:tc>
        <w:tc>
          <w:tcPr>
            <w:tcW w:w="3117" w:type="dxa"/>
            <w:gridSpan w:val="2"/>
          </w:tcPr>
          <w:p w:rsidR="00F53177" w:rsidRPr="0021275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6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162" w:author="Sinisa Ristic" w:date="2016-02-08T13:50:00Z">
                  <w:rPr>
                    <w:lang w:val="sr-Latn-RS" w:bidi="ar-OM"/>
                  </w:rPr>
                </w:rPrChange>
              </w:rPr>
              <w:t>iznos</w:t>
            </w:r>
            <w:proofErr w:type="spellEnd"/>
          </w:p>
        </w:tc>
      </w:tr>
      <w:tr w:rsidR="00F53177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316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64" w:author="Sinisa Ristic" w:date="2016-02-08T13:50:00Z">
                  <w:rPr>
                    <w:lang w:val="sr-Latn-RS" w:bidi="ar-OM"/>
                  </w:rPr>
                </w:rPrChange>
              </w:rPr>
              <w:t>currency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6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6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67" w:author="Sinisa Ristic" w:date="2016-02-08T13:50:00Z">
                  <w:rPr>
                    <w:lang w:val="sr-Latn-RS" w:bidi="ar-OM"/>
                  </w:rPr>
                </w:rPrChange>
              </w:rPr>
              <w:t>enum</w:t>
            </w:r>
            <w:proofErr w:type="spellEnd"/>
            <w:r w:rsidRPr="00212750">
              <w:rPr>
                <w:lang w:bidi="ar-OM"/>
                <w:rPrChange w:id="3168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F53177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6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170" w:author="Sinisa Ristic" w:date="2016-02-08T13:50:00Z">
                  <w:rPr>
                    <w:lang w:val="sr-Latn-RS" w:bidi="ar-OM"/>
                  </w:rPr>
                </w:rPrChange>
              </w:rPr>
              <w:t>enum</w:t>
            </w:r>
            <w:proofErr w:type="spellEnd"/>
            <w:r w:rsidRPr="00212750">
              <w:rPr>
                <w:lang w:bidi="ar-OM"/>
                <w:rPrChange w:id="317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72" w:author="Sinisa Ristic" w:date="2016-02-08T13:50:00Z">
                  <w:rPr>
                    <w:lang w:val="sr-Latn-RS" w:bidi="ar-OM"/>
                  </w:rPr>
                </w:rPrChange>
              </w:rPr>
              <w:t>iz</w:t>
            </w:r>
            <w:proofErr w:type="spellEnd"/>
            <w:r w:rsidRPr="00212750">
              <w:rPr>
                <w:lang w:bidi="ar-OM"/>
                <w:rPrChange w:id="3173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74" w:author="Sinisa Ristic" w:date="2016-02-08T13:50:00Z">
                  <w:rPr>
                    <w:lang w:val="sr-Latn-RS" w:bidi="ar-OM"/>
                  </w:rPr>
                </w:rPrChange>
              </w:rPr>
              <w:t>globalne</w:t>
            </w:r>
            <w:proofErr w:type="spellEnd"/>
            <w:r w:rsidRPr="00212750">
              <w:rPr>
                <w:lang w:bidi="ar-OM"/>
                <w:rPrChange w:id="3175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76" w:author="Sinisa Ristic" w:date="2016-02-08T13:50:00Z">
                  <w:rPr>
                    <w:lang w:val="sr-Latn-RS" w:bidi="ar-OM"/>
                  </w:rPr>
                </w:rPrChange>
              </w:rPr>
              <w:t>liste</w:t>
            </w:r>
            <w:proofErr w:type="spellEnd"/>
            <w:r w:rsidRPr="00212750">
              <w:rPr>
                <w:lang w:bidi="ar-OM"/>
                <w:rPrChange w:id="3177" w:author="Sinisa Ristic" w:date="2016-02-08T13:50:00Z">
                  <w:rPr>
                    <w:lang w:val="sr-Latn-RS" w:bidi="ar-OM"/>
                  </w:rPr>
                </w:rPrChange>
              </w:rPr>
              <w:t xml:space="preserve">, </w:t>
            </w:r>
            <w:proofErr w:type="spellStart"/>
            <w:r w:rsidRPr="00212750">
              <w:rPr>
                <w:lang w:bidi="ar-OM"/>
                <w:rPrChange w:id="3178" w:author="Sinisa Ristic" w:date="2016-02-08T13:50:00Z">
                  <w:rPr>
                    <w:lang w:val="sr-Latn-RS" w:bidi="ar-OM"/>
                  </w:rPr>
                </w:rPrChange>
              </w:rPr>
              <w:t>oznake</w:t>
            </w:r>
            <w:proofErr w:type="spellEnd"/>
            <w:r w:rsidRPr="00212750">
              <w:rPr>
                <w:lang w:bidi="ar-OM"/>
                <w:rPrChange w:id="3179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180" w:author="Sinisa Ristic" w:date="2016-02-08T13:50:00Z">
                  <w:rPr>
                    <w:lang w:val="sr-Latn-RS" w:bidi="ar-OM"/>
                  </w:rPr>
                </w:rPrChange>
              </w:rPr>
              <w:t>valuta</w:t>
            </w:r>
            <w:proofErr w:type="spellEnd"/>
          </w:p>
        </w:tc>
      </w:tr>
      <w:tr w:rsidR="00F53177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2750" w:rsidRDefault="00F53177" w:rsidP="000C77FA">
            <w:pPr>
              <w:rPr>
                <w:lang w:bidi="ar-OM"/>
                <w:rPrChange w:id="318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82" w:author="Sinisa Ristic" w:date="2016-02-08T13:50:00Z">
                  <w:rPr>
                    <w:lang w:val="sr-Latn-RS" w:bidi="ar-OM"/>
                  </w:rPr>
                </w:rPrChange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21275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8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84" w:author="Sinisa Ristic" w:date="2016-02-08T13:50:00Z">
                  <w:rPr>
                    <w:lang w:val="sr-Latn-RS" w:bidi="ar-OM"/>
                  </w:rPr>
                </w:rPrChange>
              </w:rPr>
              <w:t>char(50)</w:t>
            </w:r>
          </w:p>
        </w:tc>
        <w:tc>
          <w:tcPr>
            <w:tcW w:w="3117" w:type="dxa"/>
            <w:gridSpan w:val="2"/>
          </w:tcPr>
          <w:p w:rsidR="00F53177" w:rsidRPr="00212750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85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B65020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186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8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188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B65020" w:rsidRPr="00212750" w:rsidRDefault="00B65020" w:rsidP="00F53177">
      <w:pPr>
        <w:pStyle w:val="Heading2"/>
        <w:rPr>
          <w:lang w:bidi="ar-OM"/>
          <w:rPrChange w:id="3189" w:author="Sinisa Ristic" w:date="2016-02-08T13:50:00Z">
            <w:rPr>
              <w:lang w:val="sr-Latn-RS" w:bidi="ar-OM"/>
            </w:rPr>
          </w:rPrChange>
        </w:rPr>
      </w:pPr>
      <w:bookmarkStart w:id="3190" w:name="_Toc442702539"/>
      <w:proofErr w:type="spellStart"/>
      <w:r w:rsidRPr="00212750">
        <w:rPr>
          <w:lang w:bidi="ar-OM"/>
          <w:rPrChange w:id="3191" w:author="Sinisa Ristic" w:date="2016-02-08T13:50:00Z">
            <w:rPr>
              <w:lang w:val="sr-Latn-RS" w:bidi="ar-OM"/>
            </w:rPr>
          </w:rPrChange>
        </w:rPr>
        <w:lastRenderedPageBreak/>
        <w:t>financial_plan</w:t>
      </w:r>
      <w:bookmarkEnd w:id="3190"/>
      <w:proofErr w:type="spellEnd"/>
    </w:p>
    <w:p w:rsidR="00B65020" w:rsidRPr="00212750" w:rsidRDefault="00B65020" w:rsidP="00B65020">
      <w:pPr>
        <w:rPr>
          <w:lang w:bidi="ar-OM"/>
          <w:rPrChange w:id="3192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Pr="00212750" w:rsidRDefault="00B65020" w:rsidP="000C77FA">
            <w:pPr>
              <w:rPr>
                <w:lang w:bidi="ar-OM"/>
                <w:rPrChange w:id="319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94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Pr="0021275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9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96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Pr="0021275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19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198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B65020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19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00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  <w:r w:rsidRPr="00212750">
              <w:rPr>
                <w:lang w:bidi="ar-OM"/>
                <w:rPrChange w:id="320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20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20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20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0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06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0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B65020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20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09" w:author="Sinisa Ristic" w:date="2016-02-08T13:50:00Z">
                  <w:rPr>
                    <w:lang w:val="sr-Latn-RS" w:bidi="ar-OM"/>
                  </w:rPr>
                </w:rPrChange>
              </w:rPr>
              <w:t xml:space="preserve">name </w:t>
            </w:r>
            <w:r w:rsidRPr="00212750">
              <w:rPr>
                <w:lang w:bidi="ar-OM"/>
                <w:rPrChange w:id="321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21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21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1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14" w:author="Sinisa Ristic" w:date="2016-02-08T13:50:00Z">
                  <w:rPr>
                    <w:lang w:val="sr-Latn-RS" w:bidi="ar-OM"/>
                  </w:rPr>
                </w:rPrChange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1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16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217" w:author="Sinisa Ristic" w:date="2016-02-08T13:50:00Z">
                  <w:rPr>
                    <w:lang w:val="sr-Latn-RS" w:bidi="ar-OM"/>
                  </w:rPr>
                </w:rPrChange>
              </w:rPr>
              <w:t>ime</w:t>
            </w:r>
            <w:proofErr w:type="spellEnd"/>
          </w:p>
        </w:tc>
      </w:tr>
      <w:tr w:rsidR="00B65020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21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19" w:author="Sinisa Ristic" w:date="2016-02-08T13:50:00Z">
                  <w:rPr>
                    <w:lang w:val="sr-Latn-RS" w:bidi="ar-OM"/>
                  </w:rPr>
                </w:rPrChange>
              </w:rPr>
              <w:t xml:space="preserve">description </w:t>
            </w:r>
            <w:r w:rsidRPr="00212750">
              <w:rPr>
                <w:lang w:bidi="ar-OM"/>
                <w:rPrChange w:id="322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2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22" w:author="Sinisa Ristic" w:date="2016-02-08T13:50:00Z">
                  <w:rPr>
                    <w:lang w:val="sr-Latn-RS" w:bidi="ar-OM"/>
                  </w:rPr>
                </w:rPrChange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2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2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proofErr w:type="spellStart"/>
            <w:r w:rsidRPr="00212750">
              <w:rPr>
                <w:lang w:bidi="ar-OM"/>
                <w:rPrChange w:id="3225" w:author="Sinisa Ristic" w:date="2016-02-08T13:50:00Z">
                  <w:rPr>
                    <w:lang w:val="sr-Latn-RS" w:bidi="ar-OM"/>
                  </w:rPr>
                </w:rPrChange>
              </w:rPr>
              <w:t>opis</w:t>
            </w:r>
            <w:proofErr w:type="spellEnd"/>
          </w:p>
        </w:tc>
      </w:tr>
    </w:tbl>
    <w:p w:rsidR="00842F13" w:rsidRPr="00212750" w:rsidRDefault="00842F13" w:rsidP="00F53177">
      <w:pPr>
        <w:pStyle w:val="Heading2"/>
        <w:rPr>
          <w:lang w:bidi="ar-OM"/>
          <w:rPrChange w:id="3226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3227" w:author="Sinisa Ristic" w:date="2016-02-08T13:50:00Z">
            <w:rPr>
              <w:lang w:val="sr-Latn-RS" w:bidi="ar-OM"/>
            </w:rPr>
          </w:rPrChange>
        </w:rPr>
        <w:br w:type="page"/>
      </w:r>
    </w:p>
    <w:p w:rsidR="00B65020" w:rsidRPr="00212750" w:rsidRDefault="00B65020" w:rsidP="00B65020">
      <w:pPr>
        <w:pStyle w:val="Heading2"/>
        <w:rPr>
          <w:lang w:bidi="ar-OM"/>
          <w:rPrChange w:id="3228" w:author="Sinisa Ristic" w:date="2016-02-08T13:50:00Z">
            <w:rPr>
              <w:lang w:val="sr-Latn-RS" w:bidi="ar-OM"/>
            </w:rPr>
          </w:rPrChange>
        </w:rPr>
      </w:pPr>
      <w:bookmarkStart w:id="3229" w:name="_Toc442702540"/>
      <w:proofErr w:type="spellStart"/>
      <w:r w:rsidRPr="00212750">
        <w:rPr>
          <w:lang w:bidi="ar-OM"/>
          <w:rPrChange w:id="3230" w:author="Sinisa Ristic" w:date="2016-02-08T13:50:00Z">
            <w:rPr>
              <w:lang w:val="sr-Latn-RS" w:bidi="ar-OM"/>
            </w:rPr>
          </w:rPrChange>
        </w:rPr>
        <w:lastRenderedPageBreak/>
        <w:t>financial_plan_entity_definition_price</w:t>
      </w:r>
      <w:bookmarkEnd w:id="3229"/>
      <w:proofErr w:type="spellEnd"/>
    </w:p>
    <w:p w:rsidR="00B65020" w:rsidRPr="00212750" w:rsidRDefault="00B65020" w:rsidP="00B65020">
      <w:pPr>
        <w:rPr>
          <w:lang w:bidi="ar-OM"/>
          <w:rPrChange w:id="3231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Pr="00212750" w:rsidRDefault="00B65020" w:rsidP="000C77FA">
            <w:pPr>
              <w:rPr>
                <w:lang w:bidi="ar-OM"/>
                <w:rPrChange w:id="323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33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Pr="0021275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3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35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Pr="0021275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3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37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B65020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23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39" w:author="Sinisa Ristic" w:date="2016-02-08T13:50:00Z">
                  <w:rPr>
                    <w:lang w:val="sr-Latn-RS" w:bidi="ar-OM"/>
                  </w:rPr>
                </w:rPrChange>
              </w:rPr>
              <w:t xml:space="preserve">id </w:t>
            </w:r>
            <w:r w:rsidRPr="00212750">
              <w:rPr>
                <w:lang w:bidi="ar-OM"/>
                <w:rPrChange w:id="324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241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242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243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4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45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46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B65020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247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48" w:author="Sinisa Ristic" w:date="2016-02-08T13:50:00Z">
                  <w:rPr>
                    <w:lang w:val="sr-Latn-RS" w:bidi="ar-OM"/>
                  </w:rPr>
                </w:rPrChange>
              </w:rPr>
              <w:t>financial_plan_id</w:t>
            </w:r>
            <w:proofErr w:type="spellEnd"/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4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50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  <w:r w:rsidRPr="00212750">
              <w:rPr>
                <w:lang w:bidi="ar-OM"/>
                <w:rPrChange w:id="3251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5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B65020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25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54" w:author="Sinisa Ristic" w:date="2016-02-08T13:50:00Z">
                  <w:rPr>
                    <w:lang w:val="sr-Latn-RS" w:bidi="ar-OM"/>
                  </w:rPr>
                </w:rPrChange>
              </w:rPr>
              <w:t>entity_definition_id</w:t>
            </w:r>
            <w:proofErr w:type="spellEnd"/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5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56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5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B65020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25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59" w:author="Sinisa Ristic" w:date="2016-02-08T13:50:00Z">
                  <w:rPr>
                    <w:lang w:val="sr-Latn-RS" w:bidi="ar-OM"/>
                  </w:rPr>
                </w:rPrChange>
              </w:rPr>
              <w:t>price_id</w:t>
            </w:r>
            <w:proofErr w:type="spellEnd"/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6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61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6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B65020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B65020" w:rsidP="000C77FA">
            <w:pPr>
              <w:rPr>
                <w:lang w:bidi="ar-OM"/>
                <w:rPrChange w:id="326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64" w:author="Sinisa Ristic" w:date="2016-02-08T13:50:00Z">
                  <w:rPr>
                    <w:lang w:val="sr-Latn-RS" w:bidi="ar-OM"/>
                  </w:rPr>
                </w:rPrChange>
              </w:rPr>
              <w:t>time_unit</w:t>
            </w:r>
            <w:proofErr w:type="spellEnd"/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6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66" w:author="Sinisa Ristic" w:date="2016-02-08T13:50:00Z">
                  <w:rPr>
                    <w:lang w:val="sr-Latn-RS" w:bidi="ar-OM"/>
                  </w:rPr>
                </w:rPrChange>
              </w:rPr>
              <w:t>enum</w:t>
            </w:r>
            <w:proofErr w:type="spellEnd"/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6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68" w:author="Sinisa Ristic" w:date="2016-02-08T13:50:00Z">
                  <w:rPr>
                    <w:lang w:val="sr-Latn-RS" w:bidi="ar-OM"/>
                  </w:rPr>
                </w:rPrChange>
              </w:rPr>
              <w:t>(min, hour, day)</w:t>
            </w:r>
          </w:p>
        </w:tc>
      </w:tr>
    </w:tbl>
    <w:p w:rsidR="00B65020" w:rsidRPr="00212750" w:rsidRDefault="00B65020" w:rsidP="00B65020">
      <w:pPr>
        <w:rPr>
          <w:lang w:bidi="ar-OM"/>
          <w:rPrChange w:id="3269" w:author="Sinisa Ristic" w:date="2016-02-08T13:50:00Z">
            <w:rPr>
              <w:lang w:val="sr-Latn-RS" w:bidi="ar-OM"/>
            </w:rPr>
          </w:rPrChange>
        </w:rPr>
      </w:pPr>
    </w:p>
    <w:p w:rsidR="00B65020" w:rsidRPr="00212750" w:rsidRDefault="00B65020" w:rsidP="00B65020">
      <w:pPr>
        <w:rPr>
          <w:lang w:bidi="ar-OM"/>
          <w:rPrChange w:id="3270" w:author="Sinisa Ristic" w:date="2016-02-08T13:50:00Z">
            <w:rPr>
              <w:lang w:val="sr-Latn-RS" w:bidi="ar-OM"/>
            </w:rPr>
          </w:rPrChange>
        </w:rPr>
      </w:pPr>
    </w:p>
    <w:p w:rsidR="00B65020" w:rsidRPr="00212750" w:rsidRDefault="00B65020" w:rsidP="00B65020">
      <w:pPr>
        <w:pStyle w:val="Heading2"/>
        <w:rPr>
          <w:lang w:bidi="ar-OM"/>
          <w:rPrChange w:id="3271" w:author="Sinisa Ristic" w:date="2016-02-08T13:50:00Z">
            <w:rPr>
              <w:lang w:val="sr-Latn-RS" w:bidi="ar-OM"/>
            </w:rPr>
          </w:rPrChange>
        </w:rPr>
      </w:pPr>
      <w:bookmarkStart w:id="3272" w:name="_Toc442702541"/>
      <w:r w:rsidRPr="00212750">
        <w:rPr>
          <w:lang w:bidi="ar-OM"/>
          <w:rPrChange w:id="3273" w:author="Sinisa Ristic" w:date="2016-02-08T13:50:00Z">
            <w:rPr>
              <w:lang w:val="sr-Latn-RS" w:bidi="ar-OM"/>
            </w:rPr>
          </w:rPrChange>
        </w:rPr>
        <w:t>attribute</w:t>
      </w:r>
      <w:bookmarkEnd w:id="3272"/>
    </w:p>
    <w:p w:rsidR="00B65020" w:rsidRPr="00212750" w:rsidRDefault="00B65020" w:rsidP="00B65020">
      <w:pPr>
        <w:rPr>
          <w:lang w:bidi="ar-OM"/>
          <w:rPrChange w:id="3274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Pr="00212750" w:rsidRDefault="00B65020" w:rsidP="000C77FA">
            <w:pPr>
              <w:rPr>
                <w:lang w:bidi="ar-OM"/>
                <w:rPrChange w:id="327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76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Pr="0021275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7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78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Pr="0021275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7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80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B65020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212750" w:rsidRDefault="00D47FFA" w:rsidP="000C77FA">
            <w:pPr>
              <w:rPr>
                <w:lang w:bidi="ar-OM"/>
                <w:rPrChange w:id="328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82" w:author="Sinisa Ristic" w:date="2016-02-08T13:50:00Z">
                  <w:rPr>
                    <w:lang w:val="sr-Latn-RS" w:bidi="ar-OM"/>
                  </w:rPr>
                </w:rPrChange>
              </w:rPr>
              <w:t>attribute_</w:t>
            </w:r>
            <w:r w:rsidR="00B65020" w:rsidRPr="00212750">
              <w:rPr>
                <w:lang w:bidi="ar-OM"/>
                <w:rPrChange w:id="3283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  <w:proofErr w:type="spellEnd"/>
            <w:r w:rsidR="00B65020" w:rsidRPr="00212750">
              <w:rPr>
                <w:lang w:bidi="ar-OM"/>
                <w:rPrChange w:id="3284" w:author="Sinisa Ristic" w:date="2016-02-08T13:50:00Z">
                  <w:rPr>
                    <w:lang w:val="sr-Latn-RS" w:bidi="ar-OM"/>
                  </w:rPr>
                </w:rPrChange>
              </w:rPr>
              <w:t xml:space="preserve"> </w:t>
            </w:r>
            <w:r w:rsidR="00B65020" w:rsidRPr="00212750">
              <w:rPr>
                <w:lang w:bidi="ar-OM"/>
                <w:rPrChange w:id="328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="00B65020" w:rsidRPr="00212750">
              <w:rPr>
                <w:lang w:bidi="ar-OM"/>
                <w:rPrChange w:id="328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="00B65020" w:rsidRPr="00212750">
              <w:rPr>
                <w:lang w:bidi="ar-OM"/>
                <w:rPrChange w:id="3287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="00B65020" w:rsidRPr="00212750">
              <w:rPr>
                <w:lang w:bidi="ar-OM"/>
                <w:rPrChange w:id="328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8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90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21275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91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21135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21135" w:rsidRPr="00212750" w:rsidRDefault="00D47FFA" w:rsidP="000C77FA">
            <w:pPr>
              <w:rPr>
                <w:lang w:bidi="ar-OM"/>
                <w:rPrChange w:id="3292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293" w:author="Sinisa Ristic" w:date="2016-02-08T13:50:00Z">
                  <w:rPr>
                    <w:lang w:val="sr-Latn-RS" w:bidi="ar-OM"/>
                  </w:rPr>
                </w:rPrChange>
              </w:rPr>
              <w:t>attribute_code</w:t>
            </w:r>
            <w:proofErr w:type="spellEnd"/>
          </w:p>
        </w:tc>
        <w:tc>
          <w:tcPr>
            <w:tcW w:w="3117" w:type="dxa"/>
            <w:gridSpan w:val="2"/>
          </w:tcPr>
          <w:p w:rsidR="00D21135" w:rsidRPr="00212750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9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95" w:author="Sinisa Ristic" w:date="2016-02-08T13:50:00Z">
                  <w:rPr>
                    <w:lang w:val="sr-Latn-RS" w:bidi="ar-OM"/>
                  </w:rPr>
                </w:rPrChange>
              </w:rPr>
              <w:t>char(20)</w:t>
            </w:r>
          </w:p>
        </w:tc>
        <w:tc>
          <w:tcPr>
            <w:tcW w:w="3117" w:type="dxa"/>
            <w:gridSpan w:val="2"/>
          </w:tcPr>
          <w:p w:rsidR="00D21135" w:rsidRPr="00212750" w:rsidRDefault="00D2113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296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47FFA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212750" w:rsidRDefault="00D47FFA" w:rsidP="000C77FA">
            <w:pPr>
              <w:rPr>
                <w:lang w:bidi="ar-OM"/>
                <w:rPrChange w:id="329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298" w:author="Sinisa Ristic" w:date="2016-02-08T13:50:00Z">
                  <w:rPr>
                    <w:lang w:val="sr-Latn-RS" w:bidi="ar-OM"/>
                  </w:rPr>
                </w:rPrChange>
              </w:rPr>
              <w:t>label</w:t>
            </w:r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29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300" w:author="Sinisa Ristic" w:date="2016-02-08T13:50:00Z">
                  <w:rPr>
                    <w:lang w:val="sr-Latn-RS" w:bidi="ar-OM"/>
                  </w:rPr>
                </w:rPrChange>
              </w:rPr>
              <w:t>char(50)</w:t>
            </w:r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301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47FFA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212750" w:rsidRDefault="00D47FFA" w:rsidP="000C77FA">
            <w:pPr>
              <w:rPr>
                <w:lang w:bidi="ar-OM"/>
                <w:rPrChange w:id="330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303" w:author="Sinisa Ristic" w:date="2016-02-08T13:50:00Z">
                  <w:rPr>
                    <w:lang w:val="sr-Latn-RS" w:bidi="ar-OM"/>
                  </w:rPr>
                </w:rPrChange>
              </w:rPr>
              <w:t>type</w:t>
            </w:r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30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305" w:author="Sinisa Ristic" w:date="2016-02-08T13:50:00Z">
                  <w:rPr>
                    <w:lang w:val="sr-Latn-RS" w:bidi="ar-OM"/>
                  </w:rPr>
                </w:rPrChange>
              </w:rPr>
              <w:t>char(20)</w:t>
            </w:r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306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47FFA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212750" w:rsidRDefault="00D47FFA" w:rsidP="000C77FA">
            <w:pPr>
              <w:rPr>
                <w:lang w:bidi="ar-OM"/>
                <w:rPrChange w:id="3307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308" w:author="Sinisa Ristic" w:date="2016-02-08T13:50:00Z">
                  <w:rPr>
                    <w:lang w:val="sr-Latn-RS" w:bidi="ar-OM"/>
                  </w:rPr>
                </w:rPrChange>
              </w:rPr>
              <w:t>sort_order</w:t>
            </w:r>
            <w:proofErr w:type="spellEnd"/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309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310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B65020" w:rsidRPr="00212750" w:rsidRDefault="00B65020" w:rsidP="00B65020">
      <w:pPr>
        <w:rPr>
          <w:ins w:id="3311" w:author="Sinisa Ristic" w:date="2015-11-25T14:36:00Z"/>
          <w:lang w:bidi="ar-OM"/>
          <w:rPrChange w:id="3312" w:author="Sinisa Ristic" w:date="2016-02-08T13:50:00Z">
            <w:rPr>
              <w:ins w:id="3313" w:author="Sinisa Ristic" w:date="2015-11-25T14:36:00Z"/>
              <w:lang w:val="sr-Latn-RS" w:bidi="ar-OM"/>
            </w:rPr>
          </w:rPrChange>
        </w:rPr>
      </w:pPr>
    </w:p>
    <w:p w:rsidR="007E7D73" w:rsidRPr="00212750" w:rsidRDefault="007E7D73">
      <w:pPr>
        <w:pStyle w:val="Heading2"/>
        <w:rPr>
          <w:ins w:id="3314" w:author="Sinisa Ristic" w:date="2015-11-25T14:36:00Z"/>
          <w:lang w:bidi="ar-OM"/>
          <w:rPrChange w:id="3315" w:author="Sinisa Ristic" w:date="2016-02-08T13:50:00Z">
            <w:rPr>
              <w:ins w:id="3316" w:author="Sinisa Ristic" w:date="2015-11-25T14:36:00Z"/>
              <w:lang w:val="sr-Latn-RS" w:bidi="ar-OM"/>
            </w:rPr>
          </w:rPrChange>
        </w:rPr>
        <w:pPrChange w:id="3317" w:author="Sinisa Ristic" w:date="2015-11-25T14:36:00Z">
          <w:pPr/>
        </w:pPrChange>
      </w:pPr>
      <w:bookmarkStart w:id="3318" w:name="_Toc442702542"/>
      <w:proofErr w:type="spellStart"/>
      <w:ins w:id="3319" w:author="Sinisa Ristic" w:date="2015-11-25T14:36:00Z">
        <w:r w:rsidRPr="00212750">
          <w:rPr>
            <w:lang w:bidi="ar-OM"/>
            <w:rPrChange w:id="3320" w:author="Sinisa Ristic" w:date="2016-02-08T13:50:00Z">
              <w:rPr>
                <w:lang w:val="sr-Latn-RS" w:bidi="ar-OM"/>
              </w:rPr>
            </w:rPrChange>
          </w:rPr>
          <w:t>attribute_option</w:t>
        </w:r>
        <w:bookmarkEnd w:id="3318"/>
        <w:proofErr w:type="spellEnd"/>
      </w:ins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E7D73" w:rsidRPr="00212750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3321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E7D73" w:rsidRPr="00212750" w:rsidRDefault="007E7D73" w:rsidP="00FB130B">
            <w:pPr>
              <w:rPr>
                <w:ins w:id="3322" w:author="Sinisa Ristic" w:date="2015-11-25T14:36:00Z"/>
                <w:lang w:bidi="ar-OM"/>
                <w:rPrChange w:id="3323" w:author="Sinisa Ristic" w:date="2016-02-08T13:50:00Z">
                  <w:rPr>
                    <w:ins w:id="3324" w:author="Sinisa Ristic" w:date="2015-11-25T14:36:00Z"/>
                    <w:lang w:val="sr-Latn-RS" w:bidi="ar-OM"/>
                  </w:rPr>
                </w:rPrChange>
              </w:rPr>
            </w:pPr>
            <w:ins w:id="3325" w:author="Sinisa Ristic" w:date="2015-11-25T14:36:00Z">
              <w:r w:rsidRPr="00212750">
                <w:rPr>
                  <w:lang w:bidi="ar-OM"/>
                  <w:rPrChange w:id="3326" w:author="Sinisa Ristic" w:date="2016-02-08T13:50:00Z">
                    <w:rPr>
                      <w:lang w:val="sr-Latn-RS" w:bidi="ar-OM"/>
                    </w:rPr>
                  </w:rPrChange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E7D73" w:rsidRPr="00212750" w:rsidRDefault="007E7D73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27" w:author="Sinisa Ristic" w:date="2015-11-25T14:36:00Z"/>
                <w:lang w:bidi="ar-OM"/>
                <w:rPrChange w:id="3328" w:author="Sinisa Ristic" w:date="2016-02-08T13:50:00Z">
                  <w:rPr>
                    <w:ins w:id="3329" w:author="Sinisa Ristic" w:date="2015-11-25T14:36:00Z"/>
                    <w:lang w:val="sr-Latn-RS" w:bidi="ar-OM"/>
                  </w:rPr>
                </w:rPrChange>
              </w:rPr>
            </w:pPr>
            <w:ins w:id="3330" w:author="Sinisa Ristic" w:date="2015-11-25T14:36:00Z">
              <w:r w:rsidRPr="00212750">
                <w:rPr>
                  <w:lang w:bidi="ar-OM"/>
                  <w:rPrChange w:id="3331" w:author="Sinisa Ristic" w:date="2016-02-08T13:50:00Z">
                    <w:rPr>
                      <w:lang w:val="sr-Latn-RS" w:bidi="ar-OM"/>
                    </w:rPr>
                  </w:rPrChange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E7D73" w:rsidRPr="00212750" w:rsidRDefault="007E7D73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32" w:author="Sinisa Ristic" w:date="2015-11-25T14:36:00Z"/>
                <w:lang w:bidi="ar-OM"/>
                <w:rPrChange w:id="3333" w:author="Sinisa Ristic" w:date="2016-02-08T13:50:00Z">
                  <w:rPr>
                    <w:ins w:id="3334" w:author="Sinisa Ristic" w:date="2015-11-25T14:36:00Z"/>
                    <w:lang w:val="sr-Latn-RS" w:bidi="ar-OM"/>
                  </w:rPr>
                </w:rPrChange>
              </w:rPr>
            </w:pPr>
            <w:ins w:id="3335" w:author="Sinisa Ristic" w:date="2015-11-25T14:36:00Z">
              <w:r w:rsidRPr="00212750">
                <w:rPr>
                  <w:lang w:bidi="ar-OM"/>
                  <w:rPrChange w:id="3336" w:author="Sinisa Ristic" w:date="2016-02-08T13:50:00Z">
                    <w:rPr>
                      <w:lang w:val="sr-Latn-RS" w:bidi="ar-OM"/>
                    </w:rPr>
                  </w:rPrChange>
                </w:rPr>
                <w:t>Field Description</w:t>
              </w:r>
            </w:ins>
          </w:p>
        </w:tc>
      </w:tr>
      <w:tr w:rsidR="007E7D73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37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Pr="00212750" w:rsidRDefault="007E7D73" w:rsidP="00FB130B">
            <w:pPr>
              <w:rPr>
                <w:ins w:id="3338" w:author="Sinisa Ristic" w:date="2015-11-25T14:36:00Z"/>
                <w:lang w:bidi="ar-OM"/>
                <w:rPrChange w:id="3339" w:author="Sinisa Ristic" w:date="2016-02-08T13:50:00Z">
                  <w:rPr>
                    <w:ins w:id="3340" w:author="Sinisa Ristic" w:date="2015-11-25T14:36:00Z"/>
                    <w:lang w:val="sr-Latn-RS" w:bidi="ar-OM"/>
                  </w:rPr>
                </w:rPrChange>
              </w:rPr>
            </w:pPr>
            <w:ins w:id="3341" w:author="Sinisa Ristic" w:date="2015-11-25T14:36:00Z">
              <w:r w:rsidRPr="00212750">
                <w:rPr>
                  <w:lang w:bidi="ar-OM"/>
                  <w:rPrChange w:id="3342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id </w:t>
              </w:r>
              <w:r w:rsidRPr="00212750">
                <w:rPr>
                  <w:lang w:bidi="ar-OM"/>
                  <w:rPrChange w:id="3343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344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345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346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E7D73" w:rsidRPr="00212750" w:rsidRDefault="007E7D73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47" w:author="Sinisa Ristic" w:date="2015-11-25T14:36:00Z"/>
                <w:lang w:bidi="ar-OM"/>
                <w:rPrChange w:id="3348" w:author="Sinisa Ristic" w:date="2016-02-08T13:50:00Z">
                  <w:rPr>
                    <w:ins w:id="3349" w:author="Sinisa Ristic" w:date="2015-11-25T14:36:00Z"/>
                    <w:lang w:val="sr-Latn-RS" w:bidi="ar-OM"/>
                  </w:rPr>
                </w:rPrChange>
              </w:rPr>
            </w:pPr>
            <w:ins w:id="3350" w:author="Sinisa Ristic" w:date="2015-11-25T14:36:00Z">
              <w:r w:rsidRPr="00212750">
                <w:rPr>
                  <w:lang w:bidi="ar-OM"/>
                  <w:rPrChange w:id="3351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E7D73" w:rsidRPr="00212750" w:rsidRDefault="007E7D73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52" w:author="Sinisa Ristic" w:date="2015-11-25T14:36:00Z"/>
                <w:lang w:bidi="ar-OM"/>
                <w:rPrChange w:id="3353" w:author="Sinisa Ristic" w:date="2016-02-08T13:50:00Z">
                  <w:rPr>
                    <w:ins w:id="3354" w:author="Sinisa Ristic" w:date="2015-11-25T14:36:00Z"/>
                    <w:lang w:val="sr-Latn-RS" w:bidi="ar-OM"/>
                  </w:rPr>
                </w:rPrChange>
              </w:rPr>
            </w:pPr>
          </w:p>
        </w:tc>
      </w:tr>
      <w:tr w:rsidR="007E7D73" w:rsidRPr="00212750" w:rsidTr="00FB130B">
        <w:trPr>
          <w:ins w:id="3355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Pr="00212750" w:rsidRDefault="007E7D73" w:rsidP="00FB130B">
            <w:pPr>
              <w:rPr>
                <w:ins w:id="3356" w:author="Sinisa Ristic" w:date="2015-11-25T14:36:00Z"/>
                <w:lang w:bidi="ar-OM"/>
                <w:rPrChange w:id="3357" w:author="Sinisa Ristic" w:date="2016-02-08T13:50:00Z">
                  <w:rPr>
                    <w:ins w:id="3358" w:author="Sinisa Ristic" w:date="2015-11-25T14:36:00Z"/>
                    <w:lang w:val="sr-Latn-RS" w:bidi="ar-OM"/>
                  </w:rPr>
                </w:rPrChange>
              </w:rPr>
            </w:pPr>
            <w:proofErr w:type="spellStart"/>
            <w:ins w:id="3359" w:author="Sinisa Ristic" w:date="2015-11-25T14:37:00Z">
              <w:r w:rsidRPr="00212750">
                <w:rPr>
                  <w:lang w:bidi="ar-OM"/>
                  <w:rPrChange w:id="3360" w:author="Sinisa Ristic" w:date="2016-02-08T13:50:00Z">
                    <w:rPr>
                      <w:lang w:val="sr-Latn-RS" w:bidi="ar-OM"/>
                    </w:rPr>
                  </w:rPrChange>
                </w:rPr>
                <w:t>attribute_id</w:t>
              </w:r>
            </w:ins>
            <w:proofErr w:type="spellEnd"/>
          </w:p>
        </w:tc>
        <w:tc>
          <w:tcPr>
            <w:tcW w:w="3117" w:type="dxa"/>
            <w:gridSpan w:val="2"/>
          </w:tcPr>
          <w:p w:rsidR="007E7D73" w:rsidRPr="00212750" w:rsidRDefault="007E7D73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61" w:author="Sinisa Ristic" w:date="2015-11-25T14:36:00Z"/>
                <w:lang w:bidi="ar-OM"/>
                <w:rPrChange w:id="3362" w:author="Sinisa Ristic" w:date="2016-02-08T13:50:00Z">
                  <w:rPr>
                    <w:ins w:id="3363" w:author="Sinisa Ristic" w:date="2015-11-25T14:36:00Z"/>
                    <w:lang w:val="sr-Latn-RS" w:bidi="ar-OM"/>
                  </w:rPr>
                </w:rPrChange>
              </w:rPr>
            </w:pPr>
            <w:proofErr w:type="spellStart"/>
            <w:ins w:id="3364" w:author="Sinisa Ristic" w:date="2015-11-25T14:37:00Z">
              <w:r w:rsidRPr="00212750">
                <w:rPr>
                  <w:lang w:bidi="ar-OM"/>
                  <w:rPrChange w:id="3365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</w:ins>
            <w:proofErr w:type="spellEnd"/>
          </w:p>
        </w:tc>
        <w:tc>
          <w:tcPr>
            <w:tcW w:w="3117" w:type="dxa"/>
            <w:gridSpan w:val="2"/>
          </w:tcPr>
          <w:p w:rsidR="007E7D73" w:rsidRPr="00212750" w:rsidRDefault="007E7D73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66" w:author="Sinisa Ristic" w:date="2015-11-25T14:36:00Z"/>
                <w:lang w:bidi="ar-OM"/>
                <w:rPrChange w:id="3367" w:author="Sinisa Ristic" w:date="2016-02-08T13:50:00Z">
                  <w:rPr>
                    <w:ins w:id="3368" w:author="Sinisa Ristic" w:date="2015-11-25T14:36:00Z"/>
                    <w:lang w:val="sr-Latn-RS" w:bidi="ar-OM"/>
                  </w:rPr>
                </w:rPrChange>
              </w:rPr>
            </w:pPr>
          </w:p>
        </w:tc>
      </w:tr>
      <w:tr w:rsidR="007E7D73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69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Pr="00212750" w:rsidRDefault="007E7D73" w:rsidP="00FB130B">
            <w:pPr>
              <w:rPr>
                <w:ins w:id="3370" w:author="Sinisa Ristic" w:date="2015-11-25T14:36:00Z"/>
                <w:lang w:bidi="ar-OM"/>
                <w:rPrChange w:id="3371" w:author="Sinisa Ristic" w:date="2016-02-08T13:50:00Z">
                  <w:rPr>
                    <w:ins w:id="3372" w:author="Sinisa Ristic" w:date="2015-11-25T14:36:00Z"/>
                    <w:lang w:val="sr-Latn-RS" w:bidi="ar-OM"/>
                  </w:rPr>
                </w:rPrChange>
              </w:rPr>
            </w:pPr>
            <w:ins w:id="3373" w:author="Sinisa Ristic" w:date="2015-11-25T14:37:00Z">
              <w:r w:rsidRPr="00212750">
                <w:rPr>
                  <w:lang w:bidi="ar-OM"/>
                  <w:rPrChange w:id="3374" w:author="Sinisa Ristic" w:date="2016-02-08T13:50:00Z">
                    <w:rPr>
                      <w:lang w:val="sr-Latn-RS" w:bidi="ar-OM"/>
                    </w:rPr>
                  </w:rPrChange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E7D73" w:rsidRPr="00212750" w:rsidRDefault="007E7D73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75" w:author="Sinisa Ristic" w:date="2015-11-25T14:36:00Z"/>
                <w:lang w:bidi="ar-OM"/>
                <w:rPrChange w:id="3376" w:author="Sinisa Ristic" w:date="2016-02-08T13:50:00Z">
                  <w:rPr>
                    <w:ins w:id="3377" w:author="Sinisa Ristic" w:date="2015-11-25T14:36:00Z"/>
                    <w:lang w:val="sr-Latn-RS" w:bidi="ar-OM"/>
                  </w:rPr>
                </w:rPrChange>
              </w:rPr>
            </w:pPr>
            <w:proofErr w:type="spellStart"/>
            <w:ins w:id="3378" w:author="Sinisa Ristic" w:date="2015-11-25T14:37:00Z">
              <w:r w:rsidRPr="00212750">
                <w:rPr>
                  <w:lang w:bidi="ar-OM"/>
                  <w:rPrChange w:id="3379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</w:ins>
            <w:proofErr w:type="spellEnd"/>
          </w:p>
        </w:tc>
        <w:tc>
          <w:tcPr>
            <w:tcW w:w="3117" w:type="dxa"/>
            <w:gridSpan w:val="2"/>
          </w:tcPr>
          <w:p w:rsidR="007E7D73" w:rsidRPr="00212750" w:rsidRDefault="007E7D73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80" w:author="Sinisa Ristic" w:date="2015-11-25T14:36:00Z"/>
                <w:lang w:bidi="ar-OM"/>
                <w:rPrChange w:id="3381" w:author="Sinisa Ristic" w:date="2016-02-08T13:50:00Z">
                  <w:rPr>
                    <w:ins w:id="3382" w:author="Sinisa Ristic" w:date="2015-11-25T14:36:00Z"/>
                    <w:lang w:val="sr-Latn-RS" w:bidi="ar-OM"/>
                  </w:rPr>
                </w:rPrChange>
              </w:rPr>
            </w:pPr>
          </w:p>
        </w:tc>
      </w:tr>
      <w:tr w:rsidR="007E7D73" w:rsidRPr="00212750" w:rsidTr="00FB130B">
        <w:trPr>
          <w:ins w:id="3383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Pr="00212750" w:rsidRDefault="007E7D73" w:rsidP="00FB130B">
            <w:pPr>
              <w:rPr>
                <w:ins w:id="3384" w:author="Sinisa Ristic" w:date="2015-11-25T14:36:00Z"/>
                <w:lang w:bidi="ar-OM"/>
                <w:rPrChange w:id="3385" w:author="Sinisa Ristic" w:date="2016-02-08T13:50:00Z">
                  <w:rPr>
                    <w:ins w:id="3386" w:author="Sinisa Ristic" w:date="2015-11-25T14:36:00Z"/>
                    <w:lang w:val="sr-Latn-RS" w:bidi="ar-OM"/>
                  </w:rPr>
                </w:rPrChange>
              </w:rPr>
            </w:pPr>
            <w:ins w:id="3387" w:author="Sinisa Ristic" w:date="2015-11-25T14:37:00Z">
              <w:r w:rsidRPr="00212750">
                <w:rPr>
                  <w:lang w:bidi="ar-OM"/>
                  <w:rPrChange w:id="3388" w:author="Sinisa Ristic" w:date="2016-02-08T13:50:00Z">
                    <w:rPr>
                      <w:lang w:val="sr-Latn-RS" w:bidi="ar-OM"/>
                    </w:rPr>
                  </w:rPrChange>
                </w:rPr>
                <w:t>text</w:t>
              </w:r>
            </w:ins>
          </w:p>
        </w:tc>
        <w:tc>
          <w:tcPr>
            <w:tcW w:w="3117" w:type="dxa"/>
            <w:gridSpan w:val="2"/>
          </w:tcPr>
          <w:p w:rsidR="007E7D73" w:rsidRPr="00212750" w:rsidRDefault="007E7D73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89" w:author="Sinisa Ristic" w:date="2015-11-25T14:36:00Z"/>
                <w:lang w:bidi="ar-OM"/>
                <w:rPrChange w:id="3390" w:author="Sinisa Ristic" w:date="2016-02-08T13:50:00Z">
                  <w:rPr>
                    <w:ins w:id="3391" w:author="Sinisa Ristic" w:date="2015-11-25T14:36:00Z"/>
                    <w:lang w:val="sr-Latn-RS" w:bidi="ar-OM"/>
                  </w:rPr>
                </w:rPrChange>
              </w:rPr>
            </w:pPr>
            <w:ins w:id="3392" w:author="Sinisa Ristic" w:date="2015-11-25T14:37:00Z">
              <w:r w:rsidRPr="00212750">
                <w:rPr>
                  <w:lang w:bidi="ar-OM"/>
                  <w:rPrChange w:id="3393" w:author="Sinisa Ristic" w:date="2016-02-08T13:50:00Z">
                    <w:rPr>
                      <w:lang w:val="sr-Latn-RS" w:bidi="ar-OM"/>
                    </w:rPr>
                  </w:rPrChange>
                </w:rPr>
                <w:t>chart(50)</w:t>
              </w:r>
            </w:ins>
          </w:p>
        </w:tc>
        <w:tc>
          <w:tcPr>
            <w:tcW w:w="3117" w:type="dxa"/>
            <w:gridSpan w:val="2"/>
          </w:tcPr>
          <w:p w:rsidR="007E7D73" w:rsidRPr="00212750" w:rsidRDefault="007E7D73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94" w:author="Sinisa Ristic" w:date="2015-11-25T14:36:00Z"/>
                <w:lang w:bidi="ar-OM"/>
                <w:rPrChange w:id="3395" w:author="Sinisa Ristic" w:date="2016-02-08T13:50:00Z">
                  <w:rPr>
                    <w:ins w:id="3396" w:author="Sinisa Ristic" w:date="2015-11-25T14:36:00Z"/>
                    <w:lang w:val="sr-Latn-RS" w:bidi="ar-OM"/>
                  </w:rPr>
                </w:rPrChange>
              </w:rPr>
            </w:pPr>
          </w:p>
        </w:tc>
      </w:tr>
    </w:tbl>
    <w:p w:rsidR="007E7D73" w:rsidRPr="00212750" w:rsidRDefault="007E7D73">
      <w:pPr>
        <w:rPr>
          <w:lang w:bidi="ar-OM"/>
          <w:rPrChange w:id="3397" w:author="Sinisa Ristic" w:date="2016-02-08T13:50:00Z">
            <w:rPr>
              <w:lang w:val="sr-Latn-RS" w:bidi="ar-OM"/>
            </w:rPr>
          </w:rPrChange>
        </w:rPr>
      </w:pPr>
    </w:p>
    <w:p w:rsidR="00B65020" w:rsidRPr="00212750" w:rsidRDefault="00D47FFA" w:rsidP="00D47FFA">
      <w:pPr>
        <w:pStyle w:val="Heading2"/>
        <w:rPr>
          <w:lang w:bidi="ar-OM"/>
          <w:rPrChange w:id="3398" w:author="Sinisa Ristic" w:date="2016-02-08T13:50:00Z">
            <w:rPr>
              <w:lang w:val="sr-Latn-RS" w:bidi="ar-OM"/>
            </w:rPr>
          </w:rPrChange>
        </w:rPr>
      </w:pPr>
      <w:bookmarkStart w:id="3399" w:name="_Toc442702543"/>
      <w:proofErr w:type="spellStart"/>
      <w:r w:rsidRPr="00212750">
        <w:rPr>
          <w:lang w:bidi="ar-OM"/>
          <w:rPrChange w:id="3400" w:author="Sinisa Ristic" w:date="2016-02-08T13:50:00Z">
            <w:rPr>
              <w:lang w:val="sr-Latn-RS" w:bidi="ar-OM"/>
            </w:rPr>
          </w:rPrChange>
        </w:rPr>
        <w:t>entity_</w:t>
      </w:r>
      <w:del w:id="3401" w:author="Sinisa Ristic" w:date="2015-11-25T13:15:00Z">
        <w:r w:rsidRPr="00212750" w:rsidDel="0062639C">
          <w:rPr>
            <w:lang w:bidi="ar-OM"/>
            <w:rPrChange w:id="3402" w:author="Sinisa Ristic" w:date="2016-02-08T13:50:00Z">
              <w:rPr>
                <w:lang w:val="sr-Latn-RS" w:bidi="ar-OM"/>
              </w:rPr>
            </w:rPrChange>
          </w:rPr>
          <w:delText>definition</w:delText>
        </w:r>
      </w:del>
      <w:ins w:id="3403" w:author="Sinisa Ristic" w:date="2015-11-25T13:15:00Z">
        <w:r w:rsidR="0062639C" w:rsidRPr="00212750">
          <w:rPr>
            <w:lang w:bidi="ar-OM"/>
            <w:rPrChange w:id="3404" w:author="Sinisa Ristic" w:date="2016-02-08T13:50:00Z">
              <w:rPr>
                <w:lang w:val="sr-Latn-RS" w:bidi="ar-OM"/>
              </w:rPr>
            </w:rPrChange>
          </w:rPr>
          <w:t>type</w:t>
        </w:r>
      </w:ins>
      <w:r w:rsidRPr="00212750">
        <w:rPr>
          <w:lang w:bidi="ar-OM"/>
          <w:rPrChange w:id="3405" w:author="Sinisa Ristic" w:date="2016-02-08T13:50:00Z">
            <w:rPr>
              <w:lang w:val="sr-Latn-RS" w:bidi="ar-OM"/>
            </w:rPr>
          </w:rPrChange>
        </w:rPr>
        <w:t>_attribute</w:t>
      </w:r>
      <w:bookmarkEnd w:id="3399"/>
      <w:proofErr w:type="spellEnd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47FFA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47FFA" w:rsidRPr="00212750" w:rsidRDefault="00D47FFA" w:rsidP="000C77FA">
            <w:pPr>
              <w:rPr>
                <w:lang w:bidi="ar-OM"/>
                <w:rPrChange w:id="340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07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D47FFA" w:rsidRPr="00212750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0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09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D47FFA" w:rsidRPr="00212750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1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11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D47FFA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212750" w:rsidRDefault="00D47FFA" w:rsidP="000C77FA">
            <w:pPr>
              <w:rPr>
                <w:lang w:bidi="ar-OM"/>
                <w:rPrChange w:id="341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13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  <w:r w:rsidRPr="00212750">
              <w:rPr>
                <w:lang w:bidi="ar-OM"/>
                <w:rPrChange w:id="3414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415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41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1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18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19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47FFA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212750" w:rsidRDefault="00D47FFA" w:rsidP="000C77FA">
            <w:pPr>
              <w:rPr>
                <w:lang w:bidi="ar-OM"/>
                <w:rPrChange w:id="342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21" w:author="Sinisa Ristic" w:date="2016-02-08T13:50:00Z">
                  <w:rPr>
                    <w:lang w:val="sr-Latn-RS" w:bidi="ar-OM"/>
                  </w:rPr>
                </w:rPrChange>
              </w:rPr>
              <w:t>entity_</w:t>
            </w:r>
            <w:ins w:id="3422" w:author="Sinisa Ristic" w:date="2015-11-25T13:28:00Z">
              <w:r w:rsidR="00E25BE2" w:rsidRPr="00212750">
                <w:rPr>
                  <w:lang w:bidi="ar-OM"/>
                  <w:rPrChange w:id="3423" w:author="Sinisa Ristic" w:date="2016-02-08T13:50:00Z">
                    <w:rPr>
                      <w:lang w:val="sr-Latn-RS" w:bidi="ar-OM"/>
                    </w:rPr>
                  </w:rPrChange>
                </w:rPr>
                <w:t>type_</w:t>
              </w:r>
            </w:ins>
            <w:del w:id="3424" w:author="Sinisa Ristic" w:date="2015-11-25T13:28:00Z">
              <w:r w:rsidRPr="00212750" w:rsidDel="00E25BE2">
                <w:rPr>
                  <w:lang w:bidi="ar-OM"/>
                  <w:rPrChange w:id="3425" w:author="Sinisa Ristic" w:date="2016-02-08T13:50:00Z">
                    <w:rPr>
                      <w:lang w:val="sr-Latn-RS" w:bidi="ar-OM"/>
                    </w:rPr>
                  </w:rPrChange>
                </w:rPr>
                <w:delText>definition_</w:delText>
              </w:r>
            </w:del>
            <w:r w:rsidRPr="00212750">
              <w:rPr>
                <w:lang w:bidi="ar-OM"/>
                <w:rPrChange w:id="3426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  <w:proofErr w:type="spellEnd"/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27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28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29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47FFA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212750" w:rsidRDefault="00D47FFA" w:rsidP="000C77FA">
            <w:pPr>
              <w:rPr>
                <w:lang w:bidi="ar-OM"/>
                <w:rPrChange w:id="343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31" w:author="Sinisa Ristic" w:date="2016-02-08T13:50:00Z">
                  <w:rPr>
                    <w:lang w:val="sr-Latn-RS" w:bidi="ar-OM"/>
                  </w:rPr>
                </w:rPrChange>
              </w:rPr>
              <w:t>attribute_id</w:t>
            </w:r>
            <w:proofErr w:type="spellEnd"/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32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33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47FFA" w:rsidRPr="00212750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34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D47FFA" w:rsidRPr="00212750" w:rsidRDefault="00D47FFA" w:rsidP="00D47FFA">
      <w:pPr>
        <w:rPr>
          <w:lang w:bidi="ar-OM"/>
          <w:rPrChange w:id="3435" w:author="Sinisa Ristic" w:date="2016-02-08T13:50:00Z">
            <w:rPr>
              <w:lang w:val="sr-Latn-RS" w:bidi="ar-OM"/>
            </w:rPr>
          </w:rPrChange>
        </w:rPr>
      </w:pPr>
    </w:p>
    <w:p w:rsidR="00D47FFA" w:rsidRPr="00212750" w:rsidRDefault="00D03B94" w:rsidP="00D03B94">
      <w:pPr>
        <w:pStyle w:val="Heading2"/>
        <w:rPr>
          <w:lang w:bidi="ar-OM"/>
          <w:rPrChange w:id="3436" w:author="Sinisa Ristic" w:date="2016-02-08T13:50:00Z">
            <w:rPr>
              <w:lang w:val="sr-Latn-RS" w:bidi="ar-OM"/>
            </w:rPr>
          </w:rPrChange>
        </w:rPr>
      </w:pPr>
      <w:bookmarkStart w:id="3437" w:name="_Toc442702544"/>
      <w:proofErr w:type="spellStart"/>
      <w:r w:rsidRPr="00212750">
        <w:rPr>
          <w:lang w:bidi="ar-OM"/>
          <w:rPrChange w:id="3438" w:author="Sinisa Ristic" w:date="2016-02-08T13:50:00Z">
            <w:rPr>
              <w:lang w:val="sr-Latn-RS" w:bidi="ar-OM"/>
            </w:rPr>
          </w:rPrChange>
        </w:rPr>
        <w:t>entity_value_int</w:t>
      </w:r>
      <w:bookmarkEnd w:id="3437"/>
      <w:proofErr w:type="spellEnd"/>
    </w:p>
    <w:p w:rsidR="00D03B94" w:rsidRPr="00212750" w:rsidRDefault="00D03B94" w:rsidP="00D03B94">
      <w:pPr>
        <w:rPr>
          <w:lang w:bidi="ar-OM"/>
          <w:rPrChange w:id="3439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Pr="00212750" w:rsidRDefault="00D03B94" w:rsidP="000C77FA">
            <w:pPr>
              <w:rPr>
                <w:lang w:bidi="ar-OM"/>
                <w:rPrChange w:id="344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41" w:author="Sinisa Ristic" w:date="2016-02-08T13:50:00Z">
                  <w:rPr>
                    <w:lang w:val="sr-Latn-RS" w:bidi="ar-OM"/>
                  </w:rPr>
                </w:rPrChange>
              </w:rPr>
              <w:lastRenderedPageBreak/>
              <w:t>Field Name</w:t>
            </w:r>
          </w:p>
        </w:tc>
        <w:tc>
          <w:tcPr>
            <w:tcW w:w="3055" w:type="dxa"/>
            <w:gridSpan w:val="2"/>
          </w:tcPr>
          <w:p w:rsidR="00D03B94" w:rsidRPr="00212750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4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43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Pr="00212750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4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45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44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47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  <w:r w:rsidRPr="00212750">
              <w:rPr>
                <w:lang w:bidi="ar-OM"/>
                <w:rPrChange w:id="344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44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45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5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52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53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45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55" w:author="Sinisa Ristic" w:date="2016-02-08T13:50:00Z">
                  <w:rPr>
                    <w:lang w:val="sr-Latn-RS" w:bidi="ar-OM"/>
                  </w:rPr>
                </w:rPrChange>
              </w:rPr>
              <w:t>entity_id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5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57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58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45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60" w:author="Sinisa Ristic" w:date="2016-02-08T13:50:00Z">
                  <w:rPr>
                    <w:lang w:val="sr-Latn-RS" w:bidi="ar-OM"/>
                  </w:rPr>
                </w:rPrChange>
              </w:rPr>
              <w:t>entity_defintion_id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6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62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63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46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65" w:author="Sinisa Ristic" w:date="2016-02-08T13:50:00Z">
                  <w:rPr>
                    <w:lang w:val="sr-Latn-RS" w:bidi="ar-OM"/>
                  </w:rPr>
                </w:rPrChange>
              </w:rPr>
              <w:t>attribute_id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6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67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68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46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70" w:author="Sinisa Ristic" w:date="2016-02-08T13:50:00Z">
                  <w:rPr>
                    <w:lang w:val="sr-Latn-RS" w:bidi="ar-OM"/>
                  </w:rPr>
                </w:rPrChange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7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72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73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D03B94" w:rsidRPr="00212750" w:rsidRDefault="00D03B94" w:rsidP="00D03B94">
      <w:pPr>
        <w:rPr>
          <w:lang w:bidi="ar-OM"/>
          <w:rPrChange w:id="3474" w:author="Sinisa Ristic" w:date="2016-02-08T13:50:00Z">
            <w:rPr>
              <w:lang w:val="sr-Latn-RS" w:bidi="ar-OM"/>
            </w:rPr>
          </w:rPrChange>
        </w:rPr>
      </w:pPr>
    </w:p>
    <w:p w:rsidR="00D03B94" w:rsidRPr="00212750" w:rsidRDefault="00D03B94" w:rsidP="00D03B94">
      <w:pPr>
        <w:rPr>
          <w:lang w:bidi="ar-OM"/>
          <w:rPrChange w:id="3475" w:author="Sinisa Ristic" w:date="2016-02-08T13:50:00Z">
            <w:rPr>
              <w:lang w:val="sr-Latn-RS" w:bidi="ar-OM"/>
            </w:rPr>
          </w:rPrChange>
        </w:rPr>
      </w:pPr>
    </w:p>
    <w:p w:rsidR="00B65020" w:rsidRPr="00212750" w:rsidRDefault="00D03B94" w:rsidP="00D03B94">
      <w:pPr>
        <w:pStyle w:val="Heading2"/>
        <w:rPr>
          <w:lang w:bidi="ar-OM"/>
          <w:rPrChange w:id="3476" w:author="Sinisa Ristic" w:date="2016-02-08T13:50:00Z">
            <w:rPr>
              <w:lang w:val="sr-Latn-RS" w:bidi="ar-OM"/>
            </w:rPr>
          </w:rPrChange>
        </w:rPr>
      </w:pPr>
      <w:bookmarkStart w:id="3477" w:name="_Toc442702545"/>
      <w:proofErr w:type="spellStart"/>
      <w:r w:rsidRPr="00212750">
        <w:rPr>
          <w:lang w:bidi="ar-OM"/>
          <w:rPrChange w:id="3478" w:author="Sinisa Ristic" w:date="2016-02-08T13:50:00Z">
            <w:rPr>
              <w:lang w:val="sr-Latn-RS" w:bidi="ar-OM"/>
            </w:rPr>
          </w:rPrChange>
        </w:rPr>
        <w:t>entity_value_char</w:t>
      </w:r>
      <w:bookmarkEnd w:id="3477"/>
      <w:proofErr w:type="spellEnd"/>
    </w:p>
    <w:p w:rsidR="00D03B94" w:rsidRPr="00212750" w:rsidRDefault="00D03B94" w:rsidP="00D03B94">
      <w:pPr>
        <w:rPr>
          <w:lang w:bidi="ar-OM"/>
          <w:rPrChange w:id="3479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Pr="00212750" w:rsidRDefault="00D03B94" w:rsidP="000C77FA">
            <w:pPr>
              <w:rPr>
                <w:lang w:bidi="ar-OM"/>
                <w:rPrChange w:id="348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81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Pr="00212750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8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83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Pr="00212750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8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85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486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87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  <w:r w:rsidRPr="00212750">
              <w:rPr>
                <w:lang w:bidi="ar-OM"/>
                <w:rPrChange w:id="348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48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490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9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492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493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49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95" w:author="Sinisa Ristic" w:date="2016-02-08T13:50:00Z">
                  <w:rPr>
                    <w:lang w:val="sr-Latn-RS" w:bidi="ar-OM"/>
                  </w:rPr>
                </w:rPrChange>
              </w:rPr>
              <w:t>entity_id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9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497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498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49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00" w:author="Sinisa Ristic" w:date="2016-02-08T13:50:00Z">
                  <w:rPr>
                    <w:lang w:val="sr-Latn-RS" w:bidi="ar-OM"/>
                  </w:rPr>
                </w:rPrChange>
              </w:rPr>
              <w:t>entity_defintion_id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01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02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03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0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05" w:author="Sinisa Ristic" w:date="2016-02-08T13:50:00Z">
                  <w:rPr>
                    <w:lang w:val="sr-Latn-RS" w:bidi="ar-OM"/>
                  </w:rPr>
                </w:rPrChange>
              </w:rPr>
              <w:t>attribute_id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06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07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08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0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10" w:author="Sinisa Ristic" w:date="2016-02-08T13:50:00Z">
                  <w:rPr>
                    <w:lang w:val="sr-Latn-RS" w:bidi="ar-OM"/>
                  </w:rPr>
                </w:rPrChange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1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12" w:author="Sinisa Ristic" w:date="2016-02-08T13:50:00Z">
                  <w:rPr>
                    <w:lang w:val="sr-Latn-RS" w:bidi="ar-OM"/>
                  </w:rPr>
                </w:rPrChange>
              </w:rPr>
              <w:t>varchar(255)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13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D03B94" w:rsidRPr="00212750" w:rsidRDefault="00D03B94" w:rsidP="00D03B94">
      <w:pPr>
        <w:rPr>
          <w:lang w:bidi="ar-OM"/>
          <w:rPrChange w:id="3514" w:author="Sinisa Ristic" w:date="2016-02-08T13:50:00Z">
            <w:rPr>
              <w:lang w:val="sr-Latn-RS" w:bidi="ar-OM"/>
            </w:rPr>
          </w:rPrChange>
        </w:rPr>
      </w:pPr>
    </w:p>
    <w:p w:rsidR="00D03B94" w:rsidRPr="00212750" w:rsidRDefault="00D03B94" w:rsidP="00D03B94">
      <w:pPr>
        <w:pStyle w:val="Heading2"/>
        <w:rPr>
          <w:lang w:bidi="ar-OM"/>
          <w:rPrChange w:id="3515" w:author="Sinisa Ristic" w:date="2016-02-08T13:50:00Z">
            <w:rPr>
              <w:lang w:val="sr-Latn-RS" w:bidi="ar-OM"/>
            </w:rPr>
          </w:rPrChange>
        </w:rPr>
      </w:pPr>
      <w:bookmarkStart w:id="3516" w:name="_Toc442702546"/>
      <w:proofErr w:type="spellStart"/>
      <w:r w:rsidRPr="00212750">
        <w:rPr>
          <w:lang w:bidi="ar-OM"/>
          <w:rPrChange w:id="3517" w:author="Sinisa Ristic" w:date="2016-02-08T13:50:00Z">
            <w:rPr>
              <w:lang w:val="sr-Latn-RS" w:bidi="ar-OM"/>
            </w:rPr>
          </w:rPrChange>
        </w:rPr>
        <w:t>entity_value_double</w:t>
      </w:r>
      <w:bookmarkEnd w:id="3516"/>
      <w:proofErr w:type="spellEnd"/>
    </w:p>
    <w:p w:rsidR="00D03B94" w:rsidRPr="00212750" w:rsidRDefault="00D03B94" w:rsidP="00D03B94">
      <w:pPr>
        <w:rPr>
          <w:lang w:bidi="ar-OM"/>
          <w:rPrChange w:id="3518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Pr="00212750" w:rsidRDefault="00D03B94" w:rsidP="000C77FA">
            <w:pPr>
              <w:rPr>
                <w:lang w:bidi="ar-OM"/>
                <w:rPrChange w:id="351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20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Pr="00212750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2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22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Pr="00212750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2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24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2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26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  <w:r w:rsidRPr="00212750">
              <w:rPr>
                <w:lang w:bidi="ar-OM"/>
                <w:rPrChange w:id="3527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52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52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3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31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3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3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34" w:author="Sinisa Ristic" w:date="2016-02-08T13:50:00Z">
                  <w:rPr>
                    <w:lang w:val="sr-Latn-RS" w:bidi="ar-OM"/>
                  </w:rPr>
                </w:rPrChange>
              </w:rPr>
              <w:t>entity_id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3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36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3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3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39" w:author="Sinisa Ristic" w:date="2016-02-08T13:50:00Z">
                  <w:rPr>
                    <w:lang w:val="sr-Latn-RS" w:bidi="ar-OM"/>
                  </w:rPr>
                </w:rPrChange>
              </w:rPr>
              <w:t>entity_defintion_id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4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41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4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4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44" w:author="Sinisa Ristic" w:date="2016-02-08T13:50:00Z">
                  <w:rPr>
                    <w:lang w:val="sr-Latn-RS" w:bidi="ar-OM"/>
                  </w:rPr>
                </w:rPrChange>
              </w:rPr>
              <w:t>attribute_id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4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46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4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4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49" w:author="Sinisa Ristic" w:date="2016-02-08T13:50:00Z">
                  <w:rPr>
                    <w:lang w:val="sr-Latn-RS" w:bidi="ar-OM"/>
                  </w:rPr>
                </w:rPrChange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5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51" w:author="Sinisa Ristic" w:date="2016-02-08T13:50:00Z">
                  <w:rPr>
                    <w:lang w:val="sr-Latn-RS" w:bidi="ar-OM"/>
                  </w:rPr>
                </w:rPrChange>
              </w:rPr>
              <w:t>double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5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D03B94" w:rsidRPr="00212750" w:rsidRDefault="00D03B94" w:rsidP="00D03B94">
      <w:pPr>
        <w:rPr>
          <w:lang w:bidi="ar-OM"/>
          <w:rPrChange w:id="3553" w:author="Sinisa Ristic" w:date="2016-02-08T13:50:00Z">
            <w:rPr>
              <w:lang w:val="sr-Latn-RS" w:bidi="ar-OM"/>
            </w:rPr>
          </w:rPrChange>
        </w:rPr>
      </w:pPr>
    </w:p>
    <w:p w:rsidR="00D03B94" w:rsidRPr="00212750" w:rsidRDefault="00D03B94" w:rsidP="00D03B94">
      <w:pPr>
        <w:rPr>
          <w:lang w:bidi="ar-OM"/>
          <w:rPrChange w:id="3554" w:author="Sinisa Ristic" w:date="2016-02-08T13:50:00Z">
            <w:rPr>
              <w:lang w:val="sr-Latn-RS" w:bidi="ar-OM"/>
            </w:rPr>
          </w:rPrChange>
        </w:rPr>
      </w:pPr>
    </w:p>
    <w:p w:rsidR="00D03B94" w:rsidRPr="00212750" w:rsidRDefault="00D03B94" w:rsidP="00D03B94">
      <w:pPr>
        <w:pStyle w:val="Heading2"/>
        <w:rPr>
          <w:lang w:bidi="ar-OM"/>
          <w:rPrChange w:id="3555" w:author="Sinisa Ristic" w:date="2016-02-08T13:50:00Z">
            <w:rPr>
              <w:lang w:val="sr-Latn-RS" w:bidi="ar-OM"/>
            </w:rPr>
          </w:rPrChange>
        </w:rPr>
      </w:pPr>
      <w:bookmarkStart w:id="3556" w:name="_Toc442702547"/>
      <w:proofErr w:type="spellStart"/>
      <w:r w:rsidRPr="00212750">
        <w:rPr>
          <w:lang w:bidi="ar-OM"/>
          <w:rPrChange w:id="3557" w:author="Sinisa Ristic" w:date="2016-02-08T13:50:00Z">
            <w:rPr>
              <w:lang w:val="sr-Latn-RS" w:bidi="ar-OM"/>
            </w:rPr>
          </w:rPrChange>
        </w:rPr>
        <w:t>entity_value_datetime</w:t>
      </w:r>
      <w:bookmarkEnd w:id="3556"/>
      <w:proofErr w:type="spellEnd"/>
    </w:p>
    <w:p w:rsidR="00D03B94" w:rsidRPr="00212750" w:rsidRDefault="00D03B94" w:rsidP="00D03B94">
      <w:pPr>
        <w:rPr>
          <w:lang w:bidi="ar-OM"/>
          <w:rPrChange w:id="3558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Pr="00212750" w:rsidRDefault="00D03B94" w:rsidP="000C77FA">
            <w:pPr>
              <w:rPr>
                <w:lang w:bidi="ar-OM"/>
                <w:rPrChange w:id="355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60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Pr="00212750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61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62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Pr="00212750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63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64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65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66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  <w:r w:rsidRPr="00212750">
              <w:rPr>
                <w:lang w:bidi="ar-OM"/>
                <w:rPrChange w:id="3567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56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569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7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71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7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7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74" w:author="Sinisa Ristic" w:date="2016-02-08T13:50:00Z">
                  <w:rPr>
                    <w:lang w:val="sr-Latn-RS" w:bidi="ar-OM"/>
                  </w:rPr>
                </w:rPrChange>
              </w:rPr>
              <w:t>entity_id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7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76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7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78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79" w:author="Sinisa Ristic" w:date="2016-02-08T13:50:00Z">
                  <w:rPr>
                    <w:lang w:val="sr-Latn-RS" w:bidi="ar-OM"/>
                  </w:rPr>
                </w:rPrChange>
              </w:rPr>
              <w:t>entity_defintion_id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80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81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8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83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84" w:author="Sinisa Ristic" w:date="2016-02-08T13:50:00Z">
                  <w:rPr>
                    <w:lang w:val="sr-Latn-RS" w:bidi="ar-OM"/>
                  </w:rPr>
                </w:rPrChange>
              </w:rPr>
              <w:t>attribute_id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85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586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587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D03B94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212750" w:rsidRDefault="00D03B94" w:rsidP="000C77FA">
            <w:pPr>
              <w:rPr>
                <w:lang w:bidi="ar-OM"/>
                <w:rPrChange w:id="358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89" w:author="Sinisa Ristic" w:date="2016-02-08T13:50:00Z">
                  <w:rPr>
                    <w:lang w:val="sr-Latn-RS" w:bidi="ar-OM"/>
                  </w:rPr>
                </w:rPrChange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D03B9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9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91" w:author="Sinisa Ristic" w:date="2016-02-08T13:50:00Z">
                  <w:rPr>
                    <w:lang w:val="sr-Latn-RS" w:bidi="ar-OM"/>
                  </w:rPr>
                </w:rPrChange>
              </w:rPr>
              <w:t>timestamp</w:t>
            </w:r>
          </w:p>
        </w:tc>
        <w:tc>
          <w:tcPr>
            <w:tcW w:w="3117" w:type="dxa"/>
            <w:gridSpan w:val="2"/>
          </w:tcPr>
          <w:p w:rsidR="00D03B94" w:rsidRPr="00212750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592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D03B94" w:rsidRPr="00212750" w:rsidRDefault="00D03B94" w:rsidP="00D03B94">
      <w:pPr>
        <w:rPr>
          <w:lang w:bidi="ar-OM"/>
          <w:rPrChange w:id="3593" w:author="Sinisa Ristic" w:date="2016-02-08T13:50:00Z">
            <w:rPr>
              <w:lang w:val="sr-Latn-RS" w:bidi="ar-OM"/>
            </w:rPr>
          </w:rPrChange>
        </w:rPr>
      </w:pPr>
    </w:p>
    <w:p w:rsidR="009D5A55" w:rsidRPr="00212750" w:rsidRDefault="009D5A55" w:rsidP="009D5A55">
      <w:pPr>
        <w:pStyle w:val="Heading2"/>
        <w:rPr>
          <w:lang w:bidi="ar-OM"/>
          <w:rPrChange w:id="3594" w:author="Sinisa Ristic" w:date="2016-02-08T13:50:00Z">
            <w:rPr>
              <w:lang w:val="sr-Latn-RS" w:bidi="ar-OM"/>
            </w:rPr>
          </w:rPrChange>
        </w:rPr>
      </w:pPr>
      <w:bookmarkStart w:id="3595" w:name="_Toc442702548"/>
      <w:proofErr w:type="spellStart"/>
      <w:r w:rsidRPr="00212750">
        <w:rPr>
          <w:lang w:bidi="ar-OM"/>
          <w:rPrChange w:id="3596" w:author="Sinisa Ristic" w:date="2016-02-08T13:50:00Z">
            <w:rPr>
              <w:lang w:val="sr-Latn-RS" w:bidi="ar-OM"/>
            </w:rPr>
          </w:rPrChange>
        </w:rPr>
        <w:lastRenderedPageBreak/>
        <w:t>entity_value_text</w:t>
      </w:r>
      <w:bookmarkEnd w:id="3595"/>
      <w:proofErr w:type="spellEnd"/>
    </w:p>
    <w:p w:rsidR="009D5A55" w:rsidRPr="00212750" w:rsidRDefault="009D5A55" w:rsidP="009D5A55">
      <w:pPr>
        <w:rPr>
          <w:lang w:bidi="ar-OM"/>
          <w:rPrChange w:id="3597" w:author="Sinisa Ristic" w:date="2016-02-08T13:50:00Z">
            <w:rPr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D5A55" w:rsidRPr="0021275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D5A55" w:rsidRPr="00212750" w:rsidRDefault="009D5A55" w:rsidP="000C77FA">
            <w:pPr>
              <w:rPr>
                <w:lang w:bidi="ar-OM"/>
                <w:rPrChange w:id="3598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599" w:author="Sinisa Ristic" w:date="2016-02-08T13:50:00Z">
                  <w:rPr>
                    <w:lang w:val="sr-Latn-RS" w:bidi="ar-OM"/>
                  </w:rPr>
                </w:rPrChange>
              </w:rPr>
              <w:t>Field Name</w:t>
            </w:r>
          </w:p>
        </w:tc>
        <w:tc>
          <w:tcPr>
            <w:tcW w:w="3055" w:type="dxa"/>
            <w:gridSpan w:val="2"/>
          </w:tcPr>
          <w:p w:rsidR="009D5A55" w:rsidRPr="00212750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600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601" w:author="Sinisa Ristic" w:date="2016-02-08T13:50:00Z">
                  <w:rPr>
                    <w:lang w:val="sr-Latn-RS" w:bidi="ar-OM"/>
                  </w:rPr>
                </w:rPrChange>
              </w:rPr>
              <w:t>Field Type</w:t>
            </w:r>
          </w:p>
        </w:tc>
        <w:tc>
          <w:tcPr>
            <w:tcW w:w="2965" w:type="dxa"/>
            <w:gridSpan w:val="2"/>
          </w:tcPr>
          <w:p w:rsidR="009D5A55" w:rsidRPr="00212750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602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603" w:author="Sinisa Ristic" w:date="2016-02-08T13:50:00Z">
                  <w:rPr>
                    <w:lang w:val="sr-Latn-RS" w:bidi="ar-OM"/>
                  </w:rPr>
                </w:rPrChange>
              </w:rPr>
              <w:t>Field Description</w:t>
            </w:r>
          </w:p>
        </w:tc>
      </w:tr>
      <w:tr w:rsidR="009D5A55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212750" w:rsidRDefault="009D5A55" w:rsidP="000C77FA">
            <w:pPr>
              <w:rPr>
                <w:lang w:bidi="ar-OM"/>
                <w:rPrChange w:id="3604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605" w:author="Sinisa Ristic" w:date="2016-02-08T13:50:00Z">
                  <w:rPr>
                    <w:lang w:val="sr-Latn-RS" w:bidi="ar-OM"/>
                  </w:rPr>
                </w:rPrChange>
              </w:rPr>
              <w:t>id</w:t>
            </w:r>
            <w:r w:rsidRPr="00212750">
              <w:rPr>
                <w:lang w:bidi="ar-OM"/>
                <w:rPrChange w:id="3606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607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  <w:r w:rsidRPr="00212750">
              <w:rPr>
                <w:lang w:bidi="ar-OM"/>
                <w:rPrChange w:id="3608" w:author="Sinisa Ristic" w:date="2016-02-08T13:50:00Z">
                  <w:rPr>
                    <w:lang w:val="sr-Latn-RS" w:bidi="ar-OM"/>
                  </w:rPr>
                </w:rPrChange>
              </w:rPr>
              <w:tab/>
            </w:r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60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610" w:author="Sinisa Ristic" w:date="2016-02-08T13:50:00Z">
                  <w:rPr>
                    <w:lang w:val="sr-Latn-RS" w:bidi="ar-OM"/>
                  </w:rPr>
                </w:rPrChange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611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9D5A55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212750" w:rsidRDefault="009D5A55" w:rsidP="000C77FA">
            <w:pPr>
              <w:rPr>
                <w:lang w:bidi="ar-OM"/>
                <w:rPrChange w:id="3612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613" w:author="Sinisa Ristic" w:date="2016-02-08T13:50:00Z">
                  <w:rPr>
                    <w:lang w:val="sr-Latn-RS" w:bidi="ar-OM"/>
                  </w:rPr>
                </w:rPrChange>
              </w:rPr>
              <w:t>entity_id</w:t>
            </w:r>
            <w:proofErr w:type="spellEnd"/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61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615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616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9D5A55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212750" w:rsidRDefault="009D5A55" w:rsidP="000C77FA">
            <w:pPr>
              <w:rPr>
                <w:lang w:bidi="ar-OM"/>
                <w:rPrChange w:id="3617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618" w:author="Sinisa Ristic" w:date="2016-02-08T13:50:00Z">
                  <w:rPr>
                    <w:lang w:val="sr-Latn-RS" w:bidi="ar-OM"/>
                  </w:rPr>
                </w:rPrChange>
              </w:rPr>
              <w:t>entity_defintion_id</w:t>
            </w:r>
            <w:proofErr w:type="spellEnd"/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619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620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621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9D5A55" w:rsidRPr="00212750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212750" w:rsidRDefault="009D5A55" w:rsidP="000C77FA">
            <w:pPr>
              <w:rPr>
                <w:lang w:bidi="ar-OM"/>
                <w:rPrChange w:id="3622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623" w:author="Sinisa Ristic" w:date="2016-02-08T13:50:00Z">
                  <w:rPr>
                    <w:lang w:val="sr-Latn-RS" w:bidi="ar-OM"/>
                  </w:rPr>
                </w:rPrChange>
              </w:rPr>
              <w:t>attribute_id</w:t>
            </w:r>
            <w:proofErr w:type="spellEnd"/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624" w:author="Sinisa Ristic" w:date="2016-02-08T13:50:00Z">
                  <w:rPr>
                    <w:lang w:val="sr-Latn-RS" w:bidi="ar-OM"/>
                  </w:rPr>
                </w:rPrChange>
              </w:rPr>
            </w:pPr>
            <w:proofErr w:type="spellStart"/>
            <w:r w:rsidRPr="00212750">
              <w:rPr>
                <w:lang w:bidi="ar-OM"/>
                <w:rPrChange w:id="3625" w:author="Sinisa Ristic" w:date="2016-02-08T13:50:00Z">
                  <w:rPr>
                    <w:lang w:val="sr-Latn-RS" w:bidi="ar-OM"/>
                  </w:rPr>
                </w:rPrChange>
              </w:rPr>
              <w:t>int</w:t>
            </w:r>
            <w:proofErr w:type="spellEnd"/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OM"/>
                <w:rPrChange w:id="3626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  <w:tr w:rsidR="009D5A55" w:rsidRPr="00212750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212750" w:rsidRDefault="009D5A55" w:rsidP="000C77FA">
            <w:pPr>
              <w:rPr>
                <w:lang w:bidi="ar-OM"/>
                <w:rPrChange w:id="3627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628" w:author="Sinisa Ristic" w:date="2016-02-08T13:50:00Z">
                  <w:rPr>
                    <w:lang w:val="sr-Latn-RS" w:bidi="ar-OM"/>
                  </w:rPr>
                </w:rPrChange>
              </w:rPr>
              <w:t>value</w:t>
            </w:r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629" w:author="Sinisa Ristic" w:date="2016-02-08T13:50:00Z">
                  <w:rPr>
                    <w:lang w:val="sr-Latn-RS" w:bidi="ar-OM"/>
                  </w:rPr>
                </w:rPrChange>
              </w:rPr>
            </w:pPr>
            <w:r w:rsidRPr="00212750">
              <w:rPr>
                <w:lang w:bidi="ar-OM"/>
                <w:rPrChange w:id="3630" w:author="Sinisa Ristic" w:date="2016-02-08T13:50:00Z">
                  <w:rPr>
                    <w:lang w:val="sr-Latn-RS" w:bidi="ar-OM"/>
                  </w:rPr>
                </w:rPrChange>
              </w:rPr>
              <w:t>text</w:t>
            </w:r>
          </w:p>
        </w:tc>
        <w:tc>
          <w:tcPr>
            <w:tcW w:w="3117" w:type="dxa"/>
            <w:gridSpan w:val="2"/>
          </w:tcPr>
          <w:p w:rsidR="009D5A55" w:rsidRPr="00212750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  <w:rPrChange w:id="3631" w:author="Sinisa Ristic" w:date="2016-02-08T13:50:00Z">
                  <w:rPr>
                    <w:lang w:val="sr-Latn-RS" w:bidi="ar-OM"/>
                  </w:rPr>
                </w:rPrChange>
              </w:rPr>
            </w:pPr>
          </w:p>
        </w:tc>
      </w:tr>
    </w:tbl>
    <w:p w:rsidR="00723D21" w:rsidRPr="00212750" w:rsidRDefault="00C260BB" w:rsidP="00723D21">
      <w:pPr>
        <w:pStyle w:val="Heading2"/>
        <w:rPr>
          <w:ins w:id="3632" w:author="Sinisa Ristic" w:date="2015-11-25T13:30:00Z"/>
          <w:lang w:bidi="ar-OM"/>
          <w:rPrChange w:id="3633" w:author="Sinisa Ristic" w:date="2016-02-08T13:50:00Z">
            <w:rPr>
              <w:ins w:id="3634" w:author="Sinisa Ristic" w:date="2015-11-25T13:30:00Z"/>
              <w:lang w:val="sr-Latn-RS" w:bidi="ar-OM"/>
            </w:rPr>
          </w:rPrChange>
        </w:rPr>
      </w:pPr>
      <w:bookmarkStart w:id="3635" w:name="_Toc442702549"/>
      <w:proofErr w:type="spellStart"/>
      <w:ins w:id="3636" w:author="Sinisa Ristic" w:date="2015-11-25T13:33:00Z">
        <w:r w:rsidRPr="00212750">
          <w:rPr>
            <w:lang w:bidi="ar-OM"/>
            <w:rPrChange w:id="3637" w:author="Sinisa Ristic" w:date="2016-02-08T13:50:00Z">
              <w:rPr>
                <w:lang w:val="sr-Latn-RS" w:bidi="ar-OM"/>
              </w:rPr>
            </w:rPrChange>
          </w:rPr>
          <w:t>entity_definition_value</w:t>
        </w:r>
      </w:ins>
      <w:ins w:id="3638" w:author="Sinisa Ristic" w:date="2015-11-25T13:30:00Z">
        <w:r w:rsidR="00723D21" w:rsidRPr="00212750">
          <w:rPr>
            <w:lang w:bidi="ar-OM"/>
            <w:rPrChange w:id="3639" w:author="Sinisa Ristic" w:date="2016-02-08T13:50:00Z">
              <w:rPr>
                <w:lang w:val="sr-Latn-RS" w:bidi="ar-OM"/>
              </w:rPr>
            </w:rPrChange>
          </w:rPr>
          <w:t>_int</w:t>
        </w:r>
        <w:bookmarkEnd w:id="3635"/>
        <w:proofErr w:type="spellEnd"/>
      </w:ins>
    </w:p>
    <w:p w:rsidR="00723D21" w:rsidRPr="00212750" w:rsidRDefault="00723D21" w:rsidP="00723D21">
      <w:pPr>
        <w:rPr>
          <w:ins w:id="3640" w:author="Sinisa Ristic" w:date="2015-11-25T13:30:00Z"/>
          <w:lang w:bidi="ar-OM"/>
          <w:rPrChange w:id="3641" w:author="Sinisa Ristic" w:date="2016-02-08T13:50:00Z">
            <w:rPr>
              <w:ins w:id="3642" w:author="Sinisa Ristic" w:date="2015-11-25T13:30:00Z"/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RPr="00212750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364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Pr="00212750" w:rsidRDefault="00723D21" w:rsidP="00FB130B">
            <w:pPr>
              <w:rPr>
                <w:ins w:id="3644" w:author="Sinisa Ristic" w:date="2015-11-25T13:30:00Z"/>
                <w:lang w:bidi="ar-OM"/>
                <w:rPrChange w:id="3645" w:author="Sinisa Ristic" w:date="2016-02-08T13:50:00Z">
                  <w:rPr>
                    <w:ins w:id="3646" w:author="Sinisa Ristic" w:date="2015-11-25T13:30:00Z"/>
                    <w:lang w:val="sr-Latn-RS" w:bidi="ar-OM"/>
                  </w:rPr>
                </w:rPrChange>
              </w:rPr>
            </w:pPr>
            <w:ins w:id="3647" w:author="Sinisa Ristic" w:date="2015-11-25T13:30:00Z">
              <w:r w:rsidRPr="00212750">
                <w:rPr>
                  <w:lang w:bidi="ar-OM"/>
                  <w:rPrChange w:id="3648" w:author="Sinisa Ristic" w:date="2016-02-08T13:50:00Z">
                    <w:rPr>
                      <w:lang w:val="sr-Latn-RS" w:bidi="ar-OM"/>
                    </w:rPr>
                  </w:rPrChange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49" w:author="Sinisa Ristic" w:date="2015-11-25T13:30:00Z"/>
                <w:lang w:bidi="ar-OM"/>
                <w:rPrChange w:id="3650" w:author="Sinisa Ristic" w:date="2016-02-08T13:50:00Z">
                  <w:rPr>
                    <w:ins w:id="3651" w:author="Sinisa Ristic" w:date="2015-11-25T13:30:00Z"/>
                    <w:lang w:val="sr-Latn-RS" w:bidi="ar-OM"/>
                  </w:rPr>
                </w:rPrChange>
              </w:rPr>
            </w:pPr>
            <w:ins w:id="3652" w:author="Sinisa Ristic" w:date="2015-11-25T13:30:00Z">
              <w:r w:rsidRPr="00212750">
                <w:rPr>
                  <w:lang w:bidi="ar-OM"/>
                  <w:rPrChange w:id="3653" w:author="Sinisa Ristic" w:date="2016-02-08T13:50:00Z">
                    <w:rPr>
                      <w:lang w:val="sr-Latn-RS" w:bidi="ar-OM"/>
                    </w:rPr>
                  </w:rPrChange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54" w:author="Sinisa Ristic" w:date="2015-11-25T13:30:00Z"/>
                <w:lang w:bidi="ar-OM"/>
                <w:rPrChange w:id="3655" w:author="Sinisa Ristic" w:date="2016-02-08T13:50:00Z">
                  <w:rPr>
                    <w:ins w:id="3656" w:author="Sinisa Ristic" w:date="2015-11-25T13:30:00Z"/>
                    <w:lang w:val="sr-Latn-RS" w:bidi="ar-OM"/>
                  </w:rPr>
                </w:rPrChange>
              </w:rPr>
            </w:pPr>
            <w:ins w:id="3657" w:author="Sinisa Ristic" w:date="2015-11-25T13:30:00Z">
              <w:r w:rsidRPr="00212750">
                <w:rPr>
                  <w:lang w:bidi="ar-OM"/>
                  <w:rPrChange w:id="3658" w:author="Sinisa Ristic" w:date="2016-02-08T13:50:00Z">
                    <w:rPr>
                      <w:lang w:val="sr-Latn-RS" w:bidi="ar-OM"/>
                    </w:rPr>
                  </w:rPrChange>
                </w:rPr>
                <w:t>Field Description</w:t>
              </w:r>
            </w:ins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65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660" w:author="Sinisa Ristic" w:date="2015-11-25T13:30:00Z"/>
                <w:lang w:bidi="ar-OM"/>
                <w:rPrChange w:id="3661" w:author="Sinisa Ristic" w:date="2016-02-08T13:50:00Z">
                  <w:rPr>
                    <w:ins w:id="3662" w:author="Sinisa Ristic" w:date="2015-11-25T13:30:00Z"/>
                    <w:lang w:val="sr-Latn-RS" w:bidi="ar-OM"/>
                  </w:rPr>
                </w:rPrChange>
              </w:rPr>
            </w:pPr>
            <w:ins w:id="3663" w:author="Sinisa Ristic" w:date="2015-11-25T13:30:00Z">
              <w:r w:rsidRPr="00212750">
                <w:rPr>
                  <w:lang w:bidi="ar-OM"/>
                  <w:rPrChange w:id="3664" w:author="Sinisa Ristic" w:date="2016-02-08T13:50:00Z">
                    <w:rPr>
                      <w:lang w:val="sr-Latn-RS" w:bidi="ar-OM"/>
                    </w:rPr>
                  </w:rPrChange>
                </w:rPr>
                <w:t>id</w:t>
              </w:r>
              <w:r w:rsidRPr="00212750">
                <w:rPr>
                  <w:lang w:bidi="ar-OM"/>
                  <w:rPrChange w:id="3665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666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667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68" w:author="Sinisa Ristic" w:date="2015-11-25T13:30:00Z"/>
                <w:lang w:bidi="ar-OM"/>
                <w:rPrChange w:id="3669" w:author="Sinisa Ristic" w:date="2016-02-08T13:50:00Z">
                  <w:rPr>
                    <w:ins w:id="3670" w:author="Sinisa Ristic" w:date="2015-11-25T13:30:00Z"/>
                    <w:lang w:val="sr-Latn-RS" w:bidi="ar-OM"/>
                  </w:rPr>
                </w:rPrChange>
              </w:rPr>
            </w:pPr>
            <w:ins w:id="3671" w:author="Sinisa Ristic" w:date="2015-11-25T13:30:00Z">
              <w:r w:rsidRPr="00212750">
                <w:rPr>
                  <w:lang w:bidi="ar-OM"/>
                  <w:rPrChange w:id="3672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73" w:author="Sinisa Ristic" w:date="2015-11-25T13:30:00Z"/>
                <w:lang w:bidi="ar-OM"/>
                <w:rPrChange w:id="3674" w:author="Sinisa Ristic" w:date="2016-02-08T13:50:00Z">
                  <w:rPr>
                    <w:ins w:id="3675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367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677" w:author="Sinisa Ristic" w:date="2015-11-25T13:30:00Z"/>
                <w:lang w:bidi="ar-OM"/>
                <w:rPrChange w:id="3678" w:author="Sinisa Ristic" w:date="2016-02-08T13:50:00Z">
                  <w:rPr>
                    <w:ins w:id="3679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680" w:author="Sinisa Ristic" w:date="2015-11-25T13:30:00Z">
              <w:r w:rsidRPr="00212750">
                <w:rPr>
                  <w:lang w:bidi="ar-OM"/>
                  <w:rPrChange w:id="3681" w:author="Sinisa Ristic" w:date="2016-02-08T13:50:00Z">
                    <w:rPr>
                      <w:lang w:val="sr-Latn-RS" w:bidi="ar-OM"/>
                    </w:rPr>
                  </w:rPrChange>
                </w:rPr>
                <w:t>entity_id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82" w:author="Sinisa Ristic" w:date="2015-11-25T13:30:00Z"/>
                <w:lang w:bidi="ar-OM"/>
                <w:rPrChange w:id="3683" w:author="Sinisa Ristic" w:date="2016-02-08T13:50:00Z">
                  <w:rPr>
                    <w:ins w:id="3684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685" w:author="Sinisa Ristic" w:date="2015-11-25T13:30:00Z">
              <w:r w:rsidRPr="00212750">
                <w:rPr>
                  <w:lang w:bidi="ar-OM"/>
                  <w:rPrChange w:id="3686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87" w:author="Sinisa Ristic" w:date="2015-11-25T13:30:00Z"/>
                <w:lang w:bidi="ar-OM"/>
                <w:rPrChange w:id="3688" w:author="Sinisa Ristic" w:date="2016-02-08T13:50:00Z">
                  <w:rPr>
                    <w:ins w:id="3689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69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691" w:author="Sinisa Ristic" w:date="2015-11-25T13:30:00Z"/>
                <w:lang w:bidi="ar-OM"/>
                <w:rPrChange w:id="3692" w:author="Sinisa Ristic" w:date="2016-02-08T13:50:00Z">
                  <w:rPr>
                    <w:ins w:id="3693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694" w:author="Sinisa Ristic" w:date="2015-11-25T13:30:00Z">
              <w:r w:rsidRPr="00212750">
                <w:rPr>
                  <w:lang w:bidi="ar-OM"/>
                  <w:rPrChange w:id="3695" w:author="Sinisa Ristic" w:date="2016-02-08T13:50:00Z">
                    <w:rPr>
                      <w:lang w:val="sr-Latn-RS" w:bidi="ar-OM"/>
                    </w:rPr>
                  </w:rPrChange>
                </w:rPr>
                <w:t>entity_defintion_id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96" w:author="Sinisa Ristic" w:date="2015-11-25T13:30:00Z"/>
                <w:lang w:bidi="ar-OM"/>
                <w:rPrChange w:id="3697" w:author="Sinisa Ristic" w:date="2016-02-08T13:50:00Z">
                  <w:rPr>
                    <w:ins w:id="3698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699" w:author="Sinisa Ristic" w:date="2015-11-25T13:30:00Z">
              <w:r w:rsidRPr="00212750">
                <w:rPr>
                  <w:lang w:bidi="ar-OM"/>
                  <w:rPrChange w:id="3700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01" w:author="Sinisa Ristic" w:date="2015-11-25T13:30:00Z"/>
                <w:lang w:bidi="ar-OM"/>
                <w:rPrChange w:id="3702" w:author="Sinisa Ristic" w:date="2016-02-08T13:50:00Z">
                  <w:rPr>
                    <w:ins w:id="3703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370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705" w:author="Sinisa Ristic" w:date="2015-11-25T13:30:00Z"/>
                <w:lang w:bidi="ar-OM"/>
                <w:rPrChange w:id="3706" w:author="Sinisa Ristic" w:date="2016-02-08T13:50:00Z">
                  <w:rPr>
                    <w:ins w:id="3707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708" w:author="Sinisa Ristic" w:date="2015-11-25T13:30:00Z">
              <w:r w:rsidRPr="00212750">
                <w:rPr>
                  <w:lang w:bidi="ar-OM"/>
                  <w:rPrChange w:id="3709" w:author="Sinisa Ristic" w:date="2016-02-08T13:50:00Z">
                    <w:rPr>
                      <w:lang w:val="sr-Latn-RS" w:bidi="ar-OM"/>
                    </w:rPr>
                  </w:rPrChange>
                </w:rPr>
                <w:t>attribute_id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10" w:author="Sinisa Ristic" w:date="2015-11-25T13:30:00Z"/>
                <w:lang w:bidi="ar-OM"/>
                <w:rPrChange w:id="3711" w:author="Sinisa Ristic" w:date="2016-02-08T13:50:00Z">
                  <w:rPr>
                    <w:ins w:id="3712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713" w:author="Sinisa Ristic" w:date="2015-11-25T13:30:00Z">
              <w:r w:rsidRPr="00212750">
                <w:rPr>
                  <w:lang w:bidi="ar-OM"/>
                  <w:rPrChange w:id="3714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15" w:author="Sinisa Ristic" w:date="2015-11-25T13:30:00Z"/>
                <w:lang w:bidi="ar-OM"/>
                <w:rPrChange w:id="3716" w:author="Sinisa Ristic" w:date="2016-02-08T13:50:00Z">
                  <w:rPr>
                    <w:ins w:id="3717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71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719" w:author="Sinisa Ristic" w:date="2015-11-25T13:30:00Z"/>
                <w:lang w:bidi="ar-OM"/>
                <w:rPrChange w:id="3720" w:author="Sinisa Ristic" w:date="2016-02-08T13:50:00Z">
                  <w:rPr>
                    <w:ins w:id="3721" w:author="Sinisa Ristic" w:date="2015-11-25T13:30:00Z"/>
                    <w:lang w:val="sr-Latn-RS" w:bidi="ar-OM"/>
                  </w:rPr>
                </w:rPrChange>
              </w:rPr>
            </w:pPr>
            <w:ins w:id="3722" w:author="Sinisa Ristic" w:date="2015-11-25T13:30:00Z">
              <w:r w:rsidRPr="00212750">
                <w:rPr>
                  <w:lang w:bidi="ar-OM"/>
                  <w:rPrChange w:id="3723" w:author="Sinisa Ristic" w:date="2016-02-08T13:50:00Z">
                    <w:rPr>
                      <w:lang w:val="sr-Latn-RS" w:bidi="ar-OM"/>
                    </w:rPr>
                  </w:rPrChange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24" w:author="Sinisa Ristic" w:date="2015-11-25T13:30:00Z"/>
                <w:lang w:bidi="ar-OM"/>
                <w:rPrChange w:id="3725" w:author="Sinisa Ristic" w:date="2016-02-08T13:50:00Z">
                  <w:rPr>
                    <w:ins w:id="3726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727" w:author="Sinisa Ristic" w:date="2015-11-25T13:30:00Z">
              <w:r w:rsidRPr="00212750">
                <w:rPr>
                  <w:lang w:bidi="ar-OM"/>
                  <w:rPrChange w:id="3728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29" w:author="Sinisa Ristic" w:date="2015-11-25T13:30:00Z"/>
                <w:lang w:bidi="ar-OM"/>
                <w:rPrChange w:id="3730" w:author="Sinisa Ristic" w:date="2016-02-08T13:50:00Z">
                  <w:rPr>
                    <w:ins w:id="3731" w:author="Sinisa Ristic" w:date="2015-11-25T13:30:00Z"/>
                    <w:lang w:val="sr-Latn-RS" w:bidi="ar-OM"/>
                  </w:rPr>
                </w:rPrChange>
              </w:rPr>
            </w:pPr>
          </w:p>
        </w:tc>
      </w:tr>
    </w:tbl>
    <w:p w:rsidR="00723D21" w:rsidRPr="00212750" w:rsidRDefault="00723D21" w:rsidP="00723D21">
      <w:pPr>
        <w:rPr>
          <w:ins w:id="3732" w:author="Sinisa Ristic" w:date="2015-11-25T13:30:00Z"/>
          <w:lang w:bidi="ar-OM"/>
          <w:rPrChange w:id="3733" w:author="Sinisa Ristic" w:date="2016-02-08T13:50:00Z">
            <w:rPr>
              <w:ins w:id="3734" w:author="Sinisa Ristic" w:date="2015-11-25T13:30:00Z"/>
              <w:lang w:val="sr-Latn-RS" w:bidi="ar-OM"/>
            </w:rPr>
          </w:rPrChange>
        </w:rPr>
      </w:pPr>
    </w:p>
    <w:p w:rsidR="00723D21" w:rsidRPr="00212750" w:rsidRDefault="00723D21" w:rsidP="00723D21">
      <w:pPr>
        <w:rPr>
          <w:ins w:id="3735" w:author="Sinisa Ristic" w:date="2015-11-25T13:30:00Z"/>
          <w:lang w:bidi="ar-OM"/>
          <w:rPrChange w:id="3736" w:author="Sinisa Ristic" w:date="2016-02-08T13:50:00Z">
            <w:rPr>
              <w:ins w:id="3737" w:author="Sinisa Ristic" w:date="2015-11-25T13:30:00Z"/>
              <w:lang w:val="sr-Latn-RS" w:bidi="ar-OM"/>
            </w:rPr>
          </w:rPrChange>
        </w:rPr>
      </w:pPr>
    </w:p>
    <w:p w:rsidR="00723D21" w:rsidRPr="00212750" w:rsidRDefault="00C260BB" w:rsidP="00723D21">
      <w:pPr>
        <w:pStyle w:val="Heading2"/>
        <w:rPr>
          <w:ins w:id="3738" w:author="Sinisa Ristic" w:date="2015-11-25T13:30:00Z"/>
          <w:lang w:bidi="ar-OM"/>
          <w:rPrChange w:id="3739" w:author="Sinisa Ristic" w:date="2016-02-08T13:50:00Z">
            <w:rPr>
              <w:ins w:id="3740" w:author="Sinisa Ristic" w:date="2015-11-25T13:30:00Z"/>
              <w:lang w:val="sr-Latn-RS" w:bidi="ar-OM"/>
            </w:rPr>
          </w:rPrChange>
        </w:rPr>
      </w:pPr>
      <w:bookmarkStart w:id="3741" w:name="_Toc442702550"/>
      <w:proofErr w:type="spellStart"/>
      <w:ins w:id="3742" w:author="Sinisa Ristic" w:date="2015-11-25T13:33:00Z">
        <w:r w:rsidRPr="00212750">
          <w:rPr>
            <w:lang w:bidi="ar-OM"/>
            <w:rPrChange w:id="3743" w:author="Sinisa Ristic" w:date="2016-02-08T13:50:00Z">
              <w:rPr>
                <w:lang w:val="sr-Latn-RS" w:bidi="ar-OM"/>
              </w:rPr>
            </w:rPrChange>
          </w:rPr>
          <w:t>entity_definition_value</w:t>
        </w:r>
      </w:ins>
      <w:ins w:id="3744" w:author="Sinisa Ristic" w:date="2015-11-25T13:30:00Z">
        <w:r w:rsidR="00723D21" w:rsidRPr="00212750">
          <w:rPr>
            <w:lang w:bidi="ar-OM"/>
            <w:rPrChange w:id="3745" w:author="Sinisa Ristic" w:date="2016-02-08T13:50:00Z">
              <w:rPr>
                <w:lang w:val="sr-Latn-RS" w:bidi="ar-OM"/>
              </w:rPr>
            </w:rPrChange>
          </w:rPr>
          <w:t>_char</w:t>
        </w:r>
        <w:bookmarkEnd w:id="3741"/>
        <w:proofErr w:type="spellEnd"/>
      </w:ins>
    </w:p>
    <w:p w:rsidR="00723D21" w:rsidRPr="00212750" w:rsidRDefault="00723D21" w:rsidP="00723D21">
      <w:pPr>
        <w:rPr>
          <w:ins w:id="3746" w:author="Sinisa Ristic" w:date="2015-11-25T13:30:00Z"/>
          <w:lang w:bidi="ar-OM"/>
          <w:rPrChange w:id="3747" w:author="Sinisa Ristic" w:date="2016-02-08T13:50:00Z">
            <w:rPr>
              <w:ins w:id="3748" w:author="Sinisa Ristic" w:date="2015-11-25T13:30:00Z"/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RPr="00212750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374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Pr="00212750" w:rsidRDefault="00723D21" w:rsidP="00FB130B">
            <w:pPr>
              <w:rPr>
                <w:ins w:id="3750" w:author="Sinisa Ristic" w:date="2015-11-25T13:30:00Z"/>
                <w:lang w:bidi="ar-OM"/>
                <w:rPrChange w:id="3751" w:author="Sinisa Ristic" w:date="2016-02-08T13:50:00Z">
                  <w:rPr>
                    <w:ins w:id="3752" w:author="Sinisa Ristic" w:date="2015-11-25T13:30:00Z"/>
                    <w:lang w:val="sr-Latn-RS" w:bidi="ar-OM"/>
                  </w:rPr>
                </w:rPrChange>
              </w:rPr>
            </w:pPr>
            <w:ins w:id="3753" w:author="Sinisa Ristic" w:date="2015-11-25T13:30:00Z">
              <w:r w:rsidRPr="00212750">
                <w:rPr>
                  <w:lang w:bidi="ar-OM"/>
                  <w:rPrChange w:id="3754" w:author="Sinisa Ristic" w:date="2016-02-08T13:50:00Z">
                    <w:rPr>
                      <w:lang w:val="sr-Latn-RS" w:bidi="ar-OM"/>
                    </w:rPr>
                  </w:rPrChange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55" w:author="Sinisa Ristic" w:date="2015-11-25T13:30:00Z"/>
                <w:lang w:bidi="ar-OM"/>
                <w:rPrChange w:id="3756" w:author="Sinisa Ristic" w:date="2016-02-08T13:50:00Z">
                  <w:rPr>
                    <w:ins w:id="3757" w:author="Sinisa Ristic" w:date="2015-11-25T13:30:00Z"/>
                    <w:lang w:val="sr-Latn-RS" w:bidi="ar-OM"/>
                  </w:rPr>
                </w:rPrChange>
              </w:rPr>
            </w:pPr>
            <w:ins w:id="3758" w:author="Sinisa Ristic" w:date="2015-11-25T13:30:00Z">
              <w:r w:rsidRPr="00212750">
                <w:rPr>
                  <w:lang w:bidi="ar-OM"/>
                  <w:rPrChange w:id="3759" w:author="Sinisa Ristic" w:date="2016-02-08T13:50:00Z">
                    <w:rPr>
                      <w:lang w:val="sr-Latn-RS" w:bidi="ar-OM"/>
                    </w:rPr>
                  </w:rPrChange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60" w:author="Sinisa Ristic" w:date="2015-11-25T13:30:00Z"/>
                <w:lang w:bidi="ar-OM"/>
                <w:rPrChange w:id="3761" w:author="Sinisa Ristic" w:date="2016-02-08T13:50:00Z">
                  <w:rPr>
                    <w:ins w:id="3762" w:author="Sinisa Ristic" w:date="2015-11-25T13:30:00Z"/>
                    <w:lang w:val="sr-Latn-RS" w:bidi="ar-OM"/>
                  </w:rPr>
                </w:rPrChange>
              </w:rPr>
            </w:pPr>
            <w:ins w:id="3763" w:author="Sinisa Ristic" w:date="2015-11-25T13:30:00Z">
              <w:r w:rsidRPr="00212750">
                <w:rPr>
                  <w:lang w:bidi="ar-OM"/>
                  <w:rPrChange w:id="3764" w:author="Sinisa Ristic" w:date="2016-02-08T13:50:00Z">
                    <w:rPr>
                      <w:lang w:val="sr-Latn-RS" w:bidi="ar-OM"/>
                    </w:rPr>
                  </w:rPrChange>
                </w:rPr>
                <w:t>Field Description</w:t>
              </w:r>
            </w:ins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76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766" w:author="Sinisa Ristic" w:date="2015-11-25T13:30:00Z"/>
                <w:lang w:bidi="ar-OM"/>
                <w:rPrChange w:id="3767" w:author="Sinisa Ristic" w:date="2016-02-08T13:50:00Z">
                  <w:rPr>
                    <w:ins w:id="3768" w:author="Sinisa Ristic" w:date="2015-11-25T13:30:00Z"/>
                    <w:lang w:val="sr-Latn-RS" w:bidi="ar-OM"/>
                  </w:rPr>
                </w:rPrChange>
              </w:rPr>
            </w:pPr>
            <w:ins w:id="3769" w:author="Sinisa Ristic" w:date="2015-11-25T13:30:00Z">
              <w:r w:rsidRPr="00212750">
                <w:rPr>
                  <w:lang w:bidi="ar-OM"/>
                  <w:rPrChange w:id="3770" w:author="Sinisa Ristic" w:date="2016-02-08T13:50:00Z">
                    <w:rPr>
                      <w:lang w:val="sr-Latn-RS" w:bidi="ar-OM"/>
                    </w:rPr>
                  </w:rPrChange>
                </w:rPr>
                <w:t>id</w:t>
              </w:r>
              <w:r w:rsidRPr="00212750">
                <w:rPr>
                  <w:lang w:bidi="ar-OM"/>
                  <w:rPrChange w:id="3771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772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773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74" w:author="Sinisa Ristic" w:date="2015-11-25T13:30:00Z"/>
                <w:lang w:bidi="ar-OM"/>
                <w:rPrChange w:id="3775" w:author="Sinisa Ristic" w:date="2016-02-08T13:50:00Z">
                  <w:rPr>
                    <w:ins w:id="3776" w:author="Sinisa Ristic" w:date="2015-11-25T13:30:00Z"/>
                    <w:lang w:val="sr-Latn-RS" w:bidi="ar-OM"/>
                  </w:rPr>
                </w:rPrChange>
              </w:rPr>
            </w:pPr>
            <w:ins w:id="3777" w:author="Sinisa Ristic" w:date="2015-11-25T13:30:00Z">
              <w:r w:rsidRPr="00212750">
                <w:rPr>
                  <w:lang w:bidi="ar-OM"/>
                  <w:rPrChange w:id="3778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79" w:author="Sinisa Ristic" w:date="2015-11-25T13:30:00Z"/>
                <w:lang w:bidi="ar-OM"/>
                <w:rPrChange w:id="3780" w:author="Sinisa Ristic" w:date="2016-02-08T13:50:00Z">
                  <w:rPr>
                    <w:ins w:id="3781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378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783" w:author="Sinisa Ristic" w:date="2015-11-25T13:30:00Z"/>
                <w:lang w:bidi="ar-OM"/>
                <w:rPrChange w:id="3784" w:author="Sinisa Ristic" w:date="2016-02-08T13:50:00Z">
                  <w:rPr>
                    <w:ins w:id="3785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786" w:author="Sinisa Ristic" w:date="2015-11-25T13:30:00Z">
              <w:r w:rsidRPr="00212750">
                <w:rPr>
                  <w:lang w:bidi="ar-OM"/>
                  <w:rPrChange w:id="3787" w:author="Sinisa Ristic" w:date="2016-02-08T13:50:00Z">
                    <w:rPr>
                      <w:lang w:val="sr-Latn-RS" w:bidi="ar-OM"/>
                    </w:rPr>
                  </w:rPrChange>
                </w:rPr>
                <w:t>entity_id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88" w:author="Sinisa Ristic" w:date="2015-11-25T13:30:00Z"/>
                <w:lang w:bidi="ar-OM"/>
                <w:rPrChange w:id="3789" w:author="Sinisa Ristic" w:date="2016-02-08T13:50:00Z">
                  <w:rPr>
                    <w:ins w:id="3790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791" w:author="Sinisa Ristic" w:date="2015-11-25T13:30:00Z">
              <w:r w:rsidRPr="00212750">
                <w:rPr>
                  <w:lang w:bidi="ar-OM"/>
                  <w:rPrChange w:id="3792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93" w:author="Sinisa Ristic" w:date="2015-11-25T13:30:00Z"/>
                <w:lang w:bidi="ar-OM"/>
                <w:rPrChange w:id="3794" w:author="Sinisa Ristic" w:date="2016-02-08T13:50:00Z">
                  <w:rPr>
                    <w:ins w:id="3795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79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797" w:author="Sinisa Ristic" w:date="2015-11-25T13:30:00Z"/>
                <w:lang w:bidi="ar-OM"/>
                <w:rPrChange w:id="3798" w:author="Sinisa Ristic" w:date="2016-02-08T13:50:00Z">
                  <w:rPr>
                    <w:ins w:id="3799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800" w:author="Sinisa Ristic" w:date="2015-11-25T13:30:00Z">
              <w:r w:rsidRPr="00212750">
                <w:rPr>
                  <w:lang w:bidi="ar-OM"/>
                  <w:rPrChange w:id="3801" w:author="Sinisa Ristic" w:date="2016-02-08T13:50:00Z">
                    <w:rPr>
                      <w:lang w:val="sr-Latn-RS" w:bidi="ar-OM"/>
                    </w:rPr>
                  </w:rPrChange>
                </w:rPr>
                <w:t>entity_defintion_id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02" w:author="Sinisa Ristic" w:date="2015-11-25T13:30:00Z"/>
                <w:lang w:bidi="ar-OM"/>
                <w:rPrChange w:id="3803" w:author="Sinisa Ristic" w:date="2016-02-08T13:50:00Z">
                  <w:rPr>
                    <w:ins w:id="3804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805" w:author="Sinisa Ristic" w:date="2015-11-25T13:30:00Z">
              <w:r w:rsidRPr="00212750">
                <w:rPr>
                  <w:lang w:bidi="ar-OM"/>
                  <w:rPrChange w:id="3806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07" w:author="Sinisa Ristic" w:date="2015-11-25T13:30:00Z"/>
                <w:lang w:bidi="ar-OM"/>
                <w:rPrChange w:id="3808" w:author="Sinisa Ristic" w:date="2016-02-08T13:50:00Z">
                  <w:rPr>
                    <w:ins w:id="3809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381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811" w:author="Sinisa Ristic" w:date="2015-11-25T13:30:00Z"/>
                <w:lang w:bidi="ar-OM"/>
                <w:rPrChange w:id="3812" w:author="Sinisa Ristic" w:date="2016-02-08T13:50:00Z">
                  <w:rPr>
                    <w:ins w:id="3813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814" w:author="Sinisa Ristic" w:date="2015-11-25T13:30:00Z">
              <w:r w:rsidRPr="00212750">
                <w:rPr>
                  <w:lang w:bidi="ar-OM"/>
                  <w:rPrChange w:id="3815" w:author="Sinisa Ristic" w:date="2016-02-08T13:50:00Z">
                    <w:rPr>
                      <w:lang w:val="sr-Latn-RS" w:bidi="ar-OM"/>
                    </w:rPr>
                  </w:rPrChange>
                </w:rPr>
                <w:t>attribute_id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16" w:author="Sinisa Ristic" w:date="2015-11-25T13:30:00Z"/>
                <w:lang w:bidi="ar-OM"/>
                <w:rPrChange w:id="3817" w:author="Sinisa Ristic" w:date="2016-02-08T13:50:00Z">
                  <w:rPr>
                    <w:ins w:id="3818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819" w:author="Sinisa Ristic" w:date="2015-11-25T13:30:00Z">
              <w:r w:rsidRPr="00212750">
                <w:rPr>
                  <w:lang w:bidi="ar-OM"/>
                  <w:rPrChange w:id="3820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21" w:author="Sinisa Ristic" w:date="2015-11-25T13:30:00Z"/>
                <w:lang w:bidi="ar-OM"/>
                <w:rPrChange w:id="3822" w:author="Sinisa Ristic" w:date="2016-02-08T13:50:00Z">
                  <w:rPr>
                    <w:ins w:id="3823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82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825" w:author="Sinisa Ristic" w:date="2015-11-25T13:30:00Z"/>
                <w:lang w:bidi="ar-OM"/>
                <w:rPrChange w:id="3826" w:author="Sinisa Ristic" w:date="2016-02-08T13:50:00Z">
                  <w:rPr>
                    <w:ins w:id="3827" w:author="Sinisa Ristic" w:date="2015-11-25T13:30:00Z"/>
                    <w:lang w:val="sr-Latn-RS" w:bidi="ar-OM"/>
                  </w:rPr>
                </w:rPrChange>
              </w:rPr>
            </w:pPr>
            <w:ins w:id="3828" w:author="Sinisa Ristic" w:date="2015-11-25T13:30:00Z">
              <w:r w:rsidRPr="00212750">
                <w:rPr>
                  <w:lang w:bidi="ar-OM"/>
                  <w:rPrChange w:id="3829" w:author="Sinisa Ristic" w:date="2016-02-08T13:50:00Z">
                    <w:rPr>
                      <w:lang w:val="sr-Latn-RS" w:bidi="ar-OM"/>
                    </w:rPr>
                  </w:rPrChange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30" w:author="Sinisa Ristic" w:date="2015-11-25T13:30:00Z"/>
                <w:lang w:bidi="ar-OM"/>
                <w:rPrChange w:id="3831" w:author="Sinisa Ristic" w:date="2016-02-08T13:50:00Z">
                  <w:rPr>
                    <w:ins w:id="3832" w:author="Sinisa Ristic" w:date="2015-11-25T13:30:00Z"/>
                    <w:lang w:val="sr-Latn-RS" w:bidi="ar-OM"/>
                  </w:rPr>
                </w:rPrChange>
              </w:rPr>
            </w:pPr>
            <w:ins w:id="3833" w:author="Sinisa Ristic" w:date="2015-11-25T13:30:00Z">
              <w:r w:rsidRPr="00212750">
                <w:rPr>
                  <w:lang w:bidi="ar-OM"/>
                  <w:rPrChange w:id="3834" w:author="Sinisa Ristic" w:date="2016-02-08T13:50:00Z">
                    <w:rPr>
                      <w:lang w:val="sr-Latn-RS" w:bidi="ar-OM"/>
                    </w:rPr>
                  </w:rPrChange>
                </w:rPr>
                <w:t>varchar(255)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35" w:author="Sinisa Ristic" w:date="2015-11-25T13:30:00Z"/>
                <w:lang w:bidi="ar-OM"/>
                <w:rPrChange w:id="3836" w:author="Sinisa Ristic" w:date="2016-02-08T13:50:00Z">
                  <w:rPr>
                    <w:ins w:id="3837" w:author="Sinisa Ristic" w:date="2015-11-25T13:30:00Z"/>
                    <w:lang w:val="sr-Latn-RS" w:bidi="ar-OM"/>
                  </w:rPr>
                </w:rPrChange>
              </w:rPr>
            </w:pPr>
          </w:p>
        </w:tc>
      </w:tr>
    </w:tbl>
    <w:p w:rsidR="00723D21" w:rsidRPr="00212750" w:rsidRDefault="00723D21" w:rsidP="00723D21">
      <w:pPr>
        <w:rPr>
          <w:ins w:id="3838" w:author="Sinisa Ristic" w:date="2015-11-25T13:30:00Z"/>
          <w:lang w:bidi="ar-OM"/>
          <w:rPrChange w:id="3839" w:author="Sinisa Ristic" w:date="2016-02-08T13:50:00Z">
            <w:rPr>
              <w:ins w:id="3840" w:author="Sinisa Ristic" w:date="2015-11-25T13:30:00Z"/>
              <w:lang w:val="sr-Latn-RS" w:bidi="ar-OM"/>
            </w:rPr>
          </w:rPrChange>
        </w:rPr>
      </w:pPr>
    </w:p>
    <w:p w:rsidR="00723D21" w:rsidRPr="00212750" w:rsidRDefault="00C260BB" w:rsidP="00723D21">
      <w:pPr>
        <w:pStyle w:val="Heading2"/>
        <w:rPr>
          <w:ins w:id="3841" w:author="Sinisa Ristic" w:date="2015-11-25T13:30:00Z"/>
          <w:lang w:bidi="ar-OM"/>
          <w:rPrChange w:id="3842" w:author="Sinisa Ristic" w:date="2016-02-08T13:50:00Z">
            <w:rPr>
              <w:ins w:id="3843" w:author="Sinisa Ristic" w:date="2015-11-25T13:30:00Z"/>
              <w:lang w:val="sr-Latn-RS" w:bidi="ar-OM"/>
            </w:rPr>
          </w:rPrChange>
        </w:rPr>
      </w:pPr>
      <w:bookmarkStart w:id="3844" w:name="_Toc442702551"/>
      <w:proofErr w:type="spellStart"/>
      <w:ins w:id="3845" w:author="Sinisa Ristic" w:date="2015-11-25T13:33:00Z">
        <w:r w:rsidRPr="00212750">
          <w:rPr>
            <w:lang w:bidi="ar-OM"/>
            <w:rPrChange w:id="3846" w:author="Sinisa Ristic" w:date="2016-02-08T13:50:00Z">
              <w:rPr>
                <w:lang w:val="sr-Latn-RS" w:bidi="ar-OM"/>
              </w:rPr>
            </w:rPrChange>
          </w:rPr>
          <w:t>entity_definition_value</w:t>
        </w:r>
      </w:ins>
      <w:ins w:id="3847" w:author="Sinisa Ristic" w:date="2015-11-25T13:30:00Z">
        <w:r w:rsidR="00723D21" w:rsidRPr="00212750">
          <w:rPr>
            <w:lang w:bidi="ar-OM"/>
            <w:rPrChange w:id="3848" w:author="Sinisa Ristic" w:date="2016-02-08T13:50:00Z">
              <w:rPr>
                <w:lang w:val="sr-Latn-RS" w:bidi="ar-OM"/>
              </w:rPr>
            </w:rPrChange>
          </w:rPr>
          <w:t>_double</w:t>
        </w:r>
        <w:bookmarkEnd w:id="3844"/>
        <w:proofErr w:type="spellEnd"/>
      </w:ins>
    </w:p>
    <w:p w:rsidR="00723D21" w:rsidRPr="00212750" w:rsidRDefault="00723D21" w:rsidP="00723D21">
      <w:pPr>
        <w:rPr>
          <w:ins w:id="3849" w:author="Sinisa Ristic" w:date="2015-11-25T13:30:00Z"/>
          <w:lang w:bidi="ar-OM"/>
          <w:rPrChange w:id="3850" w:author="Sinisa Ristic" w:date="2016-02-08T13:50:00Z">
            <w:rPr>
              <w:ins w:id="3851" w:author="Sinisa Ristic" w:date="2015-11-25T13:30:00Z"/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RPr="00212750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385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Pr="00212750" w:rsidRDefault="00723D21" w:rsidP="00FB130B">
            <w:pPr>
              <w:rPr>
                <w:ins w:id="3853" w:author="Sinisa Ristic" w:date="2015-11-25T13:30:00Z"/>
                <w:lang w:bidi="ar-OM"/>
                <w:rPrChange w:id="3854" w:author="Sinisa Ristic" w:date="2016-02-08T13:50:00Z">
                  <w:rPr>
                    <w:ins w:id="3855" w:author="Sinisa Ristic" w:date="2015-11-25T13:30:00Z"/>
                    <w:lang w:val="sr-Latn-RS" w:bidi="ar-OM"/>
                  </w:rPr>
                </w:rPrChange>
              </w:rPr>
            </w:pPr>
            <w:ins w:id="3856" w:author="Sinisa Ristic" w:date="2015-11-25T13:30:00Z">
              <w:r w:rsidRPr="00212750">
                <w:rPr>
                  <w:lang w:bidi="ar-OM"/>
                  <w:rPrChange w:id="3857" w:author="Sinisa Ristic" w:date="2016-02-08T13:50:00Z">
                    <w:rPr>
                      <w:lang w:val="sr-Latn-RS" w:bidi="ar-OM"/>
                    </w:rPr>
                  </w:rPrChange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58" w:author="Sinisa Ristic" w:date="2015-11-25T13:30:00Z"/>
                <w:lang w:bidi="ar-OM"/>
                <w:rPrChange w:id="3859" w:author="Sinisa Ristic" w:date="2016-02-08T13:50:00Z">
                  <w:rPr>
                    <w:ins w:id="3860" w:author="Sinisa Ristic" w:date="2015-11-25T13:30:00Z"/>
                    <w:lang w:val="sr-Latn-RS" w:bidi="ar-OM"/>
                  </w:rPr>
                </w:rPrChange>
              </w:rPr>
            </w:pPr>
            <w:ins w:id="3861" w:author="Sinisa Ristic" w:date="2015-11-25T13:30:00Z">
              <w:r w:rsidRPr="00212750">
                <w:rPr>
                  <w:lang w:bidi="ar-OM"/>
                  <w:rPrChange w:id="3862" w:author="Sinisa Ristic" w:date="2016-02-08T13:50:00Z">
                    <w:rPr>
                      <w:lang w:val="sr-Latn-RS" w:bidi="ar-OM"/>
                    </w:rPr>
                  </w:rPrChange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63" w:author="Sinisa Ristic" w:date="2015-11-25T13:30:00Z"/>
                <w:lang w:bidi="ar-OM"/>
                <w:rPrChange w:id="3864" w:author="Sinisa Ristic" w:date="2016-02-08T13:50:00Z">
                  <w:rPr>
                    <w:ins w:id="3865" w:author="Sinisa Ristic" w:date="2015-11-25T13:30:00Z"/>
                    <w:lang w:val="sr-Latn-RS" w:bidi="ar-OM"/>
                  </w:rPr>
                </w:rPrChange>
              </w:rPr>
            </w:pPr>
            <w:ins w:id="3866" w:author="Sinisa Ristic" w:date="2015-11-25T13:30:00Z">
              <w:r w:rsidRPr="00212750">
                <w:rPr>
                  <w:lang w:bidi="ar-OM"/>
                  <w:rPrChange w:id="3867" w:author="Sinisa Ristic" w:date="2016-02-08T13:50:00Z">
                    <w:rPr>
                      <w:lang w:val="sr-Latn-RS" w:bidi="ar-OM"/>
                    </w:rPr>
                  </w:rPrChange>
                </w:rPr>
                <w:t>Field Description</w:t>
              </w:r>
            </w:ins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86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869" w:author="Sinisa Ristic" w:date="2015-11-25T13:30:00Z"/>
                <w:lang w:bidi="ar-OM"/>
                <w:rPrChange w:id="3870" w:author="Sinisa Ristic" w:date="2016-02-08T13:50:00Z">
                  <w:rPr>
                    <w:ins w:id="3871" w:author="Sinisa Ristic" w:date="2015-11-25T13:30:00Z"/>
                    <w:lang w:val="sr-Latn-RS" w:bidi="ar-OM"/>
                  </w:rPr>
                </w:rPrChange>
              </w:rPr>
            </w:pPr>
            <w:ins w:id="3872" w:author="Sinisa Ristic" w:date="2015-11-25T13:30:00Z">
              <w:r w:rsidRPr="00212750">
                <w:rPr>
                  <w:lang w:bidi="ar-OM"/>
                  <w:rPrChange w:id="3873" w:author="Sinisa Ristic" w:date="2016-02-08T13:50:00Z">
                    <w:rPr>
                      <w:lang w:val="sr-Latn-RS" w:bidi="ar-OM"/>
                    </w:rPr>
                  </w:rPrChange>
                </w:rPr>
                <w:t>id</w:t>
              </w:r>
              <w:r w:rsidRPr="00212750">
                <w:rPr>
                  <w:lang w:bidi="ar-OM"/>
                  <w:rPrChange w:id="3874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875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876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77" w:author="Sinisa Ristic" w:date="2015-11-25T13:30:00Z"/>
                <w:lang w:bidi="ar-OM"/>
                <w:rPrChange w:id="3878" w:author="Sinisa Ristic" w:date="2016-02-08T13:50:00Z">
                  <w:rPr>
                    <w:ins w:id="3879" w:author="Sinisa Ristic" w:date="2015-11-25T13:30:00Z"/>
                    <w:lang w:val="sr-Latn-RS" w:bidi="ar-OM"/>
                  </w:rPr>
                </w:rPrChange>
              </w:rPr>
            </w:pPr>
            <w:ins w:id="3880" w:author="Sinisa Ristic" w:date="2015-11-25T13:30:00Z">
              <w:r w:rsidRPr="00212750">
                <w:rPr>
                  <w:lang w:bidi="ar-OM"/>
                  <w:rPrChange w:id="3881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82" w:author="Sinisa Ristic" w:date="2015-11-25T13:30:00Z"/>
                <w:lang w:bidi="ar-OM"/>
                <w:rPrChange w:id="3883" w:author="Sinisa Ristic" w:date="2016-02-08T13:50:00Z">
                  <w:rPr>
                    <w:ins w:id="3884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388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886" w:author="Sinisa Ristic" w:date="2015-11-25T13:30:00Z"/>
                <w:lang w:bidi="ar-OM"/>
                <w:rPrChange w:id="3887" w:author="Sinisa Ristic" w:date="2016-02-08T13:50:00Z">
                  <w:rPr>
                    <w:ins w:id="3888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889" w:author="Sinisa Ristic" w:date="2015-11-25T13:30:00Z">
              <w:r w:rsidRPr="00212750">
                <w:rPr>
                  <w:lang w:bidi="ar-OM"/>
                  <w:rPrChange w:id="3890" w:author="Sinisa Ristic" w:date="2016-02-08T13:50:00Z">
                    <w:rPr>
                      <w:lang w:val="sr-Latn-RS" w:bidi="ar-OM"/>
                    </w:rPr>
                  </w:rPrChange>
                </w:rPr>
                <w:t>entity_id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91" w:author="Sinisa Ristic" w:date="2015-11-25T13:30:00Z"/>
                <w:lang w:bidi="ar-OM"/>
                <w:rPrChange w:id="3892" w:author="Sinisa Ristic" w:date="2016-02-08T13:50:00Z">
                  <w:rPr>
                    <w:ins w:id="3893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894" w:author="Sinisa Ristic" w:date="2015-11-25T13:30:00Z">
              <w:r w:rsidRPr="00212750">
                <w:rPr>
                  <w:lang w:bidi="ar-OM"/>
                  <w:rPrChange w:id="3895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96" w:author="Sinisa Ristic" w:date="2015-11-25T13:30:00Z"/>
                <w:lang w:bidi="ar-OM"/>
                <w:rPrChange w:id="3897" w:author="Sinisa Ristic" w:date="2016-02-08T13:50:00Z">
                  <w:rPr>
                    <w:ins w:id="3898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89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900" w:author="Sinisa Ristic" w:date="2015-11-25T13:30:00Z"/>
                <w:lang w:bidi="ar-OM"/>
                <w:rPrChange w:id="3901" w:author="Sinisa Ristic" w:date="2016-02-08T13:50:00Z">
                  <w:rPr>
                    <w:ins w:id="3902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903" w:author="Sinisa Ristic" w:date="2015-11-25T13:30:00Z">
              <w:r w:rsidRPr="00212750">
                <w:rPr>
                  <w:lang w:bidi="ar-OM"/>
                  <w:rPrChange w:id="3904" w:author="Sinisa Ristic" w:date="2016-02-08T13:50:00Z">
                    <w:rPr>
                      <w:lang w:val="sr-Latn-RS" w:bidi="ar-OM"/>
                    </w:rPr>
                  </w:rPrChange>
                </w:rPr>
                <w:t>entity_defintion_id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05" w:author="Sinisa Ristic" w:date="2015-11-25T13:30:00Z"/>
                <w:lang w:bidi="ar-OM"/>
                <w:rPrChange w:id="3906" w:author="Sinisa Ristic" w:date="2016-02-08T13:50:00Z">
                  <w:rPr>
                    <w:ins w:id="3907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908" w:author="Sinisa Ristic" w:date="2015-11-25T13:30:00Z">
              <w:r w:rsidRPr="00212750">
                <w:rPr>
                  <w:lang w:bidi="ar-OM"/>
                  <w:rPrChange w:id="3909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10" w:author="Sinisa Ristic" w:date="2015-11-25T13:30:00Z"/>
                <w:lang w:bidi="ar-OM"/>
                <w:rPrChange w:id="3911" w:author="Sinisa Ristic" w:date="2016-02-08T13:50:00Z">
                  <w:rPr>
                    <w:ins w:id="3912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391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914" w:author="Sinisa Ristic" w:date="2015-11-25T13:30:00Z"/>
                <w:lang w:bidi="ar-OM"/>
                <w:rPrChange w:id="3915" w:author="Sinisa Ristic" w:date="2016-02-08T13:50:00Z">
                  <w:rPr>
                    <w:ins w:id="3916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917" w:author="Sinisa Ristic" w:date="2015-11-25T13:30:00Z">
              <w:r w:rsidRPr="00212750">
                <w:rPr>
                  <w:lang w:bidi="ar-OM"/>
                  <w:rPrChange w:id="3918" w:author="Sinisa Ristic" w:date="2016-02-08T13:50:00Z">
                    <w:rPr>
                      <w:lang w:val="sr-Latn-RS" w:bidi="ar-OM"/>
                    </w:rPr>
                  </w:rPrChange>
                </w:rPr>
                <w:t>attribute_id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19" w:author="Sinisa Ristic" w:date="2015-11-25T13:30:00Z"/>
                <w:lang w:bidi="ar-OM"/>
                <w:rPrChange w:id="3920" w:author="Sinisa Ristic" w:date="2016-02-08T13:50:00Z">
                  <w:rPr>
                    <w:ins w:id="3921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922" w:author="Sinisa Ristic" w:date="2015-11-25T13:30:00Z">
              <w:r w:rsidRPr="00212750">
                <w:rPr>
                  <w:lang w:bidi="ar-OM"/>
                  <w:rPrChange w:id="3923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24" w:author="Sinisa Ristic" w:date="2015-11-25T13:30:00Z"/>
                <w:lang w:bidi="ar-OM"/>
                <w:rPrChange w:id="3925" w:author="Sinisa Ristic" w:date="2016-02-08T13:50:00Z">
                  <w:rPr>
                    <w:ins w:id="3926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92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928" w:author="Sinisa Ristic" w:date="2015-11-25T13:30:00Z"/>
                <w:lang w:bidi="ar-OM"/>
                <w:rPrChange w:id="3929" w:author="Sinisa Ristic" w:date="2016-02-08T13:50:00Z">
                  <w:rPr>
                    <w:ins w:id="3930" w:author="Sinisa Ristic" w:date="2015-11-25T13:30:00Z"/>
                    <w:lang w:val="sr-Latn-RS" w:bidi="ar-OM"/>
                  </w:rPr>
                </w:rPrChange>
              </w:rPr>
            </w:pPr>
            <w:ins w:id="3931" w:author="Sinisa Ristic" w:date="2015-11-25T13:30:00Z">
              <w:r w:rsidRPr="00212750">
                <w:rPr>
                  <w:lang w:bidi="ar-OM"/>
                  <w:rPrChange w:id="3932" w:author="Sinisa Ristic" w:date="2016-02-08T13:50:00Z">
                    <w:rPr>
                      <w:lang w:val="sr-Latn-RS" w:bidi="ar-OM"/>
                    </w:rPr>
                  </w:rPrChange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33" w:author="Sinisa Ristic" w:date="2015-11-25T13:30:00Z"/>
                <w:lang w:bidi="ar-OM"/>
                <w:rPrChange w:id="3934" w:author="Sinisa Ristic" w:date="2016-02-08T13:50:00Z">
                  <w:rPr>
                    <w:ins w:id="3935" w:author="Sinisa Ristic" w:date="2015-11-25T13:30:00Z"/>
                    <w:lang w:val="sr-Latn-RS" w:bidi="ar-OM"/>
                  </w:rPr>
                </w:rPrChange>
              </w:rPr>
            </w:pPr>
            <w:ins w:id="3936" w:author="Sinisa Ristic" w:date="2015-11-25T13:30:00Z">
              <w:r w:rsidRPr="00212750">
                <w:rPr>
                  <w:lang w:bidi="ar-OM"/>
                  <w:rPrChange w:id="3937" w:author="Sinisa Ristic" w:date="2016-02-08T13:50:00Z">
                    <w:rPr>
                      <w:lang w:val="sr-Latn-RS" w:bidi="ar-OM"/>
                    </w:rPr>
                  </w:rPrChange>
                </w:rPr>
                <w:t>double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38" w:author="Sinisa Ristic" w:date="2015-11-25T13:30:00Z"/>
                <w:lang w:bidi="ar-OM"/>
                <w:rPrChange w:id="3939" w:author="Sinisa Ristic" w:date="2016-02-08T13:50:00Z">
                  <w:rPr>
                    <w:ins w:id="3940" w:author="Sinisa Ristic" w:date="2015-11-25T13:30:00Z"/>
                    <w:lang w:val="sr-Latn-RS" w:bidi="ar-OM"/>
                  </w:rPr>
                </w:rPrChange>
              </w:rPr>
            </w:pPr>
          </w:p>
        </w:tc>
      </w:tr>
    </w:tbl>
    <w:p w:rsidR="00723D21" w:rsidRPr="00212750" w:rsidRDefault="00723D21" w:rsidP="00723D21">
      <w:pPr>
        <w:rPr>
          <w:ins w:id="3941" w:author="Sinisa Ristic" w:date="2015-11-25T13:30:00Z"/>
          <w:lang w:bidi="ar-OM"/>
          <w:rPrChange w:id="3942" w:author="Sinisa Ristic" w:date="2016-02-08T13:50:00Z">
            <w:rPr>
              <w:ins w:id="3943" w:author="Sinisa Ristic" w:date="2015-11-25T13:30:00Z"/>
              <w:lang w:val="sr-Latn-RS" w:bidi="ar-OM"/>
            </w:rPr>
          </w:rPrChange>
        </w:rPr>
      </w:pPr>
    </w:p>
    <w:p w:rsidR="00723D21" w:rsidRPr="00212750" w:rsidRDefault="00723D21" w:rsidP="00723D21">
      <w:pPr>
        <w:rPr>
          <w:ins w:id="3944" w:author="Sinisa Ristic" w:date="2015-11-25T13:30:00Z"/>
          <w:lang w:bidi="ar-OM"/>
          <w:rPrChange w:id="3945" w:author="Sinisa Ristic" w:date="2016-02-08T13:50:00Z">
            <w:rPr>
              <w:ins w:id="3946" w:author="Sinisa Ristic" w:date="2015-11-25T13:30:00Z"/>
              <w:lang w:val="sr-Latn-RS" w:bidi="ar-OM"/>
            </w:rPr>
          </w:rPrChange>
        </w:rPr>
      </w:pPr>
    </w:p>
    <w:p w:rsidR="00723D21" w:rsidRPr="00212750" w:rsidRDefault="00C260BB" w:rsidP="00723D21">
      <w:pPr>
        <w:pStyle w:val="Heading2"/>
        <w:rPr>
          <w:ins w:id="3947" w:author="Sinisa Ristic" w:date="2015-11-25T13:30:00Z"/>
          <w:lang w:bidi="ar-OM"/>
          <w:rPrChange w:id="3948" w:author="Sinisa Ristic" w:date="2016-02-08T13:50:00Z">
            <w:rPr>
              <w:ins w:id="3949" w:author="Sinisa Ristic" w:date="2015-11-25T13:30:00Z"/>
              <w:lang w:val="sr-Latn-RS" w:bidi="ar-OM"/>
            </w:rPr>
          </w:rPrChange>
        </w:rPr>
      </w:pPr>
      <w:bookmarkStart w:id="3950" w:name="_Toc442702552"/>
      <w:proofErr w:type="spellStart"/>
      <w:ins w:id="3951" w:author="Sinisa Ristic" w:date="2015-11-25T13:33:00Z">
        <w:r w:rsidRPr="00212750">
          <w:rPr>
            <w:lang w:bidi="ar-OM"/>
            <w:rPrChange w:id="3952" w:author="Sinisa Ristic" w:date="2016-02-08T13:50:00Z">
              <w:rPr>
                <w:lang w:val="sr-Latn-RS" w:bidi="ar-OM"/>
              </w:rPr>
            </w:rPrChange>
          </w:rPr>
          <w:t>entity_definition_value</w:t>
        </w:r>
      </w:ins>
      <w:ins w:id="3953" w:author="Sinisa Ristic" w:date="2015-11-25T13:30:00Z">
        <w:r w:rsidR="00723D21" w:rsidRPr="00212750">
          <w:rPr>
            <w:lang w:bidi="ar-OM"/>
            <w:rPrChange w:id="3954" w:author="Sinisa Ristic" w:date="2016-02-08T13:50:00Z">
              <w:rPr>
                <w:lang w:val="sr-Latn-RS" w:bidi="ar-OM"/>
              </w:rPr>
            </w:rPrChange>
          </w:rPr>
          <w:t>_datetime</w:t>
        </w:r>
        <w:bookmarkEnd w:id="3950"/>
        <w:proofErr w:type="spellEnd"/>
      </w:ins>
    </w:p>
    <w:p w:rsidR="00723D21" w:rsidRPr="00212750" w:rsidRDefault="00723D21" w:rsidP="00723D21">
      <w:pPr>
        <w:rPr>
          <w:ins w:id="3955" w:author="Sinisa Ristic" w:date="2015-11-25T13:30:00Z"/>
          <w:lang w:bidi="ar-OM"/>
          <w:rPrChange w:id="3956" w:author="Sinisa Ristic" w:date="2016-02-08T13:50:00Z">
            <w:rPr>
              <w:ins w:id="3957" w:author="Sinisa Ristic" w:date="2015-11-25T13:30:00Z"/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RPr="00212750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395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Pr="00212750" w:rsidRDefault="00723D21" w:rsidP="00FB130B">
            <w:pPr>
              <w:rPr>
                <w:ins w:id="3959" w:author="Sinisa Ristic" w:date="2015-11-25T13:30:00Z"/>
                <w:lang w:bidi="ar-OM"/>
                <w:rPrChange w:id="3960" w:author="Sinisa Ristic" w:date="2016-02-08T13:50:00Z">
                  <w:rPr>
                    <w:ins w:id="3961" w:author="Sinisa Ristic" w:date="2015-11-25T13:30:00Z"/>
                    <w:lang w:val="sr-Latn-RS" w:bidi="ar-OM"/>
                  </w:rPr>
                </w:rPrChange>
              </w:rPr>
            </w:pPr>
            <w:ins w:id="3962" w:author="Sinisa Ristic" w:date="2015-11-25T13:30:00Z">
              <w:r w:rsidRPr="00212750">
                <w:rPr>
                  <w:lang w:bidi="ar-OM"/>
                  <w:rPrChange w:id="3963" w:author="Sinisa Ristic" w:date="2016-02-08T13:50:00Z">
                    <w:rPr>
                      <w:lang w:val="sr-Latn-RS" w:bidi="ar-OM"/>
                    </w:rPr>
                  </w:rPrChange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964" w:author="Sinisa Ristic" w:date="2015-11-25T13:30:00Z"/>
                <w:lang w:bidi="ar-OM"/>
                <w:rPrChange w:id="3965" w:author="Sinisa Ristic" w:date="2016-02-08T13:50:00Z">
                  <w:rPr>
                    <w:ins w:id="3966" w:author="Sinisa Ristic" w:date="2015-11-25T13:30:00Z"/>
                    <w:lang w:val="sr-Latn-RS" w:bidi="ar-OM"/>
                  </w:rPr>
                </w:rPrChange>
              </w:rPr>
            </w:pPr>
            <w:ins w:id="3967" w:author="Sinisa Ristic" w:date="2015-11-25T13:30:00Z">
              <w:r w:rsidRPr="00212750">
                <w:rPr>
                  <w:lang w:bidi="ar-OM"/>
                  <w:rPrChange w:id="3968" w:author="Sinisa Ristic" w:date="2016-02-08T13:50:00Z">
                    <w:rPr>
                      <w:lang w:val="sr-Latn-RS" w:bidi="ar-OM"/>
                    </w:rPr>
                  </w:rPrChange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969" w:author="Sinisa Ristic" w:date="2015-11-25T13:30:00Z"/>
                <w:lang w:bidi="ar-OM"/>
                <w:rPrChange w:id="3970" w:author="Sinisa Ristic" w:date="2016-02-08T13:50:00Z">
                  <w:rPr>
                    <w:ins w:id="3971" w:author="Sinisa Ristic" w:date="2015-11-25T13:30:00Z"/>
                    <w:lang w:val="sr-Latn-RS" w:bidi="ar-OM"/>
                  </w:rPr>
                </w:rPrChange>
              </w:rPr>
            </w:pPr>
            <w:ins w:id="3972" w:author="Sinisa Ristic" w:date="2015-11-25T13:30:00Z">
              <w:r w:rsidRPr="00212750">
                <w:rPr>
                  <w:lang w:bidi="ar-OM"/>
                  <w:rPrChange w:id="3973" w:author="Sinisa Ristic" w:date="2016-02-08T13:50:00Z">
                    <w:rPr>
                      <w:lang w:val="sr-Latn-RS" w:bidi="ar-OM"/>
                    </w:rPr>
                  </w:rPrChange>
                </w:rPr>
                <w:t>Field Description</w:t>
              </w:r>
            </w:ins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97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975" w:author="Sinisa Ristic" w:date="2015-11-25T13:30:00Z"/>
                <w:lang w:bidi="ar-OM"/>
                <w:rPrChange w:id="3976" w:author="Sinisa Ristic" w:date="2016-02-08T13:50:00Z">
                  <w:rPr>
                    <w:ins w:id="3977" w:author="Sinisa Ristic" w:date="2015-11-25T13:30:00Z"/>
                    <w:lang w:val="sr-Latn-RS" w:bidi="ar-OM"/>
                  </w:rPr>
                </w:rPrChange>
              </w:rPr>
            </w:pPr>
            <w:ins w:id="3978" w:author="Sinisa Ristic" w:date="2015-11-25T13:30:00Z">
              <w:r w:rsidRPr="00212750">
                <w:rPr>
                  <w:lang w:bidi="ar-OM"/>
                  <w:rPrChange w:id="3979" w:author="Sinisa Ristic" w:date="2016-02-08T13:50:00Z">
                    <w:rPr>
                      <w:lang w:val="sr-Latn-RS" w:bidi="ar-OM"/>
                    </w:rPr>
                  </w:rPrChange>
                </w:rPr>
                <w:t>id</w:t>
              </w:r>
              <w:r w:rsidRPr="00212750">
                <w:rPr>
                  <w:lang w:bidi="ar-OM"/>
                  <w:rPrChange w:id="3980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981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3982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83" w:author="Sinisa Ristic" w:date="2015-11-25T13:30:00Z"/>
                <w:lang w:bidi="ar-OM"/>
                <w:rPrChange w:id="3984" w:author="Sinisa Ristic" w:date="2016-02-08T13:50:00Z">
                  <w:rPr>
                    <w:ins w:id="3985" w:author="Sinisa Ristic" w:date="2015-11-25T13:30:00Z"/>
                    <w:lang w:val="sr-Latn-RS" w:bidi="ar-OM"/>
                  </w:rPr>
                </w:rPrChange>
              </w:rPr>
            </w:pPr>
            <w:ins w:id="3986" w:author="Sinisa Ristic" w:date="2015-11-25T13:30:00Z">
              <w:r w:rsidRPr="00212750">
                <w:rPr>
                  <w:lang w:bidi="ar-OM"/>
                  <w:rPrChange w:id="3987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88" w:author="Sinisa Ristic" w:date="2015-11-25T13:30:00Z"/>
                <w:lang w:bidi="ar-OM"/>
                <w:rPrChange w:id="3989" w:author="Sinisa Ristic" w:date="2016-02-08T13:50:00Z">
                  <w:rPr>
                    <w:ins w:id="3990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399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3992" w:author="Sinisa Ristic" w:date="2015-11-25T13:30:00Z"/>
                <w:lang w:bidi="ar-OM"/>
                <w:rPrChange w:id="3993" w:author="Sinisa Ristic" w:date="2016-02-08T13:50:00Z">
                  <w:rPr>
                    <w:ins w:id="3994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3995" w:author="Sinisa Ristic" w:date="2015-11-25T13:30:00Z">
              <w:r w:rsidRPr="00212750">
                <w:rPr>
                  <w:lang w:bidi="ar-OM"/>
                  <w:rPrChange w:id="3996" w:author="Sinisa Ristic" w:date="2016-02-08T13:50:00Z">
                    <w:rPr>
                      <w:lang w:val="sr-Latn-RS" w:bidi="ar-OM"/>
                    </w:rPr>
                  </w:rPrChange>
                </w:rPr>
                <w:t>entity_id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7" w:author="Sinisa Ristic" w:date="2015-11-25T13:30:00Z"/>
                <w:lang w:bidi="ar-OM"/>
                <w:rPrChange w:id="3998" w:author="Sinisa Ristic" w:date="2016-02-08T13:50:00Z">
                  <w:rPr>
                    <w:ins w:id="3999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000" w:author="Sinisa Ristic" w:date="2015-11-25T13:30:00Z">
              <w:r w:rsidRPr="00212750">
                <w:rPr>
                  <w:lang w:bidi="ar-OM"/>
                  <w:rPrChange w:id="4001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2" w:author="Sinisa Ristic" w:date="2015-11-25T13:30:00Z"/>
                <w:lang w:bidi="ar-OM"/>
                <w:rPrChange w:id="4003" w:author="Sinisa Ristic" w:date="2016-02-08T13:50:00Z">
                  <w:rPr>
                    <w:ins w:id="4004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0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4006" w:author="Sinisa Ristic" w:date="2015-11-25T13:30:00Z"/>
                <w:lang w:bidi="ar-OM"/>
                <w:rPrChange w:id="4007" w:author="Sinisa Ristic" w:date="2016-02-08T13:50:00Z">
                  <w:rPr>
                    <w:ins w:id="4008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009" w:author="Sinisa Ristic" w:date="2015-11-25T13:30:00Z">
              <w:r w:rsidRPr="00212750">
                <w:rPr>
                  <w:lang w:bidi="ar-OM"/>
                  <w:rPrChange w:id="4010" w:author="Sinisa Ristic" w:date="2016-02-08T13:50:00Z">
                    <w:rPr>
                      <w:lang w:val="sr-Latn-RS" w:bidi="ar-OM"/>
                    </w:rPr>
                  </w:rPrChange>
                </w:rPr>
                <w:t>entity_defintion_id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11" w:author="Sinisa Ristic" w:date="2015-11-25T13:30:00Z"/>
                <w:lang w:bidi="ar-OM"/>
                <w:rPrChange w:id="4012" w:author="Sinisa Ristic" w:date="2016-02-08T13:50:00Z">
                  <w:rPr>
                    <w:ins w:id="4013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014" w:author="Sinisa Ristic" w:date="2015-11-25T13:30:00Z">
              <w:r w:rsidRPr="00212750">
                <w:rPr>
                  <w:lang w:bidi="ar-OM"/>
                  <w:rPrChange w:id="4015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16" w:author="Sinisa Ristic" w:date="2015-11-25T13:30:00Z"/>
                <w:lang w:bidi="ar-OM"/>
                <w:rPrChange w:id="4017" w:author="Sinisa Ristic" w:date="2016-02-08T13:50:00Z">
                  <w:rPr>
                    <w:ins w:id="4018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401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4020" w:author="Sinisa Ristic" w:date="2015-11-25T13:30:00Z"/>
                <w:lang w:bidi="ar-OM"/>
                <w:rPrChange w:id="4021" w:author="Sinisa Ristic" w:date="2016-02-08T13:50:00Z">
                  <w:rPr>
                    <w:ins w:id="4022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023" w:author="Sinisa Ristic" w:date="2015-11-25T13:30:00Z">
              <w:r w:rsidRPr="00212750">
                <w:rPr>
                  <w:lang w:bidi="ar-OM"/>
                  <w:rPrChange w:id="4024" w:author="Sinisa Ristic" w:date="2016-02-08T13:50:00Z">
                    <w:rPr>
                      <w:lang w:val="sr-Latn-RS" w:bidi="ar-OM"/>
                    </w:rPr>
                  </w:rPrChange>
                </w:rPr>
                <w:t>attribute_id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25" w:author="Sinisa Ristic" w:date="2015-11-25T13:30:00Z"/>
                <w:lang w:bidi="ar-OM"/>
                <w:rPrChange w:id="4026" w:author="Sinisa Ristic" w:date="2016-02-08T13:50:00Z">
                  <w:rPr>
                    <w:ins w:id="4027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028" w:author="Sinisa Ristic" w:date="2015-11-25T13:30:00Z">
              <w:r w:rsidRPr="00212750">
                <w:rPr>
                  <w:lang w:bidi="ar-OM"/>
                  <w:rPrChange w:id="4029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30" w:author="Sinisa Ristic" w:date="2015-11-25T13:30:00Z"/>
                <w:lang w:bidi="ar-OM"/>
                <w:rPrChange w:id="4031" w:author="Sinisa Ristic" w:date="2016-02-08T13:50:00Z">
                  <w:rPr>
                    <w:ins w:id="4032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3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4034" w:author="Sinisa Ristic" w:date="2015-11-25T13:30:00Z"/>
                <w:lang w:bidi="ar-OM"/>
                <w:rPrChange w:id="4035" w:author="Sinisa Ristic" w:date="2016-02-08T13:50:00Z">
                  <w:rPr>
                    <w:ins w:id="4036" w:author="Sinisa Ristic" w:date="2015-11-25T13:30:00Z"/>
                    <w:lang w:val="sr-Latn-RS" w:bidi="ar-OM"/>
                  </w:rPr>
                </w:rPrChange>
              </w:rPr>
            </w:pPr>
            <w:ins w:id="4037" w:author="Sinisa Ristic" w:date="2015-11-25T13:30:00Z">
              <w:r w:rsidRPr="00212750">
                <w:rPr>
                  <w:lang w:bidi="ar-OM"/>
                  <w:rPrChange w:id="4038" w:author="Sinisa Ristic" w:date="2016-02-08T13:50:00Z">
                    <w:rPr>
                      <w:lang w:val="sr-Latn-RS" w:bidi="ar-OM"/>
                    </w:rPr>
                  </w:rPrChange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39" w:author="Sinisa Ristic" w:date="2015-11-25T13:30:00Z"/>
                <w:lang w:bidi="ar-OM"/>
                <w:rPrChange w:id="4040" w:author="Sinisa Ristic" w:date="2016-02-08T13:50:00Z">
                  <w:rPr>
                    <w:ins w:id="4041" w:author="Sinisa Ristic" w:date="2015-11-25T13:30:00Z"/>
                    <w:lang w:val="sr-Latn-RS" w:bidi="ar-OM"/>
                  </w:rPr>
                </w:rPrChange>
              </w:rPr>
            </w:pPr>
            <w:ins w:id="4042" w:author="Sinisa Ristic" w:date="2015-11-25T13:30:00Z">
              <w:r w:rsidRPr="00212750">
                <w:rPr>
                  <w:lang w:bidi="ar-OM"/>
                  <w:rPrChange w:id="4043" w:author="Sinisa Ristic" w:date="2016-02-08T13:50:00Z">
                    <w:rPr>
                      <w:lang w:val="sr-Latn-RS" w:bidi="ar-OM"/>
                    </w:rPr>
                  </w:rPrChange>
                </w:rPr>
                <w:t>timestamp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44" w:author="Sinisa Ristic" w:date="2015-11-25T13:30:00Z"/>
                <w:lang w:bidi="ar-OM"/>
                <w:rPrChange w:id="4045" w:author="Sinisa Ristic" w:date="2016-02-08T13:50:00Z">
                  <w:rPr>
                    <w:ins w:id="4046" w:author="Sinisa Ristic" w:date="2015-11-25T13:30:00Z"/>
                    <w:lang w:val="sr-Latn-RS" w:bidi="ar-OM"/>
                  </w:rPr>
                </w:rPrChange>
              </w:rPr>
            </w:pPr>
          </w:p>
        </w:tc>
      </w:tr>
    </w:tbl>
    <w:p w:rsidR="00723D21" w:rsidRPr="00212750" w:rsidRDefault="00723D21" w:rsidP="00723D21">
      <w:pPr>
        <w:rPr>
          <w:ins w:id="4047" w:author="Sinisa Ristic" w:date="2015-11-25T13:30:00Z"/>
          <w:lang w:bidi="ar-OM"/>
          <w:rPrChange w:id="4048" w:author="Sinisa Ristic" w:date="2016-02-08T13:50:00Z">
            <w:rPr>
              <w:ins w:id="4049" w:author="Sinisa Ristic" w:date="2015-11-25T13:30:00Z"/>
              <w:lang w:val="sr-Latn-RS" w:bidi="ar-OM"/>
            </w:rPr>
          </w:rPrChange>
        </w:rPr>
      </w:pPr>
    </w:p>
    <w:p w:rsidR="00723D21" w:rsidRPr="00212750" w:rsidRDefault="00C260BB" w:rsidP="00723D21">
      <w:pPr>
        <w:pStyle w:val="Heading2"/>
        <w:rPr>
          <w:ins w:id="4050" w:author="Sinisa Ristic" w:date="2015-11-25T13:30:00Z"/>
          <w:lang w:bidi="ar-OM"/>
          <w:rPrChange w:id="4051" w:author="Sinisa Ristic" w:date="2016-02-08T13:50:00Z">
            <w:rPr>
              <w:ins w:id="4052" w:author="Sinisa Ristic" w:date="2015-11-25T13:30:00Z"/>
              <w:lang w:val="sr-Latn-RS" w:bidi="ar-OM"/>
            </w:rPr>
          </w:rPrChange>
        </w:rPr>
      </w:pPr>
      <w:bookmarkStart w:id="4053" w:name="_Toc442702553"/>
      <w:proofErr w:type="spellStart"/>
      <w:ins w:id="4054" w:author="Sinisa Ristic" w:date="2015-11-25T13:33:00Z">
        <w:r w:rsidRPr="00212750">
          <w:rPr>
            <w:lang w:bidi="ar-OM"/>
            <w:rPrChange w:id="4055" w:author="Sinisa Ristic" w:date="2016-02-08T13:50:00Z">
              <w:rPr>
                <w:lang w:val="sr-Latn-RS" w:bidi="ar-OM"/>
              </w:rPr>
            </w:rPrChange>
          </w:rPr>
          <w:t>entity_definition_value</w:t>
        </w:r>
      </w:ins>
      <w:ins w:id="4056" w:author="Sinisa Ristic" w:date="2015-11-25T13:30:00Z">
        <w:r w:rsidR="00723D21" w:rsidRPr="00212750">
          <w:rPr>
            <w:lang w:bidi="ar-OM"/>
            <w:rPrChange w:id="4057" w:author="Sinisa Ristic" w:date="2016-02-08T13:50:00Z">
              <w:rPr>
                <w:lang w:val="sr-Latn-RS" w:bidi="ar-OM"/>
              </w:rPr>
            </w:rPrChange>
          </w:rPr>
          <w:t>_text</w:t>
        </w:r>
        <w:bookmarkEnd w:id="4053"/>
        <w:proofErr w:type="spellEnd"/>
      </w:ins>
    </w:p>
    <w:p w:rsidR="00723D21" w:rsidRPr="00212750" w:rsidRDefault="00723D21" w:rsidP="00723D21">
      <w:pPr>
        <w:rPr>
          <w:ins w:id="4058" w:author="Sinisa Ristic" w:date="2015-11-25T13:30:00Z"/>
          <w:lang w:bidi="ar-OM"/>
          <w:rPrChange w:id="4059" w:author="Sinisa Ristic" w:date="2016-02-08T13:50:00Z">
            <w:rPr>
              <w:ins w:id="4060" w:author="Sinisa Ristic" w:date="2015-11-25T13:30:00Z"/>
              <w:lang w:val="sr-Latn-RS" w:bidi="ar-OM"/>
            </w:rPr>
          </w:rPrChange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RPr="00212750" w:rsidTr="00FB13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406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Pr="00212750" w:rsidRDefault="00723D21" w:rsidP="00FB130B">
            <w:pPr>
              <w:rPr>
                <w:ins w:id="4062" w:author="Sinisa Ristic" w:date="2015-11-25T13:30:00Z"/>
                <w:lang w:bidi="ar-OM"/>
                <w:rPrChange w:id="4063" w:author="Sinisa Ristic" w:date="2016-02-08T13:50:00Z">
                  <w:rPr>
                    <w:ins w:id="4064" w:author="Sinisa Ristic" w:date="2015-11-25T13:30:00Z"/>
                    <w:lang w:val="sr-Latn-RS" w:bidi="ar-OM"/>
                  </w:rPr>
                </w:rPrChange>
              </w:rPr>
            </w:pPr>
            <w:ins w:id="4065" w:author="Sinisa Ristic" w:date="2015-11-25T13:30:00Z">
              <w:r w:rsidRPr="00212750">
                <w:rPr>
                  <w:lang w:bidi="ar-OM"/>
                  <w:rPrChange w:id="4066" w:author="Sinisa Ristic" w:date="2016-02-08T13:50:00Z">
                    <w:rPr>
                      <w:lang w:val="sr-Latn-RS" w:bidi="ar-OM"/>
                    </w:rPr>
                  </w:rPrChange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067" w:author="Sinisa Ristic" w:date="2015-11-25T13:30:00Z"/>
                <w:lang w:bidi="ar-OM"/>
                <w:rPrChange w:id="4068" w:author="Sinisa Ristic" w:date="2016-02-08T13:50:00Z">
                  <w:rPr>
                    <w:ins w:id="4069" w:author="Sinisa Ristic" w:date="2015-11-25T13:30:00Z"/>
                    <w:lang w:val="sr-Latn-RS" w:bidi="ar-OM"/>
                  </w:rPr>
                </w:rPrChange>
              </w:rPr>
            </w:pPr>
            <w:ins w:id="4070" w:author="Sinisa Ristic" w:date="2015-11-25T13:30:00Z">
              <w:r w:rsidRPr="00212750">
                <w:rPr>
                  <w:lang w:bidi="ar-OM"/>
                  <w:rPrChange w:id="4071" w:author="Sinisa Ristic" w:date="2016-02-08T13:50:00Z">
                    <w:rPr>
                      <w:lang w:val="sr-Latn-RS" w:bidi="ar-OM"/>
                    </w:rPr>
                  </w:rPrChange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Pr="00212750" w:rsidRDefault="00723D21" w:rsidP="00FB1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072" w:author="Sinisa Ristic" w:date="2015-11-25T13:30:00Z"/>
                <w:lang w:bidi="ar-OM"/>
                <w:rPrChange w:id="4073" w:author="Sinisa Ristic" w:date="2016-02-08T13:50:00Z">
                  <w:rPr>
                    <w:ins w:id="4074" w:author="Sinisa Ristic" w:date="2015-11-25T13:30:00Z"/>
                    <w:lang w:val="sr-Latn-RS" w:bidi="ar-OM"/>
                  </w:rPr>
                </w:rPrChange>
              </w:rPr>
            </w:pPr>
            <w:ins w:id="4075" w:author="Sinisa Ristic" w:date="2015-11-25T13:30:00Z">
              <w:r w:rsidRPr="00212750">
                <w:rPr>
                  <w:lang w:bidi="ar-OM"/>
                  <w:rPrChange w:id="4076" w:author="Sinisa Ristic" w:date="2016-02-08T13:50:00Z">
                    <w:rPr>
                      <w:lang w:val="sr-Latn-RS" w:bidi="ar-OM"/>
                    </w:rPr>
                  </w:rPrChange>
                </w:rPr>
                <w:t>Field Description</w:t>
              </w:r>
            </w:ins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7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4078" w:author="Sinisa Ristic" w:date="2015-11-25T13:30:00Z"/>
                <w:lang w:bidi="ar-OM"/>
                <w:rPrChange w:id="4079" w:author="Sinisa Ristic" w:date="2016-02-08T13:50:00Z">
                  <w:rPr>
                    <w:ins w:id="4080" w:author="Sinisa Ristic" w:date="2015-11-25T13:30:00Z"/>
                    <w:lang w:val="sr-Latn-RS" w:bidi="ar-OM"/>
                  </w:rPr>
                </w:rPrChange>
              </w:rPr>
            </w:pPr>
            <w:ins w:id="4081" w:author="Sinisa Ristic" w:date="2015-11-25T13:30:00Z">
              <w:r w:rsidRPr="00212750">
                <w:rPr>
                  <w:lang w:bidi="ar-OM"/>
                  <w:rPrChange w:id="4082" w:author="Sinisa Ristic" w:date="2016-02-08T13:50:00Z">
                    <w:rPr>
                      <w:lang w:val="sr-Latn-RS" w:bidi="ar-OM"/>
                    </w:rPr>
                  </w:rPrChange>
                </w:rPr>
                <w:t>id</w:t>
              </w:r>
              <w:r w:rsidRPr="00212750">
                <w:rPr>
                  <w:lang w:bidi="ar-OM"/>
                  <w:rPrChange w:id="4083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4084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  <w:r w:rsidRPr="00212750">
                <w:rPr>
                  <w:lang w:bidi="ar-OM"/>
                  <w:rPrChange w:id="4085" w:author="Sinisa Ristic" w:date="2016-02-08T13:50:00Z">
                    <w:rPr>
                      <w:lang w:val="sr-Latn-RS" w:bidi="ar-OM"/>
                    </w:rPr>
                  </w:rPrChange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86" w:author="Sinisa Ristic" w:date="2015-11-25T13:30:00Z"/>
                <w:lang w:bidi="ar-OM"/>
                <w:rPrChange w:id="4087" w:author="Sinisa Ristic" w:date="2016-02-08T13:50:00Z">
                  <w:rPr>
                    <w:ins w:id="4088" w:author="Sinisa Ristic" w:date="2015-11-25T13:30:00Z"/>
                    <w:lang w:val="sr-Latn-RS" w:bidi="ar-OM"/>
                  </w:rPr>
                </w:rPrChange>
              </w:rPr>
            </w:pPr>
            <w:ins w:id="4089" w:author="Sinisa Ristic" w:date="2015-11-25T13:30:00Z">
              <w:r w:rsidRPr="00212750">
                <w:rPr>
                  <w:lang w:bidi="ar-OM"/>
                  <w:rPrChange w:id="4090" w:author="Sinisa Ristic" w:date="2016-02-08T13:50:00Z">
                    <w:rPr>
                      <w:lang w:val="sr-Latn-RS" w:bidi="ar-OM"/>
                    </w:rPr>
                  </w:rPrChange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91" w:author="Sinisa Ristic" w:date="2015-11-25T13:30:00Z"/>
                <w:lang w:bidi="ar-OM"/>
                <w:rPrChange w:id="4092" w:author="Sinisa Ristic" w:date="2016-02-08T13:50:00Z">
                  <w:rPr>
                    <w:ins w:id="4093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409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4095" w:author="Sinisa Ristic" w:date="2015-11-25T13:30:00Z"/>
                <w:lang w:bidi="ar-OM"/>
                <w:rPrChange w:id="4096" w:author="Sinisa Ristic" w:date="2016-02-08T13:50:00Z">
                  <w:rPr>
                    <w:ins w:id="4097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098" w:author="Sinisa Ristic" w:date="2015-11-25T13:30:00Z">
              <w:r w:rsidRPr="00212750">
                <w:rPr>
                  <w:lang w:bidi="ar-OM"/>
                  <w:rPrChange w:id="4099" w:author="Sinisa Ristic" w:date="2016-02-08T13:50:00Z">
                    <w:rPr>
                      <w:lang w:val="sr-Latn-RS" w:bidi="ar-OM"/>
                    </w:rPr>
                  </w:rPrChange>
                </w:rPr>
                <w:t>entity_id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0" w:author="Sinisa Ristic" w:date="2015-11-25T13:30:00Z"/>
                <w:lang w:bidi="ar-OM"/>
                <w:rPrChange w:id="4101" w:author="Sinisa Ristic" w:date="2016-02-08T13:50:00Z">
                  <w:rPr>
                    <w:ins w:id="4102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103" w:author="Sinisa Ristic" w:date="2015-11-25T13:30:00Z">
              <w:r w:rsidRPr="00212750">
                <w:rPr>
                  <w:lang w:bidi="ar-OM"/>
                  <w:rPrChange w:id="4104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5" w:author="Sinisa Ristic" w:date="2015-11-25T13:30:00Z"/>
                <w:lang w:bidi="ar-OM"/>
                <w:rPrChange w:id="4106" w:author="Sinisa Ristic" w:date="2016-02-08T13:50:00Z">
                  <w:rPr>
                    <w:ins w:id="4107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0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4109" w:author="Sinisa Ristic" w:date="2015-11-25T13:30:00Z"/>
                <w:lang w:bidi="ar-OM"/>
                <w:rPrChange w:id="4110" w:author="Sinisa Ristic" w:date="2016-02-08T13:50:00Z">
                  <w:rPr>
                    <w:ins w:id="4111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112" w:author="Sinisa Ristic" w:date="2015-11-25T13:30:00Z">
              <w:r w:rsidRPr="00212750">
                <w:rPr>
                  <w:lang w:bidi="ar-OM"/>
                  <w:rPrChange w:id="4113" w:author="Sinisa Ristic" w:date="2016-02-08T13:50:00Z">
                    <w:rPr>
                      <w:lang w:val="sr-Latn-RS" w:bidi="ar-OM"/>
                    </w:rPr>
                  </w:rPrChange>
                </w:rPr>
                <w:t>entity_defintion_id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14" w:author="Sinisa Ristic" w:date="2015-11-25T13:30:00Z"/>
                <w:lang w:bidi="ar-OM"/>
                <w:rPrChange w:id="4115" w:author="Sinisa Ristic" w:date="2016-02-08T13:50:00Z">
                  <w:rPr>
                    <w:ins w:id="4116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117" w:author="Sinisa Ristic" w:date="2015-11-25T13:30:00Z">
              <w:r w:rsidRPr="00212750">
                <w:rPr>
                  <w:lang w:bidi="ar-OM"/>
                  <w:rPrChange w:id="4118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19" w:author="Sinisa Ristic" w:date="2015-11-25T13:30:00Z"/>
                <w:lang w:bidi="ar-OM"/>
                <w:rPrChange w:id="4120" w:author="Sinisa Ristic" w:date="2016-02-08T13:50:00Z">
                  <w:rPr>
                    <w:ins w:id="4121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ins w:id="412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4123" w:author="Sinisa Ristic" w:date="2015-11-25T13:30:00Z"/>
                <w:lang w:bidi="ar-OM"/>
                <w:rPrChange w:id="4124" w:author="Sinisa Ristic" w:date="2016-02-08T13:50:00Z">
                  <w:rPr>
                    <w:ins w:id="4125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126" w:author="Sinisa Ristic" w:date="2015-11-25T13:30:00Z">
              <w:r w:rsidRPr="00212750">
                <w:rPr>
                  <w:lang w:bidi="ar-OM"/>
                  <w:rPrChange w:id="4127" w:author="Sinisa Ristic" w:date="2016-02-08T13:50:00Z">
                    <w:rPr>
                      <w:lang w:val="sr-Latn-RS" w:bidi="ar-OM"/>
                    </w:rPr>
                  </w:rPrChange>
                </w:rPr>
                <w:t>attribute_id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28" w:author="Sinisa Ristic" w:date="2015-11-25T13:30:00Z"/>
                <w:lang w:bidi="ar-OM"/>
                <w:rPrChange w:id="4129" w:author="Sinisa Ristic" w:date="2016-02-08T13:50:00Z">
                  <w:rPr>
                    <w:ins w:id="4130" w:author="Sinisa Ristic" w:date="2015-11-25T13:30:00Z"/>
                    <w:lang w:val="sr-Latn-RS" w:bidi="ar-OM"/>
                  </w:rPr>
                </w:rPrChange>
              </w:rPr>
            </w:pPr>
            <w:proofErr w:type="spellStart"/>
            <w:ins w:id="4131" w:author="Sinisa Ristic" w:date="2015-11-25T13:30:00Z">
              <w:r w:rsidRPr="00212750">
                <w:rPr>
                  <w:lang w:bidi="ar-OM"/>
                  <w:rPrChange w:id="4132" w:author="Sinisa Ristic" w:date="2016-02-08T13:50:00Z">
                    <w:rPr>
                      <w:lang w:val="sr-Latn-RS" w:bidi="ar-OM"/>
                    </w:rPr>
                  </w:rPrChange>
                </w:rPr>
                <w:t>int</w:t>
              </w:r>
              <w:proofErr w:type="spellEnd"/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33" w:author="Sinisa Ristic" w:date="2015-11-25T13:30:00Z"/>
                <w:lang w:bidi="ar-OM"/>
                <w:rPrChange w:id="4134" w:author="Sinisa Ristic" w:date="2016-02-08T13:50:00Z">
                  <w:rPr>
                    <w:ins w:id="4135" w:author="Sinisa Ristic" w:date="2015-11-25T13:30:00Z"/>
                    <w:lang w:val="sr-Latn-RS" w:bidi="ar-OM"/>
                  </w:rPr>
                </w:rPrChange>
              </w:rPr>
            </w:pPr>
          </w:p>
        </w:tc>
      </w:tr>
      <w:tr w:rsidR="00723D21" w:rsidRPr="00212750" w:rsidTr="00FB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3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212750" w:rsidRDefault="00723D21" w:rsidP="00FB130B">
            <w:pPr>
              <w:rPr>
                <w:ins w:id="4137" w:author="Sinisa Ristic" w:date="2015-11-25T13:30:00Z"/>
                <w:lang w:bidi="ar-OM"/>
                <w:rPrChange w:id="4138" w:author="Sinisa Ristic" w:date="2016-02-08T13:50:00Z">
                  <w:rPr>
                    <w:ins w:id="4139" w:author="Sinisa Ristic" w:date="2015-11-25T13:30:00Z"/>
                    <w:lang w:val="sr-Latn-RS" w:bidi="ar-OM"/>
                  </w:rPr>
                </w:rPrChange>
              </w:rPr>
            </w:pPr>
            <w:ins w:id="4140" w:author="Sinisa Ristic" w:date="2015-11-25T13:30:00Z">
              <w:r w:rsidRPr="00212750">
                <w:rPr>
                  <w:lang w:bidi="ar-OM"/>
                  <w:rPrChange w:id="4141" w:author="Sinisa Ristic" w:date="2016-02-08T13:50:00Z">
                    <w:rPr>
                      <w:lang w:val="sr-Latn-RS" w:bidi="ar-OM"/>
                    </w:rPr>
                  </w:rPrChange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42" w:author="Sinisa Ristic" w:date="2015-11-25T13:30:00Z"/>
                <w:lang w:bidi="ar-OM"/>
                <w:rPrChange w:id="4143" w:author="Sinisa Ristic" w:date="2016-02-08T13:50:00Z">
                  <w:rPr>
                    <w:ins w:id="4144" w:author="Sinisa Ristic" w:date="2015-11-25T13:30:00Z"/>
                    <w:lang w:val="sr-Latn-RS" w:bidi="ar-OM"/>
                  </w:rPr>
                </w:rPrChange>
              </w:rPr>
            </w:pPr>
            <w:ins w:id="4145" w:author="Sinisa Ristic" w:date="2015-11-25T13:30:00Z">
              <w:r w:rsidRPr="00212750">
                <w:rPr>
                  <w:lang w:bidi="ar-OM"/>
                  <w:rPrChange w:id="4146" w:author="Sinisa Ristic" w:date="2016-02-08T13:50:00Z">
                    <w:rPr>
                      <w:lang w:val="sr-Latn-RS" w:bidi="ar-OM"/>
                    </w:rPr>
                  </w:rPrChange>
                </w:rPr>
                <w:t>text</w:t>
              </w:r>
            </w:ins>
          </w:p>
        </w:tc>
        <w:tc>
          <w:tcPr>
            <w:tcW w:w="3117" w:type="dxa"/>
            <w:gridSpan w:val="2"/>
          </w:tcPr>
          <w:p w:rsidR="00723D21" w:rsidRPr="00212750" w:rsidRDefault="00723D21" w:rsidP="00FB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47" w:author="Sinisa Ristic" w:date="2015-11-25T13:30:00Z"/>
                <w:lang w:bidi="ar-OM"/>
                <w:rPrChange w:id="4148" w:author="Sinisa Ristic" w:date="2016-02-08T13:50:00Z">
                  <w:rPr>
                    <w:ins w:id="4149" w:author="Sinisa Ristic" w:date="2015-11-25T13:30:00Z"/>
                    <w:lang w:val="sr-Latn-RS" w:bidi="ar-OM"/>
                  </w:rPr>
                </w:rPrChange>
              </w:rPr>
            </w:pPr>
          </w:p>
        </w:tc>
      </w:tr>
    </w:tbl>
    <w:p w:rsidR="009D5A55" w:rsidRPr="00212750" w:rsidRDefault="009D5A55" w:rsidP="009D5A55">
      <w:pPr>
        <w:rPr>
          <w:lang w:bidi="ar-OM"/>
          <w:rPrChange w:id="4150" w:author="Sinisa Ristic" w:date="2016-02-08T13:50:00Z">
            <w:rPr>
              <w:lang w:val="sr-Latn-RS" w:bidi="ar-OM"/>
            </w:rPr>
          </w:rPrChange>
        </w:rPr>
      </w:pPr>
    </w:p>
    <w:p w:rsidR="000C77FA" w:rsidRPr="00212750" w:rsidRDefault="000C77FA" w:rsidP="00842F13">
      <w:pPr>
        <w:pStyle w:val="Heading1"/>
        <w:rPr>
          <w:lang w:bidi="ar-OM"/>
          <w:rPrChange w:id="4151" w:author="Sinisa Ristic" w:date="2016-02-08T13:50:00Z">
            <w:rPr>
              <w:lang w:val="sr-Latn-RS" w:bidi="ar-OM"/>
            </w:rPr>
          </w:rPrChange>
        </w:rPr>
      </w:pPr>
      <w:bookmarkStart w:id="4152" w:name="_Toc442702554"/>
      <w:r w:rsidRPr="00212750">
        <w:rPr>
          <w:lang w:bidi="ar-OM"/>
          <w:rPrChange w:id="4153" w:author="Sinisa Ristic" w:date="2016-02-08T13:50:00Z">
            <w:rPr>
              <w:lang w:val="sr-Latn-RS" w:bidi="ar-OM"/>
            </w:rPr>
          </w:rPrChange>
        </w:rPr>
        <w:t>Use Cases – Views</w:t>
      </w:r>
      <w:bookmarkEnd w:id="4152"/>
    </w:p>
    <w:p w:rsidR="000C77FA" w:rsidRPr="00212750" w:rsidRDefault="000C77FA" w:rsidP="000C77FA">
      <w:pPr>
        <w:rPr>
          <w:lang w:bidi="ar-OM"/>
          <w:rPrChange w:id="4154" w:author="Sinisa Ristic" w:date="2016-02-08T13:50:00Z">
            <w:rPr>
              <w:lang w:val="sr-Latn-RS" w:bidi="ar-OM"/>
            </w:rPr>
          </w:rPrChange>
        </w:rPr>
      </w:pPr>
    </w:p>
    <w:p w:rsidR="000C77FA" w:rsidRPr="00212750" w:rsidRDefault="000C77FA" w:rsidP="000C77FA">
      <w:pPr>
        <w:pStyle w:val="Heading2"/>
        <w:rPr>
          <w:lang w:bidi="ar-OM"/>
          <w:rPrChange w:id="4155" w:author="Sinisa Ristic" w:date="2016-02-08T13:50:00Z">
            <w:rPr>
              <w:lang w:val="sr-Latn-RS" w:bidi="ar-OM"/>
            </w:rPr>
          </w:rPrChange>
        </w:rPr>
      </w:pPr>
      <w:bookmarkStart w:id="4156" w:name="_Toc442702555"/>
      <w:proofErr w:type="spellStart"/>
      <w:r w:rsidRPr="00212750">
        <w:rPr>
          <w:lang w:bidi="ar-OM"/>
          <w:rPrChange w:id="4157" w:author="Sinisa Ristic" w:date="2016-02-08T13:50:00Z">
            <w:rPr>
              <w:lang w:val="sr-Latn-RS" w:bidi="ar-OM"/>
            </w:rPr>
          </w:rPrChange>
        </w:rPr>
        <w:t>Pravljenje</w:t>
      </w:r>
      <w:proofErr w:type="spellEnd"/>
      <w:r w:rsidRPr="00212750">
        <w:rPr>
          <w:lang w:bidi="ar-OM"/>
          <w:rPrChange w:id="415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159" w:author="Sinisa Ristic" w:date="2016-02-08T13:50:00Z">
            <w:rPr>
              <w:lang w:val="sr-Latn-RS" w:bidi="ar-OM"/>
            </w:rPr>
          </w:rPrChange>
        </w:rPr>
        <w:t>rezervacije</w:t>
      </w:r>
      <w:bookmarkEnd w:id="4156"/>
      <w:proofErr w:type="spellEnd"/>
    </w:p>
    <w:p w:rsidR="009329C4" w:rsidRPr="00212750" w:rsidRDefault="009329C4" w:rsidP="009329C4">
      <w:pPr>
        <w:rPr>
          <w:lang w:bidi="ar-OM"/>
          <w:rPrChange w:id="4160" w:author="Sinisa Ristic" w:date="2016-02-08T13:50:00Z">
            <w:rPr>
              <w:lang w:val="sr-Latn-RS" w:bidi="ar-OM"/>
            </w:rPr>
          </w:rPrChange>
        </w:rPr>
      </w:pPr>
    </w:p>
    <w:p w:rsidR="009329C4" w:rsidRPr="00212750" w:rsidRDefault="009329C4" w:rsidP="009329C4">
      <w:pPr>
        <w:rPr>
          <w:lang w:bidi="ar-OM"/>
          <w:rPrChange w:id="4161" w:author="Sinisa Ristic" w:date="2016-02-08T13:50:00Z">
            <w:rPr>
              <w:lang w:val="sr-Latn-RS" w:bidi="ar-OM"/>
            </w:rPr>
          </w:rPrChange>
        </w:rPr>
      </w:pPr>
    </w:p>
    <w:p w:rsidR="009329C4" w:rsidRPr="00212750" w:rsidRDefault="00AF742E" w:rsidP="009329C4">
      <w:pPr>
        <w:rPr>
          <w:lang w:bidi="ar-OM"/>
          <w:rPrChange w:id="4162" w:author="Sinisa Ristic" w:date="2016-02-08T13:50:00Z">
            <w:rPr>
              <w:lang w:bidi="ar-OM"/>
            </w:rPr>
          </w:rPrChange>
        </w:rPr>
      </w:pPr>
      <w:r w:rsidRPr="00212750">
        <w:rPr>
          <w:noProof/>
          <w:lang w:eastAsia="en-US"/>
          <w:rPrChange w:id="4163" w:author="Sinisa Ristic" w:date="2016-02-08T13:50:00Z">
            <w:rPr>
              <w:noProof/>
              <w:lang w:eastAsia="en-US"/>
            </w:rPr>
          </w:rPrChange>
        </w:rPr>
        <w:lastRenderedPageBreak/>
        <w:drawing>
          <wp:inline distT="0" distB="0" distL="0" distR="0">
            <wp:extent cx="5570547" cy="2687816"/>
            <wp:effectExtent l="0" t="0" r="0" b="0"/>
            <wp:docPr id="10" name="Picture 10" descr="https://documents.lucidchart.com/documents/b69d2588-d628-46a1-bfff-8dd0be47b20a/pages/0_0?a=690&amp;x=-16&amp;y=5&amp;w=1232&amp;h=594&amp;store=1&amp;accept=image%2F*&amp;auth=LCA%202efbffca77bef4a2db1c5f0a11d3e54ba03d709f-ts%3D144595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69d2588-d628-46a1-bfff-8dd0be47b20a/pages/0_0?a=690&amp;x=-16&amp;y=5&amp;w=1232&amp;h=594&amp;store=1&amp;accept=image%2F*&amp;auth=LCA%202efbffca77bef4a2db1c5f0a11d3e54ba03d709f-ts%3D1445951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81" cy="26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Pr="00212750" w:rsidRDefault="009329C4" w:rsidP="009329C4">
      <w:pPr>
        <w:rPr>
          <w:lang w:bidi="ar-OM"/>
          <w:rPrChange w:id="4164" w:author="Sinisa Ristic" w:date="2016-02-08T13:50:00Z">
            <w:rPr>
              <w:lang w:val="sr-Latn-RS" w:bidi="ar-OM"/>
            </w:rPr>
          </w:rPrChange>
        </w:rPr>
      </w:pPr>
    </w:p>
    <w:p w:rsidR="000C77FA" w:rsidRPr="00212750" w:rsidRDefault="000C77FA" w:rsidP="000C77FA">
      <w:pPr>
        <w:rPr>
          <w:lang w:bidi="ar-OM"/>
          <w:rPrChange w:id="4165" w:author="Sinisa Ristic" w:date="2016-02-08T13:50:00Z">
            <w:rPr>
              <w:lang w:val="sr-Latn-RS" w:bidi="ar-OM"/>
            </w:rPr>
          </w:rPrChange>
        </w:rPr>
      </w:pPr>
    </w:p>
    <w:p w:rsidR="000C77FA" w:rsidRPr="00212750" w:rsidRDefault="009329C4" w:rsidP="009329C4">
      <w:pPr>
        <w:pStyle w:val="Heading2"/>
        <w:rPr>
          <w:lang w:bidi="ar-OM"/>
          <w:rPrChange w:id="4166" w:author="Sinisa Ristic" w:date="2016-02-08T13:50:00Z">
            <w:rPr>
              <w:lang w:val="sr-Latn-RS" w:bidi="ar-OM"/>
            </w:rPr>
          </w:rPrChange>
        </w:rPr>
      </w:pPr>
      <w:bookmarkStart w:id="4167" w:name="_Toc442702556"/>
      <w:proofErr w:type="spellStart"/>
      <w:r w:rsidRPr="00212750">
        <w:rPr>
          <w:lang w:bidi="ar-OM"/>
          <w:rPrChange w:id="4168" w:author="Sinisa Ristic" w:date="2016-02-08T13:50:00Z">
            <w:rPr>
              <w:lang w:val="sr-Latn-RS" w:bidi="ar-OM"/>
            </w:rPr>
          </w:rPrChange>
        </w:rPr>
        <w:t>Klasifikacija</w:t>
      </w:r>
      <w:proofErr w:type="spellEnd"/>
      <w:r w:rsidRPr="00212750">
        <w:rPr>
          <w:lang w:bidi="ar-OM"/>
          <w:rPrChange w:id="416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170" w:author="Sinisa Ristic" w:date="2016-02-08T13:50:00Z">
            <w:rPr>
              <w:lang w:val="sr-Latn-RS" w:bidi="ar-OM"/>
            </w:rPr>
          </w:rPrChange>
        </w:rPr>
        <w:t>entiteta</w:t>
      </w:r>
      <w:proofErr w:type="spellEnd"/>
      <w:r w:rsidRPr="00212750">
        <w:rPr>
          <w:lang w:bidi="ar-OM"/>
          <w:rPrChange w:id="4171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172" w:author="Sinisa Ristic" w:date="2016-02-08T13:50:00Z">
            <w:rPr>
              <w:lang w:val="sr-Latn-RS" w:bidi="ar-OM"/>
            </w:rPr>
          </w:rPrChange>
        </w:rPr>
        <w:t>kategoriju</w:t>
      </w:r>
      <w:bookmarkEnd w:id="4167"/>
      <w:proofErr w:type="spellEnd"/>
    </w:p>
    <w:p w:rsidR="009329C4" w:rsidRPr="00212750" w:rsidRDefault="009329C4" w:rsidP="009329C4">
      <w:pPr>
        <w:rPr>
          <w:lang w:bidi="ar-OM"/>
          <w:rPrChange w:id="4173" w:author="Sinisa Ristic" w:date="2016-02-08T13:50:00Z">
            <w:rPr>
              <w:lang w:val="sr-Latn-RS" w:bidi="ar-OM"/>
            </w:rPr>
          </w:rPrChange>
        </w:rPr>
      </w:pPr>
    </w:p>
    <w:p w:rsidR="009329C4" w:rsidRPr="00212750" w:rsidRDefault="009329C4" w:rsidP="009329C4">
      <w:pPr>
        <w:rPr>
          <w:lang w:bidi="ar-OM"/>
          <w:rPrChange w:id="4174" w:author="Sinisa Ristic" w:date="2016-02-08T13:50:00Z">
            <w:rPr>
              <w:lang w:val="sr-Latn-RS" w:bidi="ar-OM"/>
            </w:rPr>
          </w:rPrChange>
        </w:rPr>
      </w:pPr>
    </w:p>
    <w:p w:rsidR="009329C4" w:rsidRPr="00212750" w:rsidRDefault="009329C4" w:rsidP="009329C4">
      <w:pPr>
        <w:jc w:val="center"/>
        <w:rPr>
          <w:lang w:bidi="ar-OM"/>
          <w:rPrChange w:id="4175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4176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4052621" cy="864646"/>
            <wp:effectExtent l="0" t="0" r="0" b="0"/>
            <wp:docPr id="13" name="Picture 13" descr="https://documents.lucidchart.com/documents/b69d2588-d628-46a1-bfff-8dd0be47b20a/pages/0_0?a=610&amp;x=82&amp;y=772&amp;w=825&amp;h=176&amp;store=1&amp;accept=image%2F*&amp;auth=LCA%20d39189502c48e6e590ce08da6646c725cef5619d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69d2588-d628-46a1-bfff-8dd0be47b20a/pages/0_0?a=610&amp;x=82&amp;y=772&amp;w=825&amp;h=176&amp;store=1&amp;accept=image%2F*&amp;auth=LCA%20d39189502c48e6e590ce08da6646c725cef5619d-ts%3D14458597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4" cy="8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Pr="00212750" w:rsidRDefault="009329C4">
      <w:pPr>
        <w:rPr>
          <w:lang w:bidi="ar-OM"/>
          <w:rPrChange w:id="4177" w:author="Sinisa Ristic" w:date="2016-02-08T13:50:00Z">
            <w:rPr>
              <w:lang w:val="sr-Latn-RS" w:bidi="ar-OM"/>
            </w:rPr>
          </w:rPrChange>
        </w:rPr>
      </w:pPr>
    </w:p>
    <w:p w:rsidR="000C77FA" w:rsidRPr="00212750" w:rsidRDefault="000C77FA">
      <w:pPr>
        <w:rPr>
          <w:lang w:bidi="ar-OM"/>
          <w:rPrChange w:id="4178" w:author="Sinisa Ristic" w:date="2016-02-08T13:50:00Z">
            <w:rPr>
              <w:lang w:val="sr-Latn-RS" w:bidi="ar-OM"/>
            </w:rPr>
          </w:rPrChange>
        </w:rPr>
      </w:pPr>
    </w:p>
    <w:p w:rsidR="00C15D9E" w:rsidRPr="00212750" w:rsidRDefault="00C15D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bidi="ar-OM"/>
          <w:rPrChange w:id="4179" w:author="Sinisa Ristic" w:date="2016-02-08T13:50:00Z"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28"/>
              <w:szCs w:val="28"/>
              <w:lang w:val="sr-Latn-RS" w:bidi="ar-OM"/>
            </w:rPr>
          </w:rPrChange>
        </w:rPr>
      </w:pPr>
      <w:r w:rsidRPr="00212750">
        <w:rPr>
          <w:lang w:bidi="ar-OM"/>
          <w:rPrChange w:id="4180" w:author="Sinisa Ristic" w:date="2016-02-08T13:50:00Z">
            <w:rPr>
              <w:lang w:val="sr-Latn-RS" w:bidi="ar-OM"/>
            </w:rPr>
          </w:rPrChange>
        </w:rPr>
        <w:br w:type="page"/>
      </w:r>
    </w:p>
    <w:p w:rsidR="00C15D9E" w:rsidRPr="00212750" w:rsidRDefault="00C15D9E" w:rsidP="00C15D9E">
      <w:pPr>
        <w:pStyle w:val="Heading2"/>
        <w:rPr>
          <w:lang w:bidi="ar-OM"/>
          <w:rPrChange w:id="4181" w:author="Sinisa Ristic" w:date="2016-02-08T13:50:00Z">
            <w:rPr>
              <w:lang w:val="sr-Latn-RS" w:bidi="ar-OM"/>
            </w:rPr>
          </w:rPrChange>
        </w:rPr>
      </w:pPr>
      <w:bookmarkStart w:id="4182" w:name="_Toc442702557"/>
      <w:proofErr w:type="spellStart"/>
      <w:r w:rsidRPr="00212750">
        <w:rPr>
          <w:lang w:bidi="ar-OM"/>
          <w:rPrChange w:id="4183" w:author="Sinisa Ristic" w:date="2016-02-08T13:50:00Z">
            <w:rPr>
              <w:lang w:val="sr-Latn-RS" w:bidi="ar-OM"/>
            </w:rPr>
          </w:rPrChange>
        </w:rPr>
        <w:lastRenderedPageBreak/>
        <w:t>Dodavanje</w:t>
      </w:r>
      <w:proofErr w:type="spellEnd"/>
      <w:r w:rsidRPr="00212750">
        <w:rPr>
          <w:lang w:bidi="ar-OM"/>
          <w:rPrChange w:id="418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185" w:author="Sinisa Ristic" w:date="2016-02-08T13:50:00Z">
            <w:rPr>
              <w:lang w:val="sr-Latn-RS" w:bidi="ar-OM"/>
            </w:rPr>
          </w:rPrChange>
        </w:rPr>
        <w:t>novog</w:t>
      </w:r>
      <w:proofErr w:type="spellEnd"/>
      <w:r w:rsidRPr="00212750">
        <w:rPr>
          <w:lang w:bidi="ar-OM"/>
          <w:rPrChange w:id="4186" w:author="Sinisa Ristic" w:date="2016-02-08T13:50:00Z">
            <w:rPr>
              <w:lang w:val="sr-Latn-RS" w:bidi="ar-OM"/>
            </w:rPr>
          </w:rPrChange>
        </w:rPr>
        <w:t xml:space="preserve"> user-a</w:t>
      </w:r>
      <w:bookmarkEnd w:id="4182"/>
    </w:p>
    <w:p w:rsidR="00C15D9E" w:rsidRPr="00212750" w:rsidRDefault="00C15D9E" w:rsidP="00C15D9E">
      <w:pPr>
        <w:rPr>
          <w:lang w:bidi="ar-OM"/>
          <w:rPrChange w:id="4187" w:author="Sinisa Ristic" w:date="2016-02-08T13:50:00Z">
            <w:rPr>
              <w:lang w:val="sr-Latn-RS" w:bidi="ar-OM"/>
            </w:rPr>
          </w:rPrChange>
        </w:rPr>
      </w:pPr>
    </w:p>
    <w:p w:rsidR="00C15D9E" w:rsidRPr="00212750" w:rsidRDefault="00C15D9E" w:rsidP="00C15D9E">
      <w:pPr>
        <w:rPr>
          <w:lang w:bidi="ar-OM"/>
          <w:rPrChange w:id="4188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4189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5943600" cy="1011970"/>
            <wp:effectExtent l="0" t="0" r="0" b="0"/>
            <wp:docPr id="14" name="Picture 14" descr="https://documents.lucidchart.com/documents/b69d2588-d628-46a1-bfff-8dd0be47b20a/pages/0_0?a=610&amp;x=-7&amp;y=1132&amp;w=1034&amp;h=176&amp;store=1&amp;accept=image%2F*&amp;auth=LCA%2063b1642a7de536647843df6a2aea5dbec5e291e3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69d2588-d628-46a1-bfff-8dd0be47b20a/pages/0_0?a=610&amp;x=-7&amp;y=1132&amp;w=1034&amp;h=176&amp;store=1&amp;accept=image%2F*&amp;auth=LCA%2063b1642a7de536647843df6a2aea5dbec5e291e3-ts%3D14458597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Pr="00212750" w:rsidRDefault="00C15D9E" w:rsidP="00C15D9E">
      <w:pPr>
        <w:rPr>
          <w:lang w:bidi="ar-OM"/>
          <w:rPrChange w:id="4190" w:author="Sinisa Ristic" w:date="2016-02-08T13:50:00Z">
            <w:rPr>
              <w:lang w:val="sr-Latn-RS" w:bidi="ar-OM"/>
            </w:rPr>
          </w:rPrChange>
        </w:rPr>
      </w:pPr>
    </w:p>
    <w:p w:rsidR="00C15D9E" w:rsidRPr="00212750" w:rsidRDefault="00C15D9E" w:rsidP="00C15D9E">
      <w:pPr>
        <w:rPr>
          <w:lang w:bidi="ar-OM"/>
          <w:rPrChange w:id="4191" w:author="Sinisa Ristic" w:date="2016-02-08T13:50:00Z">
            <w:rPr>
              <w:lang w:val="sr-Latn-RS" w:bidi="ar-OM"/>
            </w:rPr>
          </w:rPrChange>
        </w:rPr>
      </w:pPr>
    </w:p>
    <w:p w:rsidR="00C15D9E" w:rsidRPr="00212750" w:rsidRDefault="00C15D9E" w:rsidP="00C15D9E">
      <w:pPr>
        <w:pStyle w:val="Heading2"/>
        <w:rPr>
          <w:lang w:bidi="ar-OM"/>
          <w:rPrChange w:id="4192" w:author="Sinisa Ristic" w:date="2016-02-08T13:50:00Z">
            <w:rPr>
              <w:lang w:val="sr-Latn-RS" w:bidi="ar-OM"/>
            </w:rPr>
          </w:rPrChange>
        </w:rPr>
      </w:pPr>
      <w:bookmarkStart w:id="4193" w:name="_Toc442702558"/>
      <w:proofErr w:type="spellStart"/>
      <w:r w:rsidRPr="00212750">
        <w:rPr>
          <w:lang w:bidi="ar-OM"/>
          <w:rPrChange w:id="4194" w:author="Sinisa Ristic" w:date="2016-02-08T13:50:00Z">
            <w:rPr>
              <w:lang w:val="sr-Latn-RS" w:bidi="ar-OM"/>
            </w:rPr>
          </w:rPrChange>
        </w:rPr>
        <w:t>Finansijski</w:t>
      </w:r>
      <w:proofErr w:type="spellEnd"/>
      <w:r w:rsidRPr="00212750">
        <w:rPr>
          <w:lang w:bidi="ar-OM"/>
          <w:rPrChange w:id="4195" w:author="Sinisa Ristic" w:date="2016-02-08T13:50:00Z">
            <w:rPr>
              <w:lang w:val="sr-Latn-RS" w:bidi="ar-OM"/>
            </w:rPr>
          </w:rPrChange>
        </w:rPr>
        <w:t xml:space="preserve"> plan </w:t>
      </w:r>
      <w:proofErr w:type="spellStart"/>
      <w:r w:rsidRPr="00212750">
        <w:rPr>
          <w:lang w:bidi="ar-OM"/>
          <w:rPrChange w:id="4196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19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198" w:author="Sinisa Ristic" w:date="2016-02-08T13:50:00Z">
            <w:rPr>
              <w:lang w:val="sr-Latn-RS" w:bidi="ar-OM"/>
            </w:rPr>
          </w:rPrChange>
        </w:rPr>
        <w:t>cene</w:t>
      </w:r>
      <w:bookmarkEnd w:id="4193"/>
      <w:proofErr w:type="spellEnd"/>
    </w:p>
    <w:p w:rsidR="00C15D9E" w:rsidRPr="00212750" w:rsidRDefault="00C15D9E" w:rsidP="00C15D9E">
      <w:pPr>
        <w:rPr>
          <w:lang w:bidi="ar-OM"/>
          <w:rPrChange w:id="4199" w:author="Sinisa Ristic" w:date="2016-02-08T13:50:00Z">
            <w:rPr>
              <w:lang w:val="sr-Latn-RS" w:bidi="ar-OM"/>
            </w:rPr>
          </w:rPrChange>
        </w:rPr>
      </w:pPr>
    </w:p>
    <w:p w:rsidR="00C15D9E" w:rsidRPr="00212750" w:rsidRDefault="00C15D9E" w:rsidP="00C15D9E">
      <w:pPr>
        <w:rPr>
          <w:lang w:bidi="ar-OM"/>
          <w:rPrChange w:id="4200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4201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5943600" cy="1540765"/>
            <wp:effectExtent l="0" t="0" r="0" b="0"/>
            <wp:docPr id="16" name="Picture 16" descr="https://documents.lucidchart.com/documents/b69d2588-d628-46a1-bfff-8dd0be47b20a/pages/0_0?a=614&amp;x=2&amp;y=1405&amp;w=1276&amp;h=330&amp;store=1&amp;accept=image%2F*&amp;auth=LCA%20bec5295668ccc347f93545a70d84867a800f8bfc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b69d2588-d628-46a1-bfff-8dd0be47b20a/pages/0_0?a=614&amp;x=2&amp;y=1405&amp;w=1276&amp;h=330&amp;store=1&amp;accept=image%2F*&amp;auth=LCA%20bec5295668ccc347f93545a70d84867a800f8bfc-ts%3D14458597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59" w:rsidRPr="00212750" w:rsidRDefault="0088025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bidi="ar-OM"/>
          <w:rPrChange w:id="4202" w:author="Sinisa Ristic" w:date="2016-02-08T13:50:00Z"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28"/>
              <w:szCs w:val="28"/>
              <w:lang w:val="sr-Latn-RS" w:bidi="ar-OM"/>
            </w:rPr>
          </w:rPrChange>
        </w:rPr>
      </w:pPr>
      <w:r w:rsidRPr="00212750">
        <w:rPr>
          <w:lang w:bidi="ar-OM"/>
          <w:rPrChange w:id="4203" w:author="Sinisa Ristic" w:date="2016-02-08T13:50:00Z">
            <w:rPr>
              <w:lang w:val="sr-Latn-RS" w:bidi="ar-OM"/>
            </w:rPr>
          </w:rPrChange>
        </w:rPr>
        <w:br w:type="page"/>
      </w:r>
    </w:p>
    <w:p w:rsidR="005F1599" w:rsidRPr="00212750" w:rsidRDefault="00880259" w:rsidP="00880259">
      <w:pPr>
        <w:pStyle w:val="Heading2"/>
        <w:rPr>
          <w:lang w:bidi="ar-OM"/>
          <w:rPrChange w:id="4204" w:author="Sinisa Ristic" w:date="2016-02-08T13:50:00Z">
            <w:rPr>
              <w:lang w:val="sr-Latn-RS" w:bidi="ar-OM"/>
            </w:rPr>
          </w:rPrChange>
        </w:rPr>
      </w:pPr>
      <w:bookmarkStart w:id="4205" w:name="_Toc442702559"/>
      <w:proofErr w:type="spellStart"/>
      <w:r w:rsidRPr="00212750">
        <w:rPr>
          <w:lang w:bidi="ar-OM"/>
          <w:rPrChange w:id="4206" w:author="Sinisa Ristic" w:date="2016-02-08T13:50:00Z">
            <w:rPr>
              <w:lang w:val="sr-Latn-RS" w:bidi="ar-OM"/>
            </w:rPr>
          </w:rPrChange>
        </w:rPr>
        <w:lastRenderedPageBreak/>
        <w:t>Povezivanje</w:t>
      </w:r>
      <w:proofErr w:type="spellEnd"/>
      <w:r w:rsidRPr="00212750">
        <w:rPr>
          <w:lang w:bidi="ar-OM"/>
          <w:rPrChange w:id="420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08" w:author="Sinisa Ristic" w:date="2016-02-08T13:50:00Z">
            <w:rPr>
              <w:lang w:val="sr-Latn-RS" w:bidi="ar-OM"/>
            </w:rPr>
          </w:rPrChange>
        </w:rPr>
        <w:t>entiteta</w:t>
      </w:r>
      <w:proofErr w:type="spellEnd"/>
      <w:r w:rsidRPr="00212750">
        <w:rPr>
          <w:lang w:bidi="ar-OM"/>
          <w:rPrChange w:id="420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10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21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12" w:author="Sinisa Ristic" w:date="2016-02-08T13:50:00Z">
            <w:rPr>
              <w:lang w:val="sr-Latn-RS" w:bidi="ar-OM"/>
            </w:rPr>
          </w:rPrChange>
        </w:rPr>
        <w:t>atributa</w:t>
      </w:r>
      <w:bookmarkEnd w:id="4205"/>
      <w:proofErr w:type="spellEnd"/>
    </w:p>
    <w:p w:rsidR="00880259" w:rsidRPr="00212750" w:rsidRDefault="00880259" w:rsidP="00880259">
      <w:pPr>
        <w:rPr>
          <w:lang w:bidi="ar-OM"/>
          <w:rPrChange w:id="4213" w:author="Sinisa Ristic" w:date="2016-02-08T13:50:00Z">
            <w:rPr>
              <w:lang w:val="sr-Latn-RS" w:bidi="ar-OM"/>
            </w:rPr>
          </w:rPrChange>
        </w:rPr>
      </w:pPr>
    </w:p>
    <w:p w:rsidR="00880259" w:rsidRPr="00212750" w:rsidRDefault="00880259" w:rsidP="00880259">
      <w:pPr>
        <w:jc w:val="center"/>
        <w:rPr>
          <w:lang w:bidi="ar-OM"/>
          <w:rPrChange w:id="4214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4215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4807612" cy="4807612"/>
            <wp:effectExtent l="0" t="0" r="0" b="0"/>
            <wp:docPr id="11" name="Picture 11" descr="https://documents.lucidchart.com/documents/c92c8111-0406-428c-bcef-6f9335427a43/pages/33_2?a=458&amp;x=28&amp;y=108&amp;w=1144&amp;h=1144&amp;store=1&amp;accept=image%2F*&amp;auth=LCA%2030789dc1ae17e690f75d7f4d1cba01c3d64a65b2-ts%3D144595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92c8111-0406-428c-bcef-6f9335427a43/pages/33_2?a=458&amp;x=28&amp;y=108&amp;w=1144&amp;h=1144&amp;store=1&amp;accept=image%2F*&amp;auth=LCA%2030789dc1ae17e690f75d7f4d1cba01c3d64a65b2-ts%3D14459513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54" cy="48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Pr="00212750" w:rsidRDefault="00C15D9E" w:rsidP="00C15D9E">
      <w:pPr>
        <w:rPr>
          <w:lang w:bidi="ar-OM"/>
          <w:rPrChange w:id="4216" w:author="Sinisa Ristic" w:date="2016-02-08T13:50:00Z">
            <w:rPr>
              <w:lang w:val="sr-Latn-RS" w:bidi="ar-OM"/>
            </w:rPr>
          </w:rPrChange>
        </w:rPr>
      </w:pPr>
    </w:p>
    <w:p w:rsidR="00C15D9E" w:rsidRPr="00212750" w:rsidRDefault="00C15D9E" w:rsidP="00C15D9E">
      <w:pPr>
        <w:rPr>
          <w:lang w:bidi="ar-OM"/>
          <w:rPrChange w:id="4217" w:author="Sinisa Ristic" w:date="2016-02-08T13:50:00Z">
            <w:rPr>
              <w:lang w:val="sr-Latn-RS" w:bidi="ar-OM"/>
            </w:rPr>
          </w:rPrChange>
        </w:rPr>
      </w:pPr>
    </w:p>
    <w:p w:rsidR="00490BEC" w:rsidRPr="00212750" w:rsidRDefault="00C15D9E" w:rsidP="00C15D9E">
      <w:pPr>
        <w:pStyle w:val="Heading1"/>
        <w:rPr>
          <w:lang w:bidi="ar-OM"/>
          <w:rPrChange w:id="4218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219" w:author="Sinisa Ristic" w:date="2016-02-08T13:50:00Z">
            <w:rPr>
              <w:lang w:val="sr-Latn-RS" w:bidi="ar-OM"/>
            </w:rPr>
          </w:rPrChange>
        </w:rPr>
        <w:br w:type="page"/>
      </w:r>
    </w:p>
    <w:p w:rsidR="00490BEC" w:rsidRPr="00212750" w:rsidRDefault="00490BEC" w:rsidP="00C15D9E">
      <w:pPr>
        <w:pStyle w:val="Heading1"/>
        <w:rPr>
          <w:lang w:bidi="ar-OM"/>
          <w:rPrChange w:id="4220" w:author="Sinisa Ristic" w:date="2016-02-08T13:50:00Z">
            <w:rPr>
              <w:lang w:val="sr-Latn-RS" w:bidi="ar-OM"/>
            </w:rPr>
          </w:rPrChange>
        </w:rPr>
      </w:pPr>
      <w:bookmarkStart w:id="4221" w:name="_Toc442702560"/>
      <w:proofErr w:type="spellStart"/>
      <w:r w:rsidRPr="00212750">
        <w:rPr>
          <w:lang w:bidi="ar-OM"/>
          <w:rPrChange w:id="4222" w:author="Sinisa Ristic" w:date="2016-02-08T13:50:00Z">
            <w:rPr>
              <w:lang w:val="sr-Latn-RS" w:bidi="ar-OM"/>
            </w:rPr>
          </w:rPrChange>
        </w:rPr>
        <w:lastRenderedPageBreak/>
        <w:t>Kategorizaija</w:t>
      </w:r>
      <w:proofErr w:type="spellEnd"/>
      <w:r w:rsidRPr="00212750">
        <w:rPr>
          <w:lang w:bidi="ar-OM"/>
          <w:rPrChange w:id="422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24" w:author="Sinisa Ristic" w:date="2016-02-08T13:50:00Z">
            <w:rPr>
              <w:lang w:val="sr-Latn-RS" w:bidi="ar-OM"/>
            </w:rPr>
          </w:rPrChange>
        </w:rPr>
        <w:t>korisnika</w:t>
      </w:r>
      <w:proofErr w:type="spellEnd"/>
      <w:r w:rsidRPr="00212750">
        <w:rPr>
          <w:lang w:bidi="ar-OM"/>
          <w:rPrChange w:id="4225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226" w:author="Sinisa Ristic" w:date="2016-02-08T13:50:00Z">
            <w:rPr>
              <w:lang w:val="sr-Latn-RS" w:bidi="ar-OM"/>
            </w:rPr>
          </w:rPrChange>
        </w:rPr>
        <w:t>uloge</w:t>
      </w:r>
      <w:proofErr w:type="spellEnd"/>
      <w:r w:rsidRPr="00212750">
        <w:rPr>
          <w:lang w:bidi="ar-OM"/>
          <w:rPrChange w:id="422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28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22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30" w:author="Sinisa Ristic" w:date="2016-02-08T13:50:00Z">
            <w:rPr>
              <w:lang w:val="sr-Latn-RS" w:bidi="ar-OM"/>
            </w:rPr>
          </w:rPrChange>
        </w:rPr>
        <w:t>zadaci</w:t>
      </w:r>
      <w:bookmarkEnd w:id="4221"/>
      <w:proofErr w:type="spellEnd"/>
    </w:p>
    <w:p w:rsidR="00490BEC" w:rsidRPr="00212750" w:rsidRDefault="00490BEC" w:rsidP="00490BEC">
      <w:pPr>
        <w:rPr>
          <w:lang w:bidi="ar-OM"/>
          <w:rPrChange w:id="4231" w:author="Sinisa Ristic" w:date="2016-02-08T13:50:00Z">
            <w:rPr>
              <w:lang w:val="sr-Latn-RS" w:bidi="ar-OM"/>
            </w:rPr>
          </w:rPrChange>
        </w:rPr>
      </w:pPr>
    </w:p>
    <w:p w:rsidR="00490BEC" w:rsidRPr="00212750" w:rsidRDefault="00490BEC" w:rsidP="00490BEC">
      <w:pPr>
        <w:rPr>
          <w:lang w:bidi="ar-OM"/>
          <w:rPrChange w:id="4232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233" w:author="Sinisa Ristic" w:date="2016-02-08T13:50:00Z">
            <w:rPr>
              <w:lang w:val="sr-Latn-RS" w:bidi="ar-OM"/>
            </w:rPr>
          </w:rPrChange>
        </w:rPr>
        <w:t>Potrebno</w:t>
      </w:r>
      <w:proofErr w:type="spellEnd"/>
      <w:r w:rsidRPr="00212750">
        <w:rPr>
          <w:lang w:bidi="ar-OM"/>
          <w:rPrChange w:id="4234" w:author="Sinisa Ristic" w:date="2016-02-08T13:50:00Z">
            <w:rPr>
              <w:lang w:val="sr-Latn-RS" w:bidi="ar-OM"/>
            </w:rPr>
          </w:rPrChange>
        </w:rPr>
        <w:t xml:space="preserve"> je </w:t>
      </w:r>
      <w:proofErr w:type="spellStart"/>
      <w:r w:rsidRPr="00212750">
        <w:rPr>
          <w:lang w:bidi="ar-OM"/>
          <w:rPrChange w:id="4235" w:author="Sinisa Ristic" w:date="2016-02-08T13:50:00Z">
            <w:rPr>
              <w:lang w:val="sr-Latn-RS" w:bidi="ar-OM"/>
            </w:rPr>
          </w:rPrChange>
        </w:rPr>
        <w:t>definisati</w:t>
      </w:r>
      <w:proofErr w:type="spellEnd"/>
      <w:r w:rsidRPr="00212750">
        <w:rPr>
          <w:lang w:bidi="ar-OM"/>
          <w:rPrChange w:id="423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37" w:author="Sinisa Ristic" w:date="2016-02-08T13:50:00Z">
            <w:rPr>
              <w:lang w:val="sr-Latn-RS" w:bidi="ar-OM"/>
            </w:rPr>
          </w:rPrChange>
        </w:rPr>
        <w:t>razne</w:t>
      </w:r>
      <w:proofErr w:type="spellEnd"/>
      <w:r w:rsidRPr="00212750">
        <w:rPr>
          <w:lang w:bidi="ar-OM"/>
          <w:rPrChange w:id="423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39" w:author="Sinisa Ristic" w:date="2016-02-08T13:50:00Z">
            <w:rPr>
              <w:lang w:val="sr-Latn-RS" w:bidi="ar-OM"/>
            </w:rPr>
          </w:rPrChange>
        </w:rPr>
        <w:t>nivoe</w:t>
      </w:r>
      <w:proofErr w:type="spellEnd"/>
      <w:r w:rsidRPr="00212750">
        <w:rPr>
          <w:lang w:bidi="ar-OM"/>
          <w:rPrChange w:id="424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41" w:author="Sinisa Ristic" w:date="2016-02-08T13:50:00Z">
            <w:rPr>
              <w:lang w:val="sr-Latn-RS" w:bidi="ar-OM"/>
            </w:rPr>
          </w:rPrChange>
        </w:rPr>
        <w:t>korisnika</w:t>
      </w:r>
      <w:proofErr w:type="spellEnd"/>
      <w:r w:rsidRPr="00212750">
        <w:rPr>
          <w:lang w:bidi="ar-OM"/>
          <w:rPrChange w:id="4242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243" w:author="Sinisa Ristic" w:date="2016-02-08T13:50:00Z">
            <w:rPr>
              <w:lang w:val="sr-Latn-RS" w:bidi="ar-OM"/>
            </w:rPr>
          </w:rPrChange>
        </w:rPr>
        <w:t>zavisnosti</w:t>
      </w:r>
      <w:proofErr w:type="spellEnd"/>
      <w:r w:rsidRPr="00212750">
        <w:rPr>
          <w:lang w:bidi="ar-OM"/>
          <w:rPrChange w:id="424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4245" w:author="Sinisa Ristic" w:date="2016-02-08T13:50:00Z">
            <w:rPr>
              <w:lang w:val="sr-Latn-RS" w:bidi="ar-OM"/>
            </w:rPr>
          </w:rPrChange>
        </w:rPr>
        <w:t>od</w:t>
      </w:r>
      <w:proofErr w:type="spellEnd"/>
      <w:proofErr w:type="gramEnd"/>
      <w:r w:rsidRPr="00212750">
        <w:rPr>
          <w:lang w:bidi="ar-OM"/>
          <w:rPrChange w:id="424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47" w:author="Sinisa Ristic" w:date="2016-02-08T13:50:00Z">
            <w:rPr>
              <w:lang w:val="sr-Latn-RS" w:bidi="ar-OM"/>
            </w:rPr>
          </w:rPrChange>
        </w:rPr>
        <w:t>njihovih</w:t>
      </w:r>
      <w:proofErr w:type="spellEnd"/>
      <w:r w:rsidRPr="00212750">
        <w:rPr>
          <w:lang w:bidi="ar-OM"/>
          <w:rPrChange w:id="424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49" w:author="Sinisa Ristic" w:date="2016-02-08T13:50:00Z">
            <w:rPr>
              <w:lang w:val="sr-Latn-RS" w:bidi="ar-OM"/>
            </w:rPr>
          </w:rPrChange>
        </w:rPr>
        <w:t>uloga</w:t>
      </w:r>
      <w:proofErr w:type="spellEnd"/>
      <w:r w:rsidRPr="00212750">
        <w:rPr>
          <w:lang w:bidi="ar-OM"/>
          <w:rPrChange w:id="425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51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25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53" w:author="Sinisa Ristic" w:date="2016-02-08T13:50:00Z">
            <w:rPr>
              <w:lang w:val="sr-Latn-RS" w:bidi="ar-OM"/>
            </w:rPr>
          </w:rPrChange>
        </w:rPr>
        <w:t>dodeliti</w:t>
      </w:r>
      <w:proofErr w:type="spellEnd"/>
      <w:r w:rsidRPr="00212750">
        <w:rPr>
          <w:lang w:bidi="ar-OM"/>
          <w:rPrChange w:id="425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55" w:author="Sinisa Ristic" w:date="2016-02-08T13:50:00Z">
            <w:rPr>
              <w:lang w:val="sr-Latn-RS" w:bidi="ar-OM"/>
            </w:rPr>
          </w:rPrChange>
        </w:rPr>
        <w:t>im</w:t>
      </w:r>
      <w:proofErr w:type="spellEnd"/>
      <w:r w:rsidRPr="00212750">
        <w:rPr>
          <w:lang w:bidi="ar-OM"/>
          <w:rPrChange w:id="425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57" w:author="Sinisa Ristic" w:date="2016-02-08T13:50:00Z">
            <w:rPr>
              <w:lang w:val="sr-Latn-RS" w:bidi="ar-OM"/>
            </w:rPr>
          </w:rPrChange>
        </w:rPr>
        <w:t>privilegije</w:t>
      </w:r>
      <w:proofErr w:type="spellEnd"/>
      <w:r w:rsidRPr="00212750">
        <w:rPr>
          <w:lang w:bidi="ar-OM"/>
          <w:rPrChange w:id="425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59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426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61" w:author="Sinisa Ristic" w:date="2016-02-08T13:50:00Z">
            <w:rPr>
              <w:lang w:val="sr-Latn-RS" w:bidi="ar-OM"/>
            </w:rPr>
          </w:rPrChange>
        </w:rPr>
        <w:t>odredjene</w:t>
      </w:r>
      <w:proofErr w:type="spellEnd"/>
      <w:r w:rsidRPr="00212750">
        <w:rPr>
          <w:lang w:bidi="ar-OM"/>
          <w:rPrChange w:id="426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63" w:author="Sinisa Ristic" w:date="2016-02-08T13:50:00Z">
            <w:rPr>
              <w:lang w:val="sr-Latn-RS" w:bidi="ar-OM"/>
            </w:rPr>
          </w:rPrChange>
        </w:rPr>
        <w:t>taskove</w:t>
      </w:r>
      <w:proofErr w:type="spellEnd"/>
      <w:r w:rsidRPr="00212750">
        <w:rPr>
          <w:lang w:bidi="ar-OM"/>
          <w:rPrChange w:id="4264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265" w:author="Sinisa Ristic" w:date="2016-02-08T13:50:00Z">
            <w:rPr>
              <w:lang w:val="sr-Latn-RS" w:bidi="ar-OM"/>
            </w:rPr>
          </w:rPrChange>
        </w:rPr>
        <w:t>okviru</w:t>
      </w:r>
      <w:proofErr w:type="spellEnd"/>
      <w:r w:rsidRPr="00212750">
        <w:rPr>
          <w:lang w:bidi="ar-OM"/>
          <w:rPrChange w:id="426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67" w:author="Sinisa Ristic" w:date="2016-02-08T13:50:00Z">
            <w:rPr>
              <w:lang w:val="sr-Latn-RS" w:bidi="ar-OM"/>
            </w:rPr>
          </w:rPrChange>
        </w:rPr>
        <w:t>aplikacije</w:t>
      </w:r>
      <w:proofErr w:type="spellEnd"/>
      <w:r w:rsidRPr="00212750">
        <w:rPr>
          <w:lang w:bidi="ar-OM"/>
          <w:rPrChange w:id="4268" w:author="Sinisa Ristic" w:date="2016-02-08T13:50:00Z">
            <w:rPr>
              <w:lang w:val="sr-Latn-RS" w:bidi="ar-OM"/>
            </w:rPr>
          </w:rPrChange>
        </w:rPr>
        <w:t>.</w:t>
      </w:r>
    </w:p>
    <w:p w:rsidR="00490BEC" w:rsidRPr="00212750" w:rsidRDefault="00490BEC" w:rsidP="00490BEC">
      <w:pPr>
        <w:rPr>
          <w:lang w:bidi="ar-OM"/>
          <w:rPrChange w:id="4269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270" w:author="Sinisa Ristic" w:date="2016-02-08T13:50:00Z">
            <w:rPr>
              <w:lang w:val="sr-Latn-RS" w:bidi="ar-OM"/>
            </w:rPr>
          </w:rPrChange>
        </w:rPr>
        <w:t>Potrebna</w:t>
      </w:r>
      <w:proofErr w:type="spellEnd"/>
      <w:r w:rsidRPr="00212750">
        <w:rPr>
          <w:lang w:bidi="ar-OM"/>
          <w:rPrChange w:id="427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72" w:author="Sinisa Ristic" w:date="2016-02-08T13:50:00Z">
            <w:rPr>
              <w:lang w:val="sr-Latn-RS" w:bidi="ar-OM"/>
            </w:rPr>
          </w:rPrChange>
        </w:rPr>
        <w:t>su</w:t>
      </w:r>
      <w:proofErr w:type="spellEnd"/>
      <w:r w:rsidRPr="00212750">
        <w:rPr>
          <w:lang w:bidi="ar-OM"/>
          <w:rPrChange w:id="427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4274" w:author="Sinisa Ristic" w:date="2016-02-08T13:50:00Z">
            <w:rPr>
              <w:lang w:val="sr-Latn-RS" w:bidi="ar-OM"/>
            </w:rPr>
          </w:rPrChange>
        </w:rPr>
        <w:t>na</w:t>
      </w:r>
      <w:proofErr w:type="spellEnd"/>
      <w:proofErr w:type="gramEnd"/>
      <w:r w:rsidRPr="00212750">
        <w:rPr>
          <w:lang w:bidi="ar-OM"/>
          <w:rPrChange w:id="4275" w:author="Sinisa Ristic" w:date="2016-02-08T13:50:00Z">
            <w:rPr>
              <w:lang w:val="sr-Latn-RS" w:bidi="ar-OM"/>
            </w:rPr>
          </w:rPrChange>
        </w:rPr>
        <w:t xml:space="preserve"> bar tri </w:t>
      </w:r>
      <w:proofErr w:type="spellStart"/>
      <w:r w:rsidRPr="00212750">
        <w:rPr>
          <w:lang w:bidi="ar-OM"/>
          <w:rPrChange w:id="4276" w:author="Sinisa Ristic" w:date="2016-02-08T13:50:00Z">
            <w:rPr>
              <w:lang w:val="sr-Latn-RS" w:bidi="ar-OM"/>
            </w:rPr>
          </w:rPrChange>
        </w:rPr>
        <w:t>nivoa</w:t>
      </w:r>
      <w:proofErr w:type="spellEnd"/>
      <w:r w:rsidRPr="00212750">
        <w:rPr>
          <w:lang w:bidi="ar-OM"/>
          <w:rPrChange w:id="427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78" w:author="Sinisa Ristic" w:date="2016-02-08T13:50:00Z">
            <w:rPr>
              <w:lang w:val="sr-Latn-RS" w:bidi="ar-OM"/>
            </w:rPr>
          </w:rPrChange>
        </w:rPr>
        <w:t>korisnika</w:t>
      </w:r>
      <w:proofErr w:type="spellEnd"/>
      <w:r w:rsidRPr="00212750">
        <w:rPr>
          <w:lang w:bidi="ar-OM"/>
          <w:rPrChange w:id="4279" w:author="Sinisa Ristic" w:date="2016-02-08T13:50:00Z">
            <w:rPr>
              <w:lang w:val="sr-Latn-RS" w:bidi="ar-OM"/>
            </w:rPr>
          </w:rPrChange>
        </w:rPr>
        <w:t>:</w:t>
      </w:r>
    </w:p>
    <w:p w:rsidR="00490BEC" w:rsidRPr="00212750" w:rsidRDefault="00490BEC" w:rsidP="00490BEC">
      <w:pPr>
        <w:pStyle w:val="ListParagraph"/>
        <w:numPr>
          <w:ilvl w:val="0"/>
          <w:numId w:val="20"/>
        </w:numPr>
        <w:rPr>
          <w:lang w:bidi="ar-OM"/>
          <w:rPrChange w:id="4280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281" w:author="Sinisa Ristic" w:date="2016-02-08T13:50:00Z">
            <w:rPr>
              <w:lang w:val="sr-Latn-RS" w:bidi="ar-OM"/>
            </w:rPr>
          </w:rPrChange>
        </w:rPr>
        <w:t xml:space="preserve">Administrator  </w:t>
      </w:r>
    </w:p>
    <w:p w:rsidR="00490BEC" w:rsidRPr="00212750" w:rsidRDefault="00490BEC" w:rsidP="00490BEC">
      <w:pPr>
        <w:pStyle w:val="ListParagraph"/>
        <w:numPr>
          <w:ilvl w:val="1"/>
          <w:numId w:val="20"/>
        </w:numPr>
        <w:rPr>
          <w:lang w:bidi="ar-OM"/>
          <w:rPrChange w:id="4282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283" w:author="Sinisa Ristic" w:date="2016-02-08T13:50:00Z">
            <w:rPr>
              <w:lang w:val="sr-Latn-RS" w:bidi="ar-OM"/>
            </w:rPr>
          </w:rPrChange>
        </w:rPr>
        <w:t>Konfiguriše</w:t>
      </w:r>
      <w:proofErr w:type="spellEnd"/>
      <w:r w:rsidRPr="00212750">
        <w:rPr>
          <w:lang w:bidi="ar-OM"/>
          <w:rPrChange w:id="428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85" w:author="Sinisa Ristic" w:date="2016-02-08T13:50:00Z">
            <w:rPr>
              <w:lang w:val="sr-Latn-RS" w:bidi="ar-OM"/>
            </w:rPr>
          </w:rPrChange>
        </w:rPr>
        <w:t>sistem</w:t>
      </w:r>
      <w:proofErr w:type="spellEnd"/>
      <w:r w:rsidRPr="00212750">
        <w:rPr>
          <w:lang w:bidi="ar-OM"/>
          <w:rPrChange w:id="4286" w:author="Sinisa Ristic" w:date="2016-02-08T13:50:00Z">
            <w:rPr>
              <w:lang w:val="sr-Latn-RS" w:bidi="ar-OM"/>
            </w:rPr>
          </w:rPrChange>
        </w:rPr>
        <w:t xml:space="preserve"> </w:t>
      </w:r>
    </w:p>
    <w:p w:rsidR="00490BEC" w:rsidRPr="00212750" w:rsidRDefault="00490BEC" w:rsidP="00490BEC">
      <w:pPr>
        <w:pStyle w:val="ListParagraph"/>
        <w:numPr>
          <w:ilvl w:val="2"/>
          <w:numId w:val="20"/>
        </w:numPr>
        <w:rPr>
          <w:lang w:bidi="ar-OM"/>
          <w:rPrChange w:id="4287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288" w:author="Sinisa Ristic" w:date="2016-02-08T13:50:00Z">
            <w:rPr>
              <w:lang w:val="sr-Latn-RS" w:bidi="ar-OM"/>
            </w:rPr>
          </w:rPrChange>
        </w:rPr>
        <w:t>Formira</w:t>
      </w:r>
      <w:proofErr w:type="spellEnd"/>
      <w:r w:rsidRPr="00212750">
        <w:rPr>
          <w:lang w:bidi="ar-OM"/>
          <w:rPrChange w:id="428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90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29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92" w:author="Sinisa Ristic" w:date="2016-02-08T13:50:00Z">
            <w:rPr>
              <w:lang w:val="sr-Latn-RS" w:bidi="ar-OM"/>
            </w:rPr>
          </w:rPrChange>
        </w:rPr>
        <w:t>uređuje</w:t>
      </w:r>
      <w:proofErr w:type="spellEnd"/>
      <w:r w:rsidRPr="00212750">
        <w:rPr>
          <w:lang w:bidi="ar-OM"/>
          <w:rPrChange w:id="429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94" w:author="Sinisa Ristic" w:date="2016-02-08T13:50:00Z">
            <w:rPr>
              <w:lang w:val="sr-Latn-RS" w:bidi="ar-OM"/>
            </w:rPr>
          </w:rPrChange>
        </w:rPr>
        <w:t>listu</w:t>
      </w:r>
      <w:proofErr w:type="spellEnd"/>
      <w:r w:rsidRPr="00212750">
        <w:rPr>
          <w:lang w:bidi="ar-OM"/>
          <w:rPrChange w:id="429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96" w:author="Sinisa Ristic" w:date="2016-02-08T13:50:00Z">
            <w:rPr>
              <w:lang w:val="sr-Latn-RS" w:bidi="ar-OM"/>
            </w:rPr>
          </w:rPrChange>
        </w:rPr>
        <w:t>tipova</w:t>
      </w:r>
      <w:proofErr w:type="spellEnd"/>
      <w:r w:rsidRPr="00212750">
        <w:rPr>
          <w:lang w:bidi="ar-OM"/>
          <w:rPrChange w:id="429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298" w:author="Sinisa Ristic" w:date="2016-02-08T13:50:00Z">
            <w:rPr>
              <w:lang w:val="sr-Latn-RS" w:bidi="ar-OM"/>
            </w:rPr>
          </w:rPrChange>
        </w:rPr>
        <w:t>objekata</w:t>
      </w:r>
      <w:proofErr w:type="spellEnd"/>
      <w:r w:rsidRPr="00212750">
        <w:rPr>
          <w:lang w:bidi="ar-OM"/>
          <w:rPrChange w:id="4299" w:author="Sinisa Ristic" w:date="2016-02-08T13:50:00Z">
            <w:rPr>
              <w:lang w:val="sr-Latn-RS" w:bidi="ar-OM"/>
            </w:rPr>
          </w:rPrChange>
        </w:rPr>
        <w:t xml:space="preserve"> (tip -&gt; </w:t>
      </w:r>
      <w:proofErr w:type="spellStart"/>
      <w:r w:rsidRPr="00212750">
        <w:rPr>
          <w:lang w:bidi="ar-OM"/>
          <w:rPrChange w:id="4300" w:author="Sinisa Ristic" w:date="2016-02-08T13:50:00Z">
            <w:rPr>
              <w:lang w:val="sr-Latn-RS" w:bidi="ar-OM"/>
            </w:rPr>
          </w:rPrChange>
        </w:rPr>
        <w:t>gruba</w:t>
      </w:r>
      <w:proofErr w:type="spellEnd"/>
      <w:r w:rsidRPr="00212750">
        <w:rPr>
          <w:lang w:bidi="ar-OM"/>
          <w:rPrChange w:id="430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02" w:author="Sinisa Ristic" w:date="2016-02-08T13:50:00Z">
            <w:rPr>
              <w:lang w:val="sr-Latn-RS" w:bidi="ar-OM"/>
            </w:rPr>
          </w:rPrChange>
        </w:rPr>
        <w:t>podela</w:t>
      </w:r>
      <w:proofErr w:type="spellEnd"/>
      <w:r w:rsidRPr="00212750">
        <w:rPr>
          <w:lang w:bidi="ar-OM"/>
          <w:rPrChange w:id="4303" w:author="Sinisa Ristic" w:date="2016-02-08T13:50:00Z">
            <w:rPr>
              <w:lang w:val="sr-Latn-RS" w:bidi="ar-OM"/>
            </w:rPr>
          </w:rPrChange>
        </w:rPr>
        <w:t xml:space="preserve">, primer. </w:t>
      </w:r>
      <w:proofErr w:type="spellStart"/>
      <w:r w:rsidRPr="00212750">
        <w:rPr>
          <w:lang w:bidi="ar-OM"/>
          <w:rPrChange w:id="4304" w:author="Sinisa Ristic" w:date="2016-02-08T13:50:00Z">
            <w:rPr>
              <w:lang w:val="sr-Latn-RS" w:bidi="ar-OM"/>
            </w:rPr>
          </w:rPrChange>
        </w:rPr>
        <w:t>tipovi</w:t>
      </w:r>
      <w:proofErr w:type="spellEnd"/>
      <w:r w:rsidRPr="00212750">
        <w:rPr>
          <w:lang w:bidi="ar-OM"/>
          <w:rPrChange w:id="430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06" w:author="Sinisa Ristic" w:date="2016-02-08T13:50:00Z">
            <w:rPr>
              <w:lang w:val="sr-Latn-RS" w:bidi="ar-OM"/>
            </w:rPr>
          </w:rPrChange>
        </w:rPr>
        <w:t>su</w:t>
      </w:r>
      <w:proofErr w:type="spellEnd"/>
      <w:r w:rsidRPr="00212750">
        <w:rPr>
          <w:lang w:bidi="ar-OM"/>
          <w:rPrChange w:id="4307" w:author="Sinisa Ristic" w:date="2016-02-08T13:50:00Z">
            <w:rPr>
              <w:lang w:val="sr-Latn-RS" w:bidi="ar-OM"/>
            </w:rPr>
          </w:rPrChange>
        </w:rPr>
        <w:t xml:space="preserve"> – soba, </w:t>
      </w:r>
      <w:proofErr w:type="spellStart"/>
      <w:r w:rsidRPr="00212750">
        <w:rPr>
          <w:lang w:bidi="ar-OM"/>
          <w:rPrChange w:id="4308" w:author="Sinisa Ristic" w:date="2016-02-08T13:50:00Z">
            <w:rPr>
              <w:lang w:val="sr-Latn-RS" w:bidi="ar-OM"/>
            </w:rPr>
          </w:rPrChange>
        </w:rPr>
        <w:t>bungalov</w:t>
      </w:r>
      <w:proofErr w:type="spellEnd"/>
      <w:r w:rsidRPr="00212750">
        <w:rPr>
          <w:lang w:bidi="ar-OM"/>
          <w:rPrChange w:id="4309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10" w:author="Sinisa Ristic" w:date="2016-02-08T13:50:00Z">
            <w:rPr>
              <w:lang w:val="sr-Latn-RS" w:bidi="ar-OM"/>
            </w:rPr>
          </w:rPrChange>
        </w:rPr>
        <w:t>brod</w:t>
      </w:r>
      <w:proofErr w:type="spellEnd"/>
      <w:r w:rsidRPr="00212750">
        <w:rPr>
          <w:lang w:bidi="ar-OM"/>
          <w:rPrChange w:id="4311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12" w:author="Sinisa Ristic" w:date="2016-02-08T13:50:00Z">
            <w:rPr>
              <w:lang w:val="sr-Latn-RS" w:bidi="ar-OM"/>
            </w:rPr>
          </w:rPrChange>
        </w:rPr>
        <w:t>kancelarija</w:t>
      </w:r>
      <w:proofErr w:type="spellEnd"/>
      <w:r w:rsidRPr="00212750">
        <w:rPr>
          <w:lang w:bidi="ar-OM"/>
          <w:rPrChange w:id="4313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14" w:author="Sinisa Ristic" w:date="2016-02-08T13:50:00Z">
            <w:rPr>
              <w:lang w:val="sr-Latn-RS" w:bidi="ar-OM"/>
            </w:rPr>
          </w:rPrChange>
        </w:rPr>
        <w:t>sportska</w:t>
      </w:r>
      <w:proofErr w:type="spellEnd"/>
      <w:r w:rsidRPr="00212750">
        <w:rPr>
          <w:lang w:bidi="ar-OM"/>
          <w:rPrChange w:id="431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16" w:author="Sinisa Ristic" w:date="2016-02-08T13:50:00Z">
            <w:rPr>
              <w:lang w:val="sr-Latn-RS" w:bidi="ar-OM"/>
            </w:rPr>
          </w:rPrChange>
        </w:rPr>
        <w:t>sala</w:t>
      </w:r>
      <w:proofErr w:type="spellEnd"/>
      <w:r w:rsidRPr="00212750">
        <w:rPr>
          <w:lang w:bidi="ar-OM"/>
          <w:rPrChange w:id="431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18" w:author="Sinisa Ristic" w:date="2016-02-08T13:50:00Z">
            <w:rPr>
              <w:lang w:val="sr-Latn-RS" w:bidi="ar-OM"/>
            </w:rPr>
          </w:rPrChange>
        </w:rPr>
        <w:t>itd</w:t>
      </w:r>
      <w:proofErr w:type="spellEnd"/>
      <w:r w:rsidRPr="00212750">
        <w:rPr>
          <w:lang w:bidi="ar-OM"/>
          <w:rPrChange w:id="4319" w:author="Sinisa Ristic" w:date="2016-02-08T13:50:00Z">
            <w:rPr>
              <w:lang w:val="sr-Latn-RS" w:bidi="ar-OM"/>
            </w:rPr>
          </w:rPrChange>
        </w:rPr>
        <w:t xml:space="preserve">.), </w:t>
      </w:r>
      <w:proofErr w:type="spellStart"/>
      <w:r w:rsidRPr="00212750">
        <w:rPr>
          <w:lang w:bidi="ar-OM"/>
          <w:rPrChange w:id="4320" w:author="Sinisa Ristic" w:date="2016-02-08T13:50:00Z">
            <w:rPr>
              <w:lang w:val="sr-Latn-RS" w:bidi="ar-OM"/>
            </w:rPr>
          </w:rPrChange>
        </w:rPr>
        <w:t>dodaje</w:t>
      </w:r>
      <w:proofErr w:type="spellEnd"/>
      <w:r w:rsidRPr="00212750">
        <w:rPr>
          <w:lang w:bidi="ar-OM"/>
          <w:rPrChange w:id="4321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22" w:author="Sinisa Ristic" w:date="2016-02-08T13:50:00Z">
            <w:rPr>
              <w:lang w:val="sr-Latn-RS" w:bidi="ar-OM"/>
            </w:rPr>
          </w:rPrChange>
        </w:rPr>
        <w:t>menja</w:t>
      </w:r>
      <w:proofErr w:type="spellEnd"/>
      <w:r w:rsidRPr="00212750">
        <w:rPr>
          <w:lang w:bidi="ar-OM"/>
          <w:rPrChange w:id="4323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24" w:author="Sinisa Ristic" w:date="2016-02-08T13:50:00Z">
            <w:rPr>
              <w:lang w:val="sr-Latn-RS" w:bidi="ar-OM"/>
            </w:rPr>
          </w:rPrChange>
        </w:rPr>
        <w:t>briše</w:t>
      </w:r>
      <w:proofErr w:type="spellEnd"/>
      <w:r w:rsidRPr="00212750">
        <w:rPr>
          <w:lang w:bidi="ar-OM"/>
          <w:rPrChange w:id="432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26" w:author="Sinisa Ristic" w:date="2016-02-08T13:50:00Z">
            <w:rPr>
              <w:lang w:val="sr-Latn-RS" w:bidi="ar-OM"/>
            </w:rPr>
          </w:rPrChange>
        </w:rPr>
        <w:t>tipove</w:t>
      </w:r>
      <w:proofErr w:type="spellEnd"/>
      <w:r w:rsidRPr="00212750">
        <w:rPr>
          <w:lang w:bidi="ar-OM"/>
          <w:rPrChange w:id="4327" w:author="Sinisa Ristic" w:date="2016-02-08T13:50:00Z">
            <w:rPr>
              <w:lang w:val="sr-Latn-RS" w:bidi="ar-OM"/>
            </w:rPr>
          </w:rPrChange>
        </w:rPr>
        <w:t>.</w:t>
      </w:r>
    </w:p>
    <w:p w:rsidR="00490BEC" w:rsidRPr="00212750" w:rsidRDefault="00490BEC" w:rsidP="00490BEC">
      <w:pPr>
        <w:pStyle w:val="ListParagraph"/>
        <w:numPr>
          <w:ilvl w:val="2"/>
          <w:numId w:val="20"/>
        </w:numPr>
        <w:rPr>
          <w:lang w:bidi="ar-OM"/>
          <w:rPrChange w:id="4328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329" w:author="Sinisa Ristic" w:date="2016-02-08T13:50:00Z">
            <w:rPr>
              <w:lang w:val="sr-Latn-RS" w:bidi="ar-OM"/>
            </w:rPr>
          </w:rPrChange>
        </w:rPr>
        <w:t>Formira</w:t>
      </w:r>
      <w:proofErr w:type="spellEnd"/>
      <w:r w:rsidRPr="00212750">
        <w:rPr>
          <w:lang w:bidi="ar-OM"/>
          <w:rPrChange w:id="433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31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33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33" w:author="Sinisa Ristic" w:date="2016-02-08T13:50:00Z">
            <w:rPr>
              <w:lang w:val="sr-Latn-RS" w:bidi="ar-OM"/>
            </w:rPr>
          </w:rPrChange>
        </w:rPr>
        <w:t>uređuje</w:t>
      </w:r>
      <w:proofErr w:type="spellEnd"/>
      <w:r w:rsidRPr="00212750">
        <w:rPr>
          <w:lang w:bidi="ar-OM"/>
          <w:rPrChange w:id="433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35" w:author="Sinisa Ristic" w:date="2016-02-08T13:50:00Z">
            <w:rPr>
              <w:lang w:val="sr-Latn-RS" w:bidi="ar-OM"/>
            </w:rPr>
          </w:rPrChange>
        </w:rPr>
        <w:t>listu</w:t>
      </w:r>
      <w:proofErr w:type="spellEnd"/>
      <w:r w:rsidRPr="00212750">
        <w:rPr>
          <w:lang w:bidi="ar-OM"/>
          <w:rPrChange w:id="433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37" w:author="Sinisa Ristic" w:date="2016-02-08T13:50:00Z">
            <w:rPr>
              <w:lang w:val="sr-Latn-RS" w:bidi="ar-OM"/>
            </w:rPr>
          </w:rPrChange>
        </w:rPr>
        <w:t>definicija</w:t>
      </w:r>
      <w:proofErr w:type="spellEnd"/>
      <w:r w:rsidRPr="00212750">
        <w:rPr>
          <w:lang w:bidi="ar-OM"/>
          <w:rPrChange w:id="433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39" w:author="Sinisa Ristic" w:date="2016-02-08T13:50:00Z">
            <w:rPr>
              <w:lang w:val="sr-Latn-RS" w:bidi="ar-OM"/>
            </w:rPr>
          </w:rPrChange>
        </w:rPr>
        <w:t>entiteta</w:t>
      </w:r>
      <w:proofErr w:type="spellEnd"/>
      <w:r w:rsidRPr="00212750">
        <w:rPr>
          <w:lang w:bidi="ar-OM"/>
          <w:rPrChange w:id="4340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Pr="00212750">
        <w:rPr>
          <w:lang w:bidi="ar-OM"/>
          <w:rPrChange w:id="4341" w:author="Sinisa Ristic" w:date="2016-02-08T13:50:00Z">
            <w:rPr>
              <w:lang w:val="sr-Latn-RS" w:bidi="ar-OM"/>
            </w:rPr>
          </w:rPrChange>
        </w:rPr>
        <w:t>definicija</w:t>
      </w:r>
      <w:proofErr w:type="spellEnd"/>
      <w:r w:rsidRPr="00212750">
        <w:rPr>
          <w:lang w:bidi="ar-OM"/>
          <w:rPrChange w:id="4342" w:author="Sinisa Ristic" w:date="2016-02-08T13:50:00Z">
            <w:rPr>
              <w:lang w:val="sr-Latn-RS" w:bidi="ar-OM"/>
            </w:rPr>
          </w:rPrChange>
        </w:rPr>
        <w:t xml:space="preserve"> -&gt; </w:t>
      </w:r>
      <w:proofErr w:type="spellStart"/>
      <w:r w:rsidRPr="00212750">
        <w:rPr>
          <w:lang w:bidi="ar-OM"/>
          <w:rPrChange w:id="4343" w:author="Sinisa Ristic" w:date="2016-02-08T13:50:00Z">
            <w:rPr>
              <w:lang w:val="sr-Latn-RS" w:bidi="ar-OM"/>
            </w:rPr>
          </w:rPrChange>
        </w:rPr>
        <w:t>finija</w:t>
      </w:r>
      <w:proofErr w:type="spellEnd"/>
      <w:r w:rsidRPr="00212750">
        <w:rPr>
          <w:lang w:bidi="ar-OM"/>
          <w:rPrChange w:id="434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45" w:author="Sinisa Ristic" w:date="2016-02-08T13:50:00Z">
            <w:rPr>
              <w:lang w:val="sr-Latn-RS" w:bidi="ar-OM"/>
            </w:rPr>
          </w:rPrChange>
        </w:rPr>
        <w:t>podela</w:t>
      </w:r>
      <w:proofErr w:type="spellEnd"/>
      <w:r w:rsidRPr="00212750">
        <w:rPr>
          <w:lang w:bidi="ar-OM"/>
          <w:rPrChange w:id="4346" w:author="Sinisa Ristic" w:date="2016-02-08T13:50:00Z">
            <w:rPr>
              <w:lang w:val="sr-Latn-RS" w:bidi="ar-OM"/>
            </w:rPr>
          </w:rPrChange>
        </w:rPr>
        <w:t xml:space="preserve">, primer: </w:t>
      </w:r>
      <w:proofErr w:type="spellStart"/>
      <w:r w:rsidRPr="00212750">
        <w:rPr>
          <w:lang w:bidi="ar-OM"/>
          <w:rPrChange w:id="4347" w:author="Sinisa Ristic" w:date="2016-02-08T13:50:00Z">
            <w:rPr>
              <w:lang w:val="sr-Latn-RS" w:bidi="ar-OM"/>
            </w:rPr>
          </w:rPrChange>
        </w:rPr>
        <w:t>jednokrevetna</w:t>
      </w:r>
      <w:proofErr w:type="spellEnd"/>
      <w:r w:rsidRPr="00212750">
        <w:rPr>
          <w:lang w:bidi="ar-OM"/>
          <w:rPrChange w:id="4348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49" w:author="Sinisa Ristic" w:date="2016-02-08T13:50:00Z">
            <w:rPr>
              <w:lang w:val="sr-Latn-RS" w:bidi="ar-OM"/>
            </w:rPr>
          </w:rPrChange>
        </w:rPr>
        <w:t>dvokrevetna</w:t>
      </w:r>
      <w:proofErr w:type="spellEnd"/>
      <w:r w:rsidRPr="00212750">
        <w:rPr>
          <w:lang w:bidi="ar-OM"/>
          <w:rPrChange w:id="4350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51" w:author="Sinisa Ristic" w:date="2016-02-08T13:50:00Z">
            <w:rPr>
              <w:lang w:val="sr-Latn-RS" w:bidi="ar-OM"/>
            </w:rPr>
          </w:rPrChange>
        </w:rPr>
        <w:t>trokrevetna</w:t>
      </w:r>
      <w:proofErr w:type="spellEnd"/>
      <w:r w:rsidRPr="00212750">
        <w:rPr>
          <w:lang w:bidi="ar-OM"/>
          <w:rPrChange w:id="4352" w:author="Sinisa Ristic" w:date="2016-02-08T13:50:00Z">
            <w:rPr>
              <w:lang w:val="sr-Latn-RS" w:bidi="ar-OM"/>
            </w:rPr>
          </w:rPrChange>
        </w:rPr>
        <w:t xml:space="preserve"> soba </w:t>
      </w:r>
      <w:proofErr w:type="spellStart"/>
      <w:proofErr w:type="gramStart"/>
      <w:r w:rsidRPr="00212750">
        <w:rPr>
          <w:lang w:bidi="ar-OM"/>
          <w:rPrChange w:id="4353" w:author="Sinisa Ristic" w:date="2016-02-08T13:50:00Z">
            <w:rPr>
              <w:lang w:val="sr-Latn-RS" w:bidi="ar-OM"/>
            </w:rPr>
          </w:rPrChange>
        </w:rPr>
        <w:t>ili</w:t>
      </w:r>
      <w:proofErr w:type="spellEnd"/>
      <w:proofErr w:type="gramEnd"/>
      <w:r w:rsidRPr="00212750">
        <w:rPr>
          <w:lang w:bidi="ar-OM"/>
          <w:rPrChange w:id="435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55" w:author="Sinisa Ristic" w:date="2016-02-08T13:50:00Z">
            <w:rPr>
              <w:lang w:val="sr-Latn-RS" w:bidi="ar-OM"/>
            </w:rPr>
          </w:rPrChange>
        </w:rPr>
        <w:t>apartman</w:t>
      </w:r>
      <w:proofErr w:type="spellEnd"/>
      <w:r w:rsidRPr="00212750">
        <w:rPr>
          <w:lang w:bidi="ar-OM"/>
          <w:rPrChange w:id="4356" w:author="Sinisa Ristic" w:date="2016-02-08T13:50:00Z">
            <w:rPr>
              <w:lang w:val="sr-Latn-RS" w:bidi="ar-OM"/>
            </w:rPr>
          </w:rPrChange>
        </w:rPr>
        <w:t xml:space="preserve">), </w:t>
      </w:r>
      <w:proofErr w:type="spellStart"/>
      <w:r w:rsidRPr="00212750">
        <w:rPr>
          <w:lang w:bidi="ar-OM"/>
          <w:rPrChange w:id="4357" w:author="Sinisa Ristic" w:date="2016-02-08T13:50:00Z">
            <w:rPr>
              <w:lang w:val="sr-Latn-RS" w:bidi="ar-OM"/>
            </w:rPr>
          </w:rPrChange>
        </w:rPr>
        <w:t>dodaje</w:t>
      </w:r>
      <w:proofErr w:type="spellEnd"/>
      <w:r w:rsidRPr="00212750">
        <w:rPr>
          <w:lang w:bidi="ar-OM"/>
          <w:rPrChange w:id="4358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59" w:author="Sinisa Ristic" w:date="2016-02-08T13:50:00Z">
            <w:rPr>
              <w:lang w:val="sr-Latn-RS" w:bidi="ar-OM"/>
            </w:rPr>
          </w:rPrChange>
        </w:rPr>
        <w:t>menja</w:t>
      </w:r>
      <w:proofErr w:type="spellEnd"/>
      <w:r w:rsidRPr="00212750">
        <w:rPr>
          <w:lang w:bidi="ar-OM"/>
          <w:rPrChange w:id="4360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61" w:author="Sinisa Ristic" w:date="2016-02-08T13:50:00Z">
            <w:rPr>
              <w:lang w:val="sr-Latn-RS" w:bidi="ar-OM"/>
            </w:rPr>
          </w:rPrChange>
        </w:rPr>
        <w:t>briše</w:t>
      </w:r>
      <w:proofErr w:type="spellEnd"/>
      <w:r w:rsidRPr="00212750">
        <w:rPr>
          <w:lang w:bidi="ar-OM"/>
          <w:rPrChange w:id="436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63" w:author="Sinisa Ristic" w:date="2016-02-08T13:50:00Z">
            <w:rPr>
              <w:lang w:val="sr-Latn-RS" w:bidi="ar-OM"/>
            </w:rPr>
          </w:rPrChange>
        </w:rPr>
        <w:t>definicije</w:t>
      </w:r>
      <w:proofErr w:type="spellEnd"/>
      <w:r w:rsidRPr="00212750">
        <w:rPr>
          <w:lang w:bidi="ar-OM"/>
          <w:rPrChange w:id="436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65" w:author="Sinisa Ristic" w:date="2016-02-08T13:50:00Z">
            <w:rPr>
              <w:lang w:val="sr-Latn-RS" w:bidi="ar-OM"/>
            </w:rPr>
          </w:rPrChange>
        </w:rPr>
        <w:t>objekata</w:t>
      </w:r>
      <w:proofErr w:type="spellEnd"/>
      <w:r w:rsidRPr="00212750">
        <w:rPr>
          <w:lang w:bidi="ar-OM"/>
          <w:rPrChange w:id="4366" w:author="Sinisa Ristic" w:date="2016-02-08T13:50:00Z">
            <w:rPr>
              <w:lang w:val="sr-Latn-RS" w:bidi="ar-OM"/>
            </w:rPr>
          </w:rPrChange>
        </w:rPr>
        <w:t>.</w:t>
      </w:r>
    </w:p>
    <w:p w:rsidR="000502E2" w:rsidRPr="00212750" w:rsidRDefault="000502E2" w:rsidP="00490BEC">
      <w:pPr>
        <w:pStyle w:val="ListParagraph"/>
        <w:numPr>
          <w:ilvl w:val="2"/>
          <w:numId w:val="20"/>
        </w:numPr>
        <w:rPr>
          <w:lang w:bidi="ar-OM"/>
          <w:rPrChange w:id="4367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368" w:author="Sinisa Ristic" w:date="2016-02-08T13:50:00Z">
            <w:rPr>
              <w:lang w:val="sr-Latn-RS" w:bidi="ar-OM"/>
            </w:rPr>
          </w:rPrChange>
        </w:rPr>
        <w:t>Konfiguriše</w:t>
      </w:r>
      <w:proofErr w:type="spellEnd"/>
      <w:r w:rsidRPr="00212750">
        <w:rPr>
          <w:lang w:bidi="ar-OM"/>
          <w:rPrChange w:id="4369" w:author="Sinisa Ristic" w:date="2016-02-08T13:50:00Z">
            <w:rPr>
              <w:lang w:val="sr-Latn-RS" w:bidi="ar-OM"/>
            </w:rPr>
          </w:rPrChange>
        </w:rPr>
        <w:t xml:space="preserve"> mail-</w:t>
      </w:r>
      <w:proofErr w:type="spellStart"/>
      <w:r w:rsidRPr="00212750">
        <w:rPr>
          <w:lang w:bidi="ar-OM"/>
          <w:rPrChange w:id="4370" w:author="Sinisa Ristic" w:date="2016-02-08T13:50:00Z">
            <w:rPr>
              <w:lang w:val="sr-Latn-RS" w:bidi="ar-OM"/>
            </w:rPr>
          </w:rPrChange>
        </w:rPr>
        <w:t>adresu</w:t>
      </w:r>
      <w:proofErr w:type="spellEnd"/>
    </w:p>
    <w:p w:rsidR="000502E2" w:rsidRPr="00212750" w:rsidRDefault="000502E2" w:rsidP="000502E2">
      <w:pPr>
        <w:pStyle w:val="ListParagraph"/>
        <w:numPr>
          <w:ilvl w:val="1"/>
          <w:numId w:val="20"/>
        </w:numPr>
        <w:rPr>
          <w:lang w:bidi="ar-OM"/>
          <w:rPrChange w:id="4371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372" w:author="Sinisa Ristic" w:date="2016-02-08T13:50:00Z">
            <w:rPr>
              <w:lang w:val="sr-Latn-RS" w:bidi="ar-OM"/>
            </w:rPr>
          </w:rPrChange>
        </w:rPr>
        <w:t>Konfiguriše</w:t>
      </w:r>
      <w:proofErr w:type="spellEnd"/>
      <w:r w:rsidRPr="00212750">
        <w:rPr>
          <w:lang w:bidi="ar-OM"/>
          <w:rPrChange w:id="437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74" w:author="Sinisa Ristic" w:date="2016-02-08T13:50:00Z">
            <w:rPr>
              <w:lang w:val="sr-Latn-RS" w:bidi="ar-OM"/>
            </w:rPr>
          </w:rPrChange>
        </w:rPr>
        <w:t>korisnike</w:t>
      </w:r>
      <w:proofErr w:type="spellEnd"/>
      <w:r w:rsidRPr="00212750">
        <w:rPr>
          <w:lang w:bidi="ar-OM"/>
          <w:rPrChange w:id="437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76" w:author="Sinisa Ristic" w:date="2016-02-08T13:50:00Z">
            <w:rPr>
              <w:lang w:val="sr-Latn-RS" w:bidi="ar-OM"/>
            </w:rPr>
          </w:rPrChange>
        </w:rPr>
        <w:t>sistema</w:t>
      </w:r>
      <w:proofErr w:type="spellEnd"/>
    </w:p>
    <w:p w:rsidR="000502E2" w:rsidRPr="00212750" w:rsidRDefault="000502E2" w:rsidP="00490BEC">
      <w:pPr>
        <w:pStyle w:val="ListParagraph"/>
        <w:numPr>
          <w:ilvl w:val="2"/>
          <w:numId w:val="20"/>
        </w:numPr>
        <w:rPr>
          <w:lang w:bidi="ar-OM"/>
          <w:rPrChange w:id="4377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378" w:author="Sinisa Ristic" w:date="2016-02-08T13:50:00Z">
            <w:rPr>
              <w:lang w:val="sr-Latn-RS" w:bidi="ar-OM"/>
            </w:rPr>
          </w:rPrChange>
        </w:rPr>
        <w:t>Dodaje</w:t>
      </w:r>
      <w:proofErr w:type="spellEnd"/>
      <w:r w:rsidRPr="00212750">
        <w:rPr>
          <w:lang w:bidi="ar-OM"/>
          <w:rPrChange w:id="4379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80" w:author="Sinisa Ristic" w:date="2016-02-08T13:50:00Z">
            <w:rPr>
              <w:lang w:val="sr-Latn-RS" w:bidi="ar-OM"/>
            </w:rPr>
          </w:rPrChange>
        </w:rPr>
        <w:t>menja</w:t>
      </w:r>
      <w:proofErr w:type="spellEnd"/>
      <w:r w:rsidRPr="00212750">
        <w:rPr>
          <w:lang w:bidi="ar-OM"/>
          <w:rPrChange w:id="4381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82" w:author="Sinisa Ristic" w:date="2016-02-08T13:50:00Z">
            <w:rPr>
              <w:lang w:val="sr-Latn-RS" w:bidi="ar-OM"/>
            </w:rPr>
          </w:rPrChange>
        </w:rPr>
        <w:t>blokira</w:t>
      </w:r>
      <w:proofErr w:type="spellEnd"/>
      <w:r w:rsidRPr="00212750">
        <w:rPr>
          <w:lang w:bidi="ar-OM"/>
          <w:rPrChange w:id="4383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84" w:author="Sinisa Ristic" w:date="2016-02-08T13:50:00Z">
            <w:rPr>
              <w:lang w:val="sr-Latn-RS" w:bidi="ar-OM"/>
            </w:rPr>
          </w:rPrChange>
        </w:rPr>
        <w:t>briše</w:t>
      </w:r>
      <w:proofErr w:type="spellEnd"/>
      <w:r w:rsidRPr="00212750">
        <w:rPr>
          <w:lang w:bidi="ar-OM"/>
          <w:rPrChange w:id="438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86" w:author="Sinisa Ristic" w:date="2016-02-08T13:50:00Z">
            <w:rPr>
              <w:lang w:val="sr-Latn-RS" w:bidi="ar-OM"/>
            </w:rPr>
          </w:rPrChange>
        </w:rPr>
        <w:t>nove</w:t>
      </w:r>
      <w:proofErr w:type="spellEnd"/>
      <w:r w:rsidRPr="00212750">
        <w:rPr>
          <w:lang w:bidi="ar-OM"/>
          <w:rPrChange w:id="438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88" w:author="Sinisa Ristic" w:date="2016-02-08T13:50:00Z">
            <w:rPr>
              <w:lang w:val="sr-Latn-RS" w:bidi="ar-OM"/>
            </w:rPr>
          </w:rPrChange>
        </w:rPr>
        <w:t>korisnike</w:t>
      </w:r>
      <w:proofErr w:type="spellEnd"/>
    </w:p>
    <w:p w:rsidR="000502E2" w:rsidRPr="00212750" w:rsidRDefault="000502E2" w:rsidP="00490BEC">
      <w:pPr>
        <w:pStyle w:val="ListParagraph"/>
        <w:numPr>
          <w:ilvl w:val="2"/>
          <w:numId w:val="20"/>
        </w:numPr>
        <w:rPr>
          <w:lang w:bidi="ar-OM"/>
          <w:rPrChange w:id="4389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390" w:author="Sinisa Ristic" w:date="2016-02-08T13:50:00Z">
            <w:rPr>
              <w:lang w:val="sr-Latn-RS" w:bidi="ar-OM"/>
            </w:rPr>
          </w:rPrChange>
        </w:rPr>
        <w:t>Dodaje</w:t>
      </w:r>
      <w:proofErr w:type="spellEnd"/>
      <w:r w:rsidRPr="00212750">
        <w:rPr>
          <w:lang w:bidi="ar-OM"/>
          <w:rPrChange w:id="4391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92" w:author="Sinisa Ristic" w:date="2016-02-08T13:50:00Z">
            <w:rPr>
              <w:lang w:val="sr-Latn-RS" w:bidi="ar-OM"/>
            </w:rPr>
          </w:rPrChange>
        </w:rPr>
        <w:t>menja</w:t>
      </w:r>
      <w:proofErr w:type="spellEnd"/>
      <w:r w:rsidRPr="00212750">
        <w:rPr>
          <w:lang w:bidi="ar-OM"/>
          <w:rPrChange w:id="4393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394" w:author="Sinisa Ristic" w:date="2016-02-08T13:50:00Z">
            <w:rPr>
              <w:lang w:val="sr-Latn-RS" w:bidi="ar-OM"/>
            </w:rPr>
          </w:rPrChange>
        </w:rPr>
        <w:t>blokira</w:t>
      </w:r>
      <w:proofErr w:type="spellEnd"/>
      <w:r w:rsidRPr="00212750">
        <w:rPr>
          <w:lang w:bidi="ar-OM"/>
          <w:rPrChange w:id="439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96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39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398" w:author="Sinisa Ristic" w:date="2016-02-08T13:50:00Z">
            <w:rPr>
              <w:lang w:val="sr-Latn-RS" w:bidi="ar-OM"/>
            </w:rPr>
          </w:rPrChange>
        </w:rPr>
        <w:t>briše</w:t>
      </w:r>
      <w:proofErr w:type="spellEnd"/>
      <w:r w:rsidRPr="00212750">
        <w:rPr>
          <w:lang w:bidi="ar-OM"/>
          <w:rPrChange w:id="439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00" w:author="Sinisa Ristic" w:date="2016-02-08T13:50:00Z">
            <w:rPr>
              <w:lang w:val="sr-Latn-RS" w:bidi="ar-OM"/>
            </w:rPr>
          </w:rPrChange>
        </w:rPr>
        <w:t>prvilegije</w:t>
      </w:r>
      <w:proofErr w:type="spellEnd"/>
      <w:r w:rsidRPr="00212750">
        <w:rPr>
          <w:lang w:bidi="ar-OM"/>
          <w:rPrChange w:id="440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02" w:author="Sinisa Ristic" w:date="2016-02-08T13:50:00Z">
            <w:rPr>
              <w:lang w:val="sr-Latn-RS" w:bidi="ar-OM"/>
            </w:rPr>
          </w:rPrChange>
        </w:rPr>
        <w:t>korisnika</w:t>
      </w:r>
      <w:proofErr w:type="spellEnd"/>
    </w:p>
    <w:p w:rsidR="000502E2" w:rsidRPr="00212750" w:rsidRDefault="00490BEC" w:rsidP="000502E2">
      <w:pPr>
        <w:pStyle w:val="ListParagraph"/>
        <w:numPr>
          <w:ilvl w:val="0"/>
          <w:numId w:val="20"/>
        </w:numPr>
        <w:rPr>
          <w:lang w:bidi="ar-OM"/>
          <w:rPrChange w:id="4403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404" w:author="Sinisa Ristic" w:date="2016-02-08T13:50:00Z">
            <w:rPr>
              <w:lang w:val="sr-Latn-RS" w:bidi="ar-OM"/>
            </w:rPr>
          </w:rPrChange>
        </w:rPr>
        <w:t>Power User</w:t>
      </w:r>
      <w:r w:rsidR="000502E2" w:rsidRPr="00212750">
        <w:rPr>
          <w:lang w:bidi="ar-OM"/>
          <w:rPrChange w:id="4405" w:author="Sinisa Ristic" w:date="2016-02-08T13:50:00Z">
            <w:rPr>
              <w:lang w:val="sr-Latn-RS" w:bidi="ar-OM"/>
            </w:rPr>
          </w:rPrChange>
        </w:rPr>
        <w:t xml:space="preserve"> (Manager)</w:t>
      </w:r>
    </w:p>
    <w:p w:rsidR="000502E2" w:rsidRPr="00212750" w:rsidRDefault="000502E2" w:rsidP="000502E2">
      <w:pPr>
        <w:pStyle w:val="ListParagraph"/>
        <w:numPr>
          <w:ilvl w:val="1"/>
          <w:numId w:val="20"/>
        </w:numPr>
        <w:rPr>
          <w:lang w:bidi="ar-OM"/>
          <w:rPrChange w:id="4406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407" w:author="Sinisa Ristic" w:date="2016-02-08T13:50:00Z">
            <w:rPr>
              <w:lang w:val="sr-Latn-RS" w:bidi="ar-OM"/>
            </w:rPr>
          </w:rPrChange>
        </w:rPr>
        <w:t>Formira</w:t>
      </w:r>
      <w:proofErr w:type="spellEnd"/>
      <w:r w:rsidRPr="00212750">
        <w:rPr>
          <w:lang w:bidi="ar-OM"/>
          <w:rPrChange w:id="440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09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41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11" w:author="Sinisa Ristic" w:date="2016-02-08T13:50:00Z">
            <w:rPr>
              <w:lang w:val="sr-Latn-RS" w:bidi="ar-OM"/>
            </w:rPr>
          </w:rPrChange>
        </w:rPr>
        <w:t>uredjuje</w:t>
      </w:r>
      <w:proofErr w:type="spellEnd"/>
      <w:r w:rsidRPr="00212750">
        <w:rPr>
          <w:lang w:bidi="ar-OM"/>
          <w:rPrChange w:id="441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13" w:author="Sinisa Ristic" w:date="2016-02-08T13:50:00Z">
            <w:rPr>
              <w:lang w:val="sr-Latn-RS" w:bidi="ar-OM"/>
            </w:rPr>
          </w:rPrChange>
        </w:rPr>
        <w:t>listu</w:t>
      </w:r>
      <w:proofErr w:type="spellEnd"/>
      <w:r w:rsidRPr="00212750">
        <w:rPr>
          <w:lang w:bidi="ar-OM"/>
          <w:rPrChange w:id="441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15" w:author="Sinisa Ristic" w:date="2016-02-08T13:50:00Z">
            <w:rPr>
              <w:lang w:val="sr-Latn-RS" w:bidi="ar-OM"/>
            </w:rPr>
          </w:rPrChange>
        </w:rPr>
        <w:t>objekata</w:t>
      </w:r>
      <w:proofErr w:type="spellEnd"/>
      <w:r w:rsidRPr="00212750">
        <w:rPr>
          <w:lang w:bidi="ar-OM"/>
          <w:rPrChange w:id="4416" w:author="Sinisa Ristic" w:date="2016-02-08T13:50:00Z">
            <w:rPr>
              <w:lang w:val="sr-Latn-RS" w:bidi="ar-OM"/>
            </w:rPr>
          </w:rPrChange>
        </w:rPr>
        <w:t xml:space="preserve">. </w:t>
      </w:r>
      <w:proofErr w:type="spellStart"/>
      <w:r w:rsidRPr="00212750">
        <w:rPr>
          <w:lang w:bidi="ar-OM"/>
          <w:rPrChange w:id="4417" w:author="Sinisa Ristic" w:date="2016-02-08T13:50:00Z">
            <w:rPr>
              <w:lang w:val="sr-Latn-RS" w:bidi="ar-OM"/>
            </w:rPr>
          </w:rPrChange>
        </w:rPr>
        <w:t>Dodaje</w:t>
      </w:r>
      <w:proofErr w:type="spellEnd"/>
      <w:r w:rsidRPr="00212750">
        <w:rPr>
          <w:lang w:bidi="ar-OM"/>
          <w:rPrChange w:id="4418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419" w:author="Sinisa Ristic" w:date="2016-02-08T13:50:00Z">
            <w:rPr>
              <w:lang w:val="sr-Latn-RS" w:bidi="ar-OM"/>
            </w:rPr>
          </w:rPrChange>
        </w:rPr>
        <w:t>menja</w:t>
      </w:r>
      <w:proofErr w:type="spellEnd"/>
      <w:r w:rsidRPr="00212750">
        <w:rPr>
          <w:lang w:bidi="ar-OM"/>
          <w:rPrChange w:id="442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21" w:author="Sinisa Ristic" w:date="2016-02-08T13:50:00Z">
            <w:rPr>
              <w:lang w:val="sr-Latn-RS" w:bidi="ar-OM"/>
            </w:rPr>
          </w:rPrChange>
        </w:rPr>
        <w:t>ili</w:t>
      </w:r>
      <w:proofErr w:type="spellEnd"/>
      <w:r w:rsidRPr="00212750">
        <w:rPr>
          <w:lang w:bidi="ar-OM"/>
          <w:rPrChange w:id="442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23" w:author="Sinisa Ristic" w:date="2016-02-08T13:50:00Z">
            <w:rPr>
              <w:lang w:val="sr-Latn-RS" w:bidi="ar-OM"/>
            </w:rPr>
          </w:rPrChange>
        </w:rPr>
        <w:t>briše</w:t>
      </w:r>
      <w:proofErr w:type="spellEnd"/>
      <w:r w:rsidRPr="00212750">
        <w:rPr>
          <w:lang w:bidi="ar-OM"/>
          <w:rPrChange w:id="442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25" w:author="Sinisa Ristic" w:date="2016-02-08T13:50:00Z">
            <w:rPr>
              <w:lang w:val="sr-Latn-RS" w:bidi="ar-OM"/>
            </w:rPr>
          </w:rPrChange>
        </w:rPr>
        <w:t>objekte</w:t>
      </w:r>
      <w:proofErr w:type="spellEnd"/>
      <w:r w:rsidRPr="00212750">
        <w:rPr>
          <w:lang w:bidi="ar-OM"/>
          <w:rPrChange w:id="4426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427" w:author="Sinisa Ristic" w:date="2016-02-08T13:50:00Z">
            <w:rPr>
              <w:lang w:val="sr-Latn-RS" w:bidi="ar-OM"/>
            </w:rPr>
          </w:rPrChange>
        </w:rPr>
        <w:t>koji</w:t>
      </w:r>
      <w:proofErr w:type="spellEnd"/>
      <w:r w:rsidRPr="00212750">
        <w:rPr>
          <w:lang w:bidi="ar-OM"/>
          <w:rPrChange w:id="442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29" w:author="Sinisa Ristic" w:date="2016-02-08T13:50:00Z">
            <w:rPr>
              <w:lang w:val="sr-Latn-RS" w:bidi="ar-OM"/>
            </w:rPr>
          </w:rPrChange>
        </w:rPr>
        <w:t>pripadaju</w:t>
      </w:r>
      <w:proofErr w:type="spellEnd"/>
      <w:r w:rsidRPr="00212750">
        <w:rPr>
          <w:lang w:bidi="ar-OM"/>
          <w:rPrChange w:id="443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31" w:author="Sinisa Ristic" w:date="2016-02-08T13:50:00Z">
            <w:rPr>
              <w:lang w:val="sr-Latn-RS" w:bidi="ar-OM"/>
            </w:rPr>
          </w:rPrChange>
        </w:rPr>
        <w:t>jednoj</w:t>
      </w:r>
      <w:proofErr w:type="spellEnd"/>
      <w:r w:rsidRPr="00212750">
        <w:rPr>
          <w:lang w:bidi="ar-OM"/>
          <w:rPrChange w:id="443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33" w:author="Sinisa Ristic" w:date="2016-02-08T13:50:00Z">
            <w:rPr>
              <w:lang w:val="sr-Latn-RS" w:bidi="ar-OM"/>
            </w:rPr>
          </w:rPrChange>
        </w:rPr>
        <w:t>od</w:t>
      </w:r>
      <w:proofErr w:type="spellEnd"/>
      <w:r w:rsidRPr="00212750">
        <w:rPr>
          <w:lang w:bidi="ar-OM"/>
          <w:rPrChange w:id="443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35" w:author="Sinisa Ristic" w:date="2016-02-08T13:50:00Z">
            <w:rPr>
              <w:lang w:val="sr-Latn-RS" w:bidi="ar-OM"/>
            </w:rPr>
          </w:rPrChange>
        </w:rPr>
        <w:t>postojećih</w:t>
      </w:r>
      <w:proofErr w:type="spellEnd"/>
      <w:r w:rsidRPr="00212750">
        <w:rPr>
          <w:lang w:bidi="ar-OM"/>
          <w:rPrChange w:id="443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37" w:author="Sinisa Ristic" w:date="2016-02-08T13:50:00Z">
            <w:rPr>
              <w:lang w:val="sr-Latn-RS" w:bidi="ar-OM"/>
            </w:rPr>
          </w:rPrChange>
        </w:rPr>
        <w:t>definicija</w:t>
      </w:r>
      <w:proofErr w:type="spellEnd"/>
      <w:r w:rsidRPr="00212750">
        <w:rPr>
          <w:lang w:bidi="ar-OM"/>
          <w:rPrChange w:id="4438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439" w:author="Sinisa Ristic" w:date="2016-02-08T13:50:00Z">
            <w:rPr>
              <w:lang w:val="sr-Latn-RS" w:bidi="ar-OM"/>
            </w:rPr>
          </w:rPrChange>
        </w:rPr>
        <w:t>bazi</w:t>
      </w:r>
      <w:proofErr w:type="spellEnd"/>
    </w:p>
    <w:p w:rsidR="000502E2" w:rsidRPr="00212750" w:rsidRDefault="000502E2" w:rsidP="000502E2">
      <w:pPr>
        <w:pStyle w:val="ListParagraph"/>
        <w:numPr>
          <w:ilvl w:val="1"/>
          <w:numId w:val="20"/>
        </w:numPr>
        <w:rPr>
          <w:lang w:bidi="ar-OM"/>
          <w:rPrChange w:id="4440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441" w:author="Sinisa Ristic" w:date="2016-02-08T13:50:00Z">
            <w:rPr>
              <w:lang w:val="sr-Latn-RS" w:bidi="ar-OM"/>
            </w:rPr>
          </w:rPrChange>
        </w:rPr>
        <w:t>Uredjuje</w:t>
      </w:r>
      <w:proofErr w:type="spellEnd"/>
      <w:r w:rsidRPr="00212750">
        <w:rPr>
          <w:lang w:bidi="ar-OM"/>
          <w:rPrChange w:id="444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43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44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45" w:author="Sinisa Ristic" w:date="2016-02-08T13:50:00Z">
            <w:rPr>
              <w:lang w:val="sr-Latn-RS" w:bidi="ar-OM"/>
            </w:rPr>
          </w:rPrChange>
        </w:rPr>
        <w:t>menja</w:t>
      </w:r>
      <w:proofErr w:type="spellEnd"/>
      <w:r w:rsidRPr="00212750">
        <w:rPr>
          <w:lang w:bidi="ar-OM"/>
          <w:rPrChange w:id="444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47" w:author="Sinisa Ristic" w:date="2016-02-08T13:50:00Z">
            <w:rPr>
              <w:lang w:val="sr-Latn-RS" w:bidi="ar-OM"/>
            </w:rPr>
          </w:rPrChange>
        </w:rPr>
        <w:t>finansijski</w:t>
      </w:r>
      <w:proofErr w:type="spellEnd"/>
      <w:r w:rsidRPr="00212750">
        <w:rPr>
          <w:lang w:bidi="ar-OM"/>
          <w:rPrChange w:id="4448" w:author="Sinisa Ristic" w:date="2016-02-08T13:50:00Z">
            <w:rPr>
              <w:lang w:val="sr-Latn-RS" w:bidi="ar-OM"/>
            </w:rPr>
          </w:rPrChange>
        </w:rPr>
        <w:t xml:space="preserve"> plan, </w:t>
      </w:r>
      <w:proofErr w:type="spellStart"/>
      <w:r w:rsidRPr="00212750">
        <w:rPr>
          <w:lang w:bidi="ar-OM"/>
          <w:rPrChange w:id="4449" w:author="Sinisa Ristic" w:date="2016-02-08T13:50:00Z">
            <w:rPr>
              <w:lang w:val="sr-Latn-RS" w:bidi="ar-OM"/>
            </w:rPr>
          </w:rPrChange>
        </w:rPr>
        <w:t>dodaje</w:t>
      </w:r>
      <w:proofErr w:type="spellEnd"/>
      <w:r w:rsidRPr="00212750">
        <w:rPr>
          <w:lang w:bidi="ar-OM"/>
          <w:rPrChange w:id="445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51" w:author="Sinisa Ristic" w:date="2016-02-08T13:50:00Z">
            <w:rPr>
              <w:lang w:val="sr-Latn-RS" w:bidi="ar-OM"/>
            </w:rPr>
          </w:rPrChange>
        </w:rPr>
        <w:t>nove</w:t>
      </w:r>
      <w:proofErr w:type="spellEnd"/>
      <w:r w:rsidRPr="00212750">
        <w:rPr>
          <w:lang w:bidi="ar-OM"/>
          <w:rPrChange w:id="445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53" w:author="Sinisa Ristic" w:date="2016-02-08T13:50:00Z">
            <w:rPr>
              <w:lang w:val="sr-Latn-RS" w:bidi="ar-OM"/>
            </w:rPr>
          </w:rPrChange>
        </w:rPr>
        <w:t>finanskijske</w:t>
      </w:r>
      <w:proofErr w:type="spellEnd"/>
      <w:r w:rsidRPr="00212750">
        <w:rPr>
          <w:lang w:bidi="ar-OM"/>
          <w:rPrChange w:id="445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55" w:author="Sinisa Ristic" w:date="2016-02-08T13:50:00Z">
            <w:rPr>
              <w:lang w:val="sr-Latn-RS" w:bidi="ar-OM"/>
            </w:rPr>
          </w:rPrChange>
        </w:rPr>
        <w:t>planove</w:t>
      </w:r>
      <w:proofErr w:type="spellEnd"/>
      <w:r w:rsidRPr="00212750">
        <w:rPr>
          <w:lang w:bidi="ar-OM"/>
          <w:rPrChange w:id="4456" w:author="Sinisa Ristic" w:date="2016-02-08T13:50:00Z">
            <w:rPr>
              <w:lang w:val="sr-Latn-RS" w:bidi="ar-OM"/>
            </w:rPr>
          </w:rPrChange>
        </w:rPr>
        <w:t>.</w:t>
      </w:r>
    </w:p>
    <w:p w:rsidR="000502E2" w:rsidRPr="00212750" w:rsidRDefault="000502E2" w:rsidP="000502E2">
      <w:pPr>
        <w:pStyle w:val="ListParagraph"/>
        <w:numPr>
          <w:ilvl w:val="1"/>
          <w:numId w:val="20"/>
        </w:numPr>
        <w:rPr>
          <w:lang w:bidi="ar-OM"/>
          <w:rPrChange w:id="4457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458" w:author="Sinisa Ristic" w:date="2016-02-08T13:50:00Z">
            <w:rPr>
              <w:lang w:val="sr-Latn-RS" w:bidi="ar-OM"/>
            </w:rPr>
          </w:rPrChange>
        </w:rPr>
        <w:t>Pregleda</w:t>
      </w:r>
      <w:proofErr w:type="spellEnd"/>
      <w:r w:rsidRPr="00212750">
        <w:rPr>
          <w:lang w:bidi="ar-OM"/>
          <w:rPrChange w:id="445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60" w:author="Sinisa Ristic" w:date="2016-02-08T13:50:00Z">
            <w:rPr>
              <w:lang w:val="sr-Latn-RS" w:bidi="ar-OM"/>
            </w:rPr>
          </w:rPrChange>
        </w:rPr>
        <w:t>izveštaje</w:t>
      </w:r>
      <w:proofErr w:type="spellEnd"/>
    </w:p>
    <w:p w:rsidR="000502E2" w:rsidRPr="00212750" w:rsidRDefault="000502E2" w:rsidP="000502E2">
      <w:pPr>
        <w:pStyle w:val="ListParagraph"/>
        <w:numPr>
          <w:ilvl w:val="1"/>
          <w:numId w:val="20"/>
        </w:numPr>
        <w:rPr>
          <w:lang w:bidi="ar-OM"/>
          <w:rPrChange w:id="4461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462" w:author="Sinisa Ristic" w:date="2016-02-08T13:50:00Z">
            <w:rPr>
              <w:lang w:val="sr-Latn-RS" w:bidi="ar-OM"/>
            </w:rPr>
          </w:rPrChange>
        </w:rPr>
        <w:t>Konfiguriše</w:t>
      </w:r>
      <w:proofErr w:type="spellEnd"/>
      <w:r w:rsidRPr="00212750">
        <w:rPr>
          <w:lang w:bidi="ar-OM"/>
          <w:rPrChange w:id="446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64" w:author="Sinisa Ristic" w:date="2016-02-08T13:50:00Z">
            <w:rPr>
              <w:lang w:val="sr-Latn-RS" w:bidi="ar-OM"/>
            </w:rPr>
          </w:rPrChange>
        </w:rPr>
        <w:t>nove</w:t>
      </w:r>
      <w:proofErr w:type="spellEnd"/>
      <w:r w:rsidRPr="00212750">
        <w:rPr>
          <w:lang w:bidi="ar-OM"/>
          <w:rPrChange w:id="446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66" w:author="Sinisa Ristic" w:date="2016-02-08T13:50:00Z">
            <w:rPr>
              <w:lang w:val="sr-Latn-RS" w:bidi="ar-OM"/>
            </w:rPr>
          </w:rPrChange>
        </w:rPr>
        <w:t>izveštaje</w:t>
      </w:r>
      <w:proofErr w:type="spellEnd"/>
    </w:p>
    <w:p w:rsidR="000502E2" w:rsidRPr="00212750" w:rsidRDefault="000502E2" w:rsidP="000502E2">
      <w:pPr>
        <w:pStyle w:val="ListParagraph"/>
        <w:numPr>
          <w:ilvl w:val="1"/>
          <w:numId w:val="20"/>
        </w:numPr>
        <w:rPr>
          <w:lang w:bidi="ar-OM"/>
          <w:rPrChange w:id="4467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468" w:author="Sinisa Ristic" w:date="2016-02-08T13:50:00Z">
            <w:rPr>
              <w:lang w:val="sr-Latn-RS" w:bidi="ar-OM"/>
            </w:rPr>
          </w:rPrChange>
        </w:rPr>
        <w:t xml:space="preserve">Ima </w:t>
      </w:r>
      <w:proofErr w:type="spellStart"/>
      <w:r w:rsidRPr="00212750">
        <w:rPr>
          <w:lang w:bidi="ar-OM"/>
          <w:rPrChange w:id="4469" w:author="Sinisa Ristic" w:date="2016-02-08T13:50:00Z">
            <w:rPr>
              <w:lang w:val="sr-Latn-RS" w:bidi="ar-OM"/>
            </w:rPr>
          </w:rPrChange>
        </w:rPr>
        <w:t>uvid</w:t>
      </w:r>
      <w:proofErr w:type="spellEnd"/>
      <w:r w:rsidRPr="00212750">
        <w:rPr>
          <w:lang w:bidi="ar-OM"/>
          <w:rPrChange w:id="4470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471" w:author="Sinisa Ristic" w:date="2016-02-08T13:50:00Z">
            <w:rPr>
              <w:lang w:val="sr-Latn-RS" w:bidi="ar-OM"/>
            </w:rPr>
          </w:rPrChange>
        </w:rPr>
        <w:t>bazu</w:t>
      </w:r>
      <w:proofErr w:type="spellEnd"/>
      <w:r w:rsidRPr="00212750">
        <w:rPr>
          <w:lang w:bidi="ar-OM"/>
          <w:rPrChange w:id="447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73" w:author="Sinisa Ristic" w:date="2016-02-08T13:50:00Z">
            <w:rPr>
              <w:lang w:val="sr-Latn-RS" w:bidi="ar-OM"/>
            </w:rPr>
          </w:rPrChange>
        </w:rPr>
        <w:t>klijenata</w:t>
      </w:r>
      <w:proofErr w:type="spellEnd"/>
    </w:p>
    <w:p w:rsidR="000502E2" w:rsidRPr="00212750" w:rsidRDefault="000502E2" w:rsidP="000502E2">
      <w:pPr>
        <w:pStyle w:val="ListParagraph"/>
        <w:numPr>
          <w:ilvl w:val="1"/>
          <w:numId w:val="20"/>
        </w:numPr>
        <w:rPr>
          <w:lang w:bidi="ar-OM"/>
          <w:rPrChange w:id="4474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475" w:author="Sinisa Ristic" w:date="2016-02-08T13:50:00Z">
            <w:rPr>
              <w:lang w:val="sr-Latn-RS" w:bidi="ar-OM"/>
            </w:rPr>
          </w:rPrChange>
        </w:rPr>
        <w:t>Generiše</w:t>
      </w:r>
      <w:proofErr w:type="spellEnd"/>
      <w:r w:rsidRPr="00212750">
        <w:rPr>
          <w:lang w:bidi="ar-OM"/>
          <w:rPrChange w:id="447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77" w:author="Sinisa Ristic" w:date="2016-02-08T13:50:00Z">
            <w:rPr>
              <w:lang w:val="sr-Latn-RS" w:bidi="ar-OM"/>
            </w:rPr>
          </w:rPrChange>
        </w:rPr>
        <w:t>poruke</w:t>
      </w:r>
      <w:proofErr w:type="spellEnd"/>
      <w:r w:rsidRPr="00212750">
        <w:rPr>
          <w:lang w:bidi="ar-OM"/>
          <w:rPrChange w:id="447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4479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proofErr w:type="gramEnd"/>
      <w:r w:rsidRPr="00212750">
        <w:rPr>
          <w:lang w:bidi="ar-OM"/>
          <w:rPrChange w:id="448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81" w:author="Sinisa Ristic" w:date="2016-02-08T13:50:00Z">
            <w:rPr>
              <w:lang w:val="sr-Latn-RS" w:bidi="ar-OM"/>
            </w:rPr>
          </w:rPrChange>
        </w:rPr>
        <w:t>novostima</w:t>
      </w:r>
      <w:proofErr w:type="spellEnd"/>
      <w:r w:rsidRPr="00212750">
        <w:rPr>
          <w:lang w:bidi="ar-OM"/>
          <w:rPrChange w:id="448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83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448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85" w:author="Sinisa Ristic" w:date="2016-02-08T13:50:00Z">
            <w:rPr>
              <w:lang w:val="sr-Latn-RS" w:bidi="ar-OM"/>
            </w:rPr>
          </w:rPrChange>
        </w:rPr>
        <w:t>klijente</w:t>
      </w:r>
      <w:proofErr w:type="spellEnd"/>
      <w:r w:rsidRPr="00212750">
        <w:rPr>
          <w:lang w:bidi="ar-OM"/>
          <w:rPrChange w:id="4486" w:author="Sinisa Ristic" w:date="2016-02-08T13:50:00Z">
            <w:rPr>
              <w:lang w:val="sr-Latn-RS" w:bidi="ar-OM"/>
            </w:rPr>
          </w:rPrChange>
        </w:rPr>
        <w:t>.</w:t>
      </w:r>
    </w:p>
    <w:p w:rsidR="00152150" w:rsidRPr="00212750" w:rsidRDefault="00152150" w:rsidP="000502E2">
      <w:pPr>
        <w:pStyle w:val="ListParagraph"/>
        <w:numPr>
          <w:ilvl w:val="1"/>
          <w:numId w:val="20"/>
        </w:numPr>
        <w:rPr>
          <w:lang w:bidi="ar-OM"/>
          <w:rPrChange w:id="4487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488" w:author="Sinisa Ristic" w:date="2016-02-08T13:50:00Z">
            <w:rPr>
              <w:lang w:val="sr-Latn-RS" w:bidi="ar-OM"/>
            </w:rPr>
          </w:rPrChange>
        </w:rPr>
        <w:t xml:space="preserve">Ima </w:t>
      </w:r>
      <w:proofErr w:type="spellStart"/>
      <w:r w:rsidRPr="00212750">
        <w:rPr>
          <w:lang w:bidi="ar-OM"/>
          <w:rPrChange w:id="4489" w:author="Sinisa Ristic" w:date="2016-02-08T13:50:00Z">
            <w:rPr>
              <w:lang w:val="sr-Latn-RS" w:bidi="ar-OM"/>
            </w:rPr>
          </w:rPrChange>
        </w:rPr>
        <w:t>uvid</w:t>
      </w:r>
      <w:proofErr w:type="spellEnd"/>
      <w:r w:rsidRPr="00212750">
        <w:rPr>
          <w:lang w:bidi="ar-OM"/>
          <w:rPrChange w:id="4490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proofErr w:type="gramStart"/>
      <w:r w:rsidRPr="00212750">
        <w:rPr>
          <w:lang w:bidi="ar-OM"/>
          <w:rPrChange w:id="4491" w:author="Sinisa Ristic" w:date="2016-02-08T13:50:00Z">
            <w:rPr>
              <w:lang w:val="sr-Latn-RS" w:bidi="ar-OM"/>
            </w:rPr>
          </w:rPrChange>
        </w:rPr>
        <w:t>zauzetost</w:t>
      </w:r>
      <w:proofErr w:type="spellEnd"/>
      <w:r w:rsidRPr="00212750">
        <w:rPr>
          <w:lang w:bidi="ar-OM"/>
          <w:rPrChange w:id="4492" w:author="Sinisa Ristic" w:date="2016-02-08T13:50:00Z">
            <w:rPr>
              <w:lang w:val="sr-Latn-RS" w:bidi="ar-OM"/>
            </w:rPr>
          </w:rPrChange>
        </w:rPr>
        <w:t>(</w:t>
      </w:r>
      <w:proofErr w:type="spellStart"/>
      <w:proofErr w:type="gramEnd"/>
      <w:r w:rsidRPr="00212750">
        <w:rPr>
          <w:lang w:bidi="ar-OM"/>
          <w:rPrChange w:id="4493" w:author="Sinisa Ristic" w:date="2016-02-08T13:50:00Z">
            <w:rPr>
              <w:lang w:val="sr-Latn-RS" w:bidi="ar-OM"/>
            </w:rPr>
          </w:rPrChange>
        </w:rPr>
        <w:t>rezervisanost</w:t>
      </w:r>
      <w:proofErr w:type="spellEnd"/>
      <w:r w:rsidRPr="00212750">
        <w:rPr>
          <w:lang w:bidi="ar-OM"/>
          <w:rPrChange w:id="4494" w:author="Sinisa Ristic" w:date="2016-02-08T13:50:00Z">
            <w:rPr>
              <w:lang w:val="sr-Latn-RS" w:bidi="ar-OM"/>
            </w:rPr>
          </w:rPrChange>
        </w:rPr>
        <w:t xml:space="preserve">) </w:t>
      </w:r>
      <w:proofErr w:type="spellStart"/>
      <w:r w:rsidRPr="00212750">
        <w:rPr>
          <w:lang w:bidi="ar-OM"/>
          <w:rPrChange w:id="4495" w:author="Sinisa Ristic" w:date="2016-02-08T13:50:00Z">
            <w:rPr>
              <w:lang w:val="sr-Latn-RS" w:bidi="ar-OM"/>
            </w:rPr>
          </w:rPrChange>
        </w:rPr>
        <w:t>resursa</w:t>
      </w:r>
      <w:proofErr w:type="spellEnd"/>
      <w:r w:rsidRPr="00212750">
        <w:rPr>
          <w:lang w:bidi="ar-OM"/>
          <w:rPrChange w:id="449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97" w:author="Sinisa Ristic" w:date="2016-02-08T13:50:00Z">
            <w:rPr>
              <w:lang w:val="sr-Latn-RS" w:bidi="ar-OM"/>
            </w:rPr>
          </w:rPrChange>
        </w:rPr>
        <w:t>po</w:t>
      </w:r>
      <w:proofErr w:type="spellEnd"/>
      <w:r w:rsidRPr="00212750">
        <w:rPr>
          <w:lang w:bidi="ar-OM"/>
          <w:rPrChange w:id="449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499" w:author="Sinisa Ristic" w:date="2016-02-08T13:50:00Z">
            <w:rPr>
              <w:lang w:val="sr-Latn-RS" w:bidi="ar-OM"/>
            </w:rPr>
          </w:rPrChange>
        </w:rPr>
        <w:t>vremenskom</w:t>
      </w:r>
      <w:proofErr w:type="spellEnd"/>
      <w:r w:rsidRPr="00212750">
        <w:rPr>
          <w:lang w:bidi="ar-OM"/>
          <w:rPrChange w:id="450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01" w:author="Sinisa Ristic" w:date="2016-02-08T13:50:00Z">
            <w:rPr>
              <w:lang w:val="sr-Latn-RS" w:bidi="ar-OM"/>
            </w:rPr>
          </w:rPrChange>
        </w:rPr>
        <w:t>domenu</w:t>
      </w:r>
      <w:proofErr w:type="spellEnd"/>
      <w:r w:rsidRPr="00212750">
        <w:rPr>
          <w:lang w:bidi="ar-OM"/>
          <w:rPrChange w:id="4502" w:author="Sinisa Ristic" w:date="2016-02-08T13:50:00Z">
            <w:rPr>
              <w:lang w:val="sr-Latn-RS" w:bidi="ar-OM"/>
            </w:rPr>
          </w:rPrChange>
        </w:rPr>
        <w:t>.</w:t>
      </w:r>
    </w:p>
    <w:p w:rsidR="00152150" w:rsidRPr="00212750" w:rsidRDefault="00152150" w:rsidP="000502E2">
      <w:pPr>
        <w:pStyle w:val="ListParagraph"/>
        <w:numPr>
          <w:ilvl w:val="1"/>
          <w:numId w:val="20"/>
        </w:numPr>
        <w:rPr>
          <w:lang w:bidi="ar-OM"/>
          <w:rPrChange w:id="4503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504" w:author="Sinisa Ristic" w:date="2016-02-08T13:50:00Z">
            <w:rPr>
              <w:lang w:val="sr-Latn-RS" w:bidi="ar-OM"/>
            </w:rPr>
          </w:rPrChange>
        </w:rPr>
        <w:t xml:space="preserve">Ima </w:t>
      </w:r>
      <w:proofErr w:type="spellStart"/>
      <w:r w:rsidRPr="00212750">
        <w:rPr>
          <w:lang w:bidi="ar-OM"/>
          <w:rPrChange w:id="4505" w:author="Sinisa Ristic" w:date="2016-02-08T13:50:00Z">
            <w:rPr>
              <w:lang w:val="sr-Latn-RS" w:bidi="ar-OM"/>
            </w:rPr>
          </w:rPrChange>
        </w:rPr>
        <w:t>uvid</w:t>
      </w:r>
      <w:proofErr w:type="spellEnd"/>
      <w:r w:rsidRPr="00212750">
        <w:rPr>
          <w:lang w:bidi="ar-OM"/>
          <w:rPrChange w:id="4506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507" w:author="Sinisa Ristic" w:date="2016-02-08T13:50:00Z">
            <w:rPr>
              <w:lang w:val="sr-Latn-RS" w:bidi="ar-OM"/>
            </w:rPr>
          </w:rPrChange>
        </w:rPr>
        <w:t>trenutno</w:t>
      </w:r>
      <w:proofErr w:type="spellEnd"/>
      <w:r w:rsidRPr="00212750">
        <w:rPr>
          <w:lang w:bidi="ar-OM"/>
          <w:rPrChange w:id="450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09" w:author="Sinisa Ristic" w:date="2016-02-08T13:50:00Z">
            <w:rPr>
              <w:lang w:val="sr-Latn-RS" w:bidi="ar-OM"/>
            </w:rPr>
          </w:rPrChange>
        </w:rPr>
        <w:t>stanje</w:t>
      </w:r>
      <w:proofErr w:type="spellEnd"/>
      <w:r w:rsidRPr="00212750">
        <w:rPr>
          <w:lang w:bidi="ar-OM"/>
          <w:rPrChange w:id="451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11" w:author="Sinisa Ristic" w:date="2016-02-08T13:50:00Z">
            <w:rPr>
              <w:lang w:val="sr-Latn-RS" w:bidi="ar-OM"/>
            </w:rPr>
          </w:rPrChange>
        </w:rPr>
        <w:t>resursa</w:t>
      </w:r>
      <w:proofErr w:type="spellEnd"/>
      <w:r w:rsidRPr="00212750">
        <w:rPr>
          <w:lang w:bidi="ar-OM"/>
          <w:rPrChange w:id="4512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Pr="00212750">
        <w:rPr>
          <w:lang w:bidi="ar-OM"/>
          <w:rPrChange w:id="4513" w:author="Sinisa Ristic" w:date="2016-02-08T13:50:00Z">
            <w:rPr>
              <w:lang w:val="sr-Latn-RS" w:bidi="ar-OM"/>
            </w:rPr>
          </w:rPrChange>
        </w:rPr>
        <w:t>spremni</w:t>
      </w:r>
      <w:proofErr w:type="spellEnd"/>
      <w:r w:rsidRPr="00212750">
        <w:rPr>
          <w:lang w:bidi="ar-OM"/>
          <w:rPrChange w:id="4514" w:author="Sinisa Ristic" w:date="2016-02-08T13:50:00Z">
            <w:rPr>
              <w:lang w:val="sr-Latn-RS" w:bidi="ar-OM"/>
            </w:rPr>
          </w:rPrChange>
        </w:rPr>
        <w:t xml:space="preserve">, u </w:t>
      </w:r>
      <w:proofErr w:type="spellStart"/>
      <w:r w:rsidRPr="00212750">
        <w:rPr>
          <w:lang w:bidi="ar-OM"/>
          <w:rPrChange w:id="4515" w:author="Sinisa Ristic" w:date="2016-02-08T13:50:00Z">
            <w:rPr>
              <w:lang w:val="sr-Latn-RS" w:bidi="ar-OM"/>
            </w:rPr>
          </w:rPrChange>
        </w:rPr>
        <w:t>sredjivanju</w:t>
      </w:r>
      <w:proofErr w:type="spellEnd"/>
      <w:r w:rsidRPr="00212750">
        <w:rPr>
          <w:lang w:bidi="ar-OM"/>
          <w:rPrChange w:id="4516" w:author="Sinisa Ristic" w:date="2016-02-08T13:50:00Z">
            <w:rPr>
              <w:lang w:val="sr-Latn-RS" w:bidi="ar-OM"/>
            </w:rPr>
          </w:rPrChange>
        </w:rPr>
        <w:t xml:space="preserve">, van </w:t>
      </w:r>
      <w:proofErr w:type="spellStart"/>
      <w:r w:rsidRPr="00212750">
        <w:rPr>
          <w:lang w:bidi="ar-OM"/>
          <w:rPrChange w:id="4517" w:author="Sinisa Ristic" w:date="2016-02-08T13:50:00Z">
            <w:rPr>
              <w:lang w:val="sr-Latn-RS" w:bidi="ar-OM"/>
            </w:rPr>
          </w:rPrChange>
        </w:rPr>
        <w:t>funkcije</w:t>
      </w:r>
      <w:proofErr w:type="spellEnd"/>
      <w:r w:rsidRPr="00212750">
        <w:rPr>
          <w:lang w:bidi="ar-OM"/>
          <w:rPrChange w:id="451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19" w:author="Sinisa Ristic" w:date="2016-02-08T13:50:00Z">
            <w:rPr>
              <w:lang w:val="sr-Latn-RS" w:bidi="ar-OM"/>
            </w:rPr>
          </w:rPrChange>
        </w:rPr>
        <w:t>itd</w:t>
      </w:r>
      <w:proofErr w:type="spellEnd"/>
      <w:r w:rsidRPr="00212750">
        <w:rPr>
          <w:lang w:bidi="ar-OM"/>
          <w:rPrChange w:id="4520" w:author="Sinisa Ristic" w:date="2016-02-08T13:50:00Z">
            <w:rPr>
              <w:lang w:val="sr-Latn-RS" w:bidi="ar-OM"/>
            </w:rPr>
          </w:rPrChange>
        </w:rPr>
        <w:t>.)</w:t>
      </w:r>
    </w:p>
    <w:p w:rsidR="00152150" w:rsidRPr="00212750" w:rsidRDefault="00152150" w:rsidP="000502E2">
      <w:pPr>
        <w:pStyle w:val="ListParagraph"/>
        <w:numPr>
          <w:ilvl w:val="1"/>
          <w:numId w:val="20"/>
        </w:numPr>
        <w:rPr>
          <w:lang w:bidi="ar-OM"/>
          <w:rPrChange w:id="4521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522" w:author="Sinisa Ristic" w:date="2016-02-08T13:50:00Z">
            <w:rPr>
              <w:lang w:val="sr-Latn-RS" w:bidi="ar-OM"/>
            </w:rPr>
          </w:rPrChange>
        </w:rPr>
        <w:t>Može</w:t>
      </w:r>
      <w:proofErr w:type="spellEnd"/>
      <w:r w:rsidRPr="00212750">
        <w:rPr>
          <w:lang w:bidi="ar-OM"/>
          <w:rPrChange w:id="4523" w:author="Sinisa Ristic" w:date="2016-02-08T13:50:00Z">
            <w:rPr>
              <w:lang w:val="sr-Latn-RS" w:bidi="ar-OM"/>
            </w:rPr>
          </w:rPrChange>
        </w:rPr>
        <w:t xml:space="preserve"> da </w:t>
      </w:r>
      <w:proofErr w:type="spellStart"/>
      <w:r w:rsidRPr="00212750">
        <w:rPr>
          <w:lang w:bidi="ar-OM"/>
          <w:rPrChange w:id="4524" w:author="Sinisa Ristic" w:date="2016-02-08T13:50:00Z">
            <w:rPr>
              <w:lang w:val="sr-Latn-RS" w:bidi="ar-OM"/>
            </w:rPr>
          </w:rPrChange>
        </w:rPr>
        <w:t>privremeno</w:t>
      </w:r>
      <w:proofErr w:type="spellEnd"/>
      <w:r w:rsidRPr="00212750">
        <w:rPr>
          <w:lang w:bidi="ar-OM"/>
          <w:rPrChange w:id="452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4526" w:author="Sinisa Ristic" w:date="2016-02-08T13:50:00Z">
            <w:rPr>
              <w:lang w:val="sr-Latn-RS" w:bidi="ar-OM"/>
            </w:rPr>
          </w:rPrChange>
        </w:rPr>
        <w:t>ili</w:t>
      </w:r>
      <w:proofErr w:type="spellEnd"/>
      <w:proofErr w:type="gramEnd"/>
      <w:r w:rsidRPr="00212750">
        <w:rPr>
          <w:lang w:bidi="ar-OM"/>
          <w:rPrChange w:id="452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28" w:author="Sinisa Ristic" w:date="2016-02-08T13:50:00Z">
            <w:rPr>
              <w:lang w:val="sr-Latn-RS" w:bidi="ar-OM"/>
            </w:rPr>
          </w:rPrChange>
        </w:rPr>
        <w:t>permanentno</w:t>
      </w:r>
      <w:proofErr w:type="spellEnd"/>
      <w:r w:rsidRPr="00212750">
        <w:rPr>
          <w:lang w:bidi="ar-OM"/>
          <w:rPrChange w:id="452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30" w:author="Sinisa Ristic" w:date="2016-02-08T13:50:00Z">
            <w:rPr>
              <w:lang w:val="sr-Latn-RS" w:bidi="ar-OM"/>
            </w:rPr>
          </w:rPrChange>
        </w:rPr>
        <w:t>poništi</w:t>
      </w:r>
      <w:proofErr w:type="spellEnd"/>
      <w:r w:rsidRPr="00212750">
        <w:rPr>
          <w:lang w:bidi="ar-OM"/>
          <w:rPrChange w:id="453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32" w:author="Sinisa Ristic" w:date="2016-02-08T13:50:00Z">
            <w:rPr>
              <w:lang w:val="sr-Latn-RS" w:bidi="ar-OM"/>
            </w:rPr>
          </w:rPrChange>
        </w:rPr>
        <w:t>rezervaciju</w:t>
      </w:r>
      <w:proofErr w:type="spellEnd"/>
      <w:r w:rsidRPr="00212750">
        <w:rPr>
          <w:lang w:bidi="ar-OM"/>
          <w:rPrChange w:id="4533" w:author="Sinisa Ristic" w:date="2016-02-08T13:50:00Z">
            <w:rPr>
              <w:lang w:val="sr-Latn-RS" w:bidi="ar-OM"/>
            </w:rPr>
          </w:rPrChange>
        </w:rPr>
        <w:t>.</w:t>
      </w:r>
    </w:p>
    <w:p w:rsidR="00490BEC" w:rsidRPr="00212750" w:rsidRDefault="00490BEC" w:rsidP="00490BEC">
      <w:pPr>
        <w:pStyle w:val="ListParagraph"/>
        <w:numPr>
          <w:ilvl w:val="0"/>
          <w:numId w:val="20"/>
        </w:numPr>
        <w:rPr>
          <w:lang w:bidi="ar-OM"/>
          <w:rPrChange w:id="4534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535" w:author="Sinisa Ristic" w:date="2016-02-08T13:50:00Z">
            <w:rPr>
              <w:lang w:val="sr-Latn-RS" w:bidi="ar-OM"/>
            </w:rPr>
          </w:rPrChange>
        </w:rPr>
        <w:t>User</w:t>
      </w:r>
    </w:p>
    <w:p w:rsidR="00152150" w:rsidRPr="00212750" w:rsidRDefault="00152150" w:rsidP="00152150">
      <w:pPr>
        <w:pStyle w:val="ListParagraph"/>
        <w:numPr>
          <w:ilvl w:val="1"/>
          <w:numId w:val="20"/>
        </w:numPr>
        <w:rPr>
          <w:lang w:bidi="ar-OM"/>
          <w:rPrChange w:id="4536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537" w:author="Sinisa Ristic" w:date="2016-02-08T13:50:00Z">
            <w:rPr>
              <w:lang w:val="sr-Latn-RS" w:bidi="ar-OM"/>
            </w:rPr>
          </w:rPrChange>
        </w:rPr>
        <w:t>Pravi</w:t>
      </w:r>
      <w:proofErr w:type="spellEnd"/>
      <w:r w:rsidRPr="00212750">
        <w:rPr>
          <w:lang w:bidi="ar-OM"/>
          <w:rPrChange w:id="453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39" w:author="Sinisa Ristic" w:date="2016-02-08T13:50:00Z">
            <w:rPr>
              <w:lang w:val="sr-Latn-RS" w:bidi="ar-OM"/>
            </w:rPr>
          </w:rPrChange>
        </w:rPr>
        <w:t>novu</w:t>
      </w:r>
      <w:proofErr w:type="spellEnd"/>
      <w:r w:rsidRPr="00212750">
        <w:rPr>
          <w:lang w:bidi="ar-OM"/>
          <w:rPrChange w:id="454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41" w:author="Sinisa Ristic" w:date="2016-02-08T13:50:00Z">
            <w:rPr>
              <w:lang w:val="sr-Latn-RS" w:bidi="ar-OM"/>
            </w:rPr>
          </w:rPrChange>
        </w:rPr>
        <w:t>rezervaciju</w:t>
      </w:r>
      <w:proofErr w:type="spellEnd"/>
      <w:r w:rsidRPr="00212750">
        <w:rPr>
          <w:lang w:bidi="ar-OM"/>
          <w:rPrChange w:id="4542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543" w:author="Sinisa Ristic" w:date="2016-02-08T13:50:00Z">
            <w:rPr>
              <w:lang w:val="sr-Latn-RS" w:bidi="ar-OM"/>
            </w:rPr>
          </w:rPrChange>
        </w:rPr>
        <w:t>menja</w:t>
      </w:r>
      <w:proofErr w:type="spellEnd"/>
      <w:r w:rsidRPr="00212750">
        <w:rPr>
          <w:lang w:bidi="ar-OM"/>
          <w:rPrChange w:id="454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4545" w:author="Sinisa Ristic" w:date="2016-02-08T13:50:00Z">
            <w:rPr>
              <w:lang w:val="sr-Latn-RS" w:bidi="ar-OM"/>
            </w:rPr>
          </w:rPrChange>
        </w:rPr>
        <w:t>ili</w:t>
      </w:r>
      <w:proofErr w:type="spellEnd"/>
      <w:proofErr w:type="gramEnd"/>
      <w:r w:rsidRPr="00212750">
        <w:rPr>
          <w:lang w:bidi="ar-OM"/>
          <w:rPrChange w:id="454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47" w:author="Sinisa Ristic" w:date="2016-02-08T13:50:00Z">
            <w:rPr>
              <w:lang w:val="sr-Latn-RS" w:bidi="ar-OM"/>
            </w:rPr>
          </w:rPrChange>
        </w:rPr>
        <w:t>poništava</w:t>
      </w:r>
      <w:proofErr w:type="spellEnd"/>
      <w:r w:rsidRPr="00212750">
        <w:rPr>
          <w:lang w:bidi="ar-OM"/>
          <w:rPrChange w:id="454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49" w:author="Sinisa Ristic" w:date="2016-02-08T13:50:00Z">
            <w:rPr>
              <w:lang w:val="sr-Latn-RS" w:bidi="ar-OM"/>
            </w:rPr>
          </w:rPrChange>
        </w:rPr>
        <w:t>postojeću</w:t>
      </w:r>
      <w:proofErr w:type="spellEnd"/>
      <w:r w:rsidRPr="00212750">
        <w:rPr>
          <w:lang w:bidi="ar-OM"/>
          <w:rPrChange w:id="4550" w:author="Sinisa Ristic" w:date="2016-02-08T13:50:00Z">
            <w:rPr>
              <w:lang w:val="sr-Latn-RS" w:bidi="ar-OM"/>
            </w:rPr>
          </w:rPrChange>
        </w:rPr>
        <w:t>.</w:t>
      </w:r>
    </w:p>
    <w:p w:rsidR="00152150" w:rsidRPr="00212750" w:rsidRDefault="00152150" w:rsidP="00152150">
      <w:pPr>
        <w:pStyle w:val="ListParagraph"/>
        <w:numPr>
          <w:ilvl w:val="1"/>
          <w:numId w:val="20"/>
        </w:numPr>
        <w:rPr>
          <w:lang w:bidi="ar-OM"/>
          <w:rPrChange w:id="4551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552" w:author="Sinisa Ristic" w:date="2016-02-08T13:50:00Z">
            <w:rPr>
              <w:lang w:val="sr-Latn-RS" w:bidi="ar-OM"/>
            </w:rPr>
          </w:rPrChange>
        </w:rPr>
        <w:t>Unosi</w:t>
      </w:r>
      <w:proofErr w:type="spellEnd"/>
      <w:r w:rsidRPr="00212750">
        <w:rPr>
          <w:lang w:bidi="ar-OM"/>
          <w:rPrChange w:id="455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54" w:author="Sinisa Ristic" w:date="2016-02-08T13:50:00Z">
            <w:rPr>
              <w:lang w:val="sr-Latn-RS" w:bidi="ar-OM"/>
            </w:rPr>
          </w:rPrChange>
        </w:rPr>
        <w:t>novog</w:t>
      </w:r>
      <w:proofErr w:type="spellEnd"/>
      <w:r w:rsidRPr="00212750">
        <w:rPr>
          <w:lang w:bidi="ar-OM"/>
          <w:rPrChange w:id="455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56" w:author="Sinisa Ristic" w:date="2016-02-08T13:50:00Z">
            <w:rPr>
              <w:lang w:val="sr-Latn-RS" w:bidi="ar-OM"/>
            </w:rPr>
          </w:rPrChange>
        </w:rPr>
        <w:t>korisnika</w:t>
      </w:r>
      <w:proofErr w:type="spellEnd"/>
      <w:r w:rsidRPr="00212750">
        <w:rPr>
          <w:lang w:bidi="ar-OM"/>
          <w:rPrChange w:id="4557" w:author="Sinisa Ristic" w:date="2016-02-08T13:50:00Z">
            <w:rPr>
              <w:lang w:val="sr-Latn-RS" w:bidi="ar-OM"/>
            </w:rPr>
          </w:rPrChange>
        </w:rPr>
        <w:t>/</w:t>
      </w:r>
      <w:proofErr w:type="spellStart"/>
      <w:r w:rsidRPr="00212750">
        <w:rPr>
          <w:lang w:bidi="ar-OM"/>
          <w:rPrChange w:id="4558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  <w:r w:rsidRPr="00212750">
        <w:rPr>
          <w:lang w:bidi="ar-OM"/>
          <w:rPrChange w:id="4559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560" w:author="Sinisa Ristic" w:date="2016-02-08T13:50:00Z">
            <w:rPr>
              <w:lang w:val="sr-Latn-RS" w:bidi="ar-OM"/>
            </w:rPr>
          </w:rPrChange>
        </w:rPr>
        <w:t>menja</w:t>
      </w:r>
      <w:proofErr w:type="spellEnd"/>
      <w:r w:rsidRPr="00212750">
        <w:rPr>
          <w:lang w:bidi="ar-OM"/>
          <w:rPrChange w:id="456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62" w:author="Sinisa Ristic" w:date="2016-02-08T13:50:00Z">
            <w:rPr>
              <w:lang w:val="sr-Latn-RS" w:bidi="ar-OM"/>
            </w:rPr>
          </w:rPrChange>
        </w:rPr>
        <w:t>podatke</w:t>
      </w:r>
      <w:proofErr w:type="spellEnd"/>
      <w:r w:rsidRPr="00212750">
        <w:rPr>
          <w:lang w:bidi="ar-OM"/>
          <w:rPrChange w:id="4563" w:author="Sinisa Ristic" w:date="2016-02-08T13:50:00Z">
            <w:rPr>
              <w:lang w:val="sr-Latn-RS" w:bidi="ar-OM"/>
            </w:rPr>
          </w:rPrChange>
        </w:rPr>
        <w:t xml:space="preserve"> o </w:t>
      </w:r>
      <w:proofErr w:type="spellStart"/>
      <w:r w:rsidRPr="00212750">
        <w:rPr>
          <w:lang w:bidi="ar-OM"/>
          <w:rPrChange w:id="4564" w:author="Sinisa Ristic" w:date="2016-02-08T13:50:00Z">
            <w:rPr>
              <w:lang w:val="sr-Latn-RS" w:bidi="ar-OM"/>
            </w:rPr>
          </w:rPrChange>
        </w:rPr>
        <w:t>korisniku</w:t>
      </w:r>
      <w:proofErr w:type="spellEnd"/>
      <w:r w:rsidRPr="00212750">
        <w:rPr>
          <w:lang w:bidi="ar-OM"/>
          <w:rPrChange w:id="4565" w:author="Sinisa Ristic" w:date="2016-02-08T13:50:00Z">
            <w:rPr>
              <w:lang w:val="sr-Latn-RS" w:bidi="ar-OM"/>
            </w:rPr>
          </w:rPrChange>
        </w:rPr>
        <w:t>/</w:t>
      </w:r>
      <w:proofErr w:type="spellStart"/>
      <w:r w:rsidRPr="00212750">
        <w:rPr>
          <w:lang w:bidi="ar-OM"/>
          <w:rPrChange w:id="4566" w:author="Sinisa Ristic" w:date="2016-02-08T13:50:00Z">
            <w:rPr>
              <w:lang w:val="sr-Latn-RS" w:bidi="ar-OM"/>
            </w:rPr>
          </w:rPrChange>
        </w:rPr>
        <w:t>klijentu</w:t>
      </w:r>
      <w:proofErr w:type="spellEnd"/>
      <w:r w:rsidRPr="00212750">
        <w:rPr>
          <w:lang w:bidi="ar-OM"/>
          <w:rPrChange w:id="4567" w:author="Sinisa Ristic" w:date="2016-02-08T13:50:00Z">
            <w:rPr>
              <w:lang w:val="sr-Latn-RS" w:bidi="ar-OM"/>
            </w:rPr>
          </w:rPrChange>
        </w:rPr>
        <w:t>.</w:t>
      </w:r>
    </w:p>
    <w:p w:rsidR="00152150" w:rsidRPr="00212750" w:rsidRDefault="00152150" w:rsidP="00152150">
      <w:pPr>
        <w:pStyle w:val="ListParagraph"/>
        <w:numPr>
          <w:ilvl w:val="1"/>
          <w:numId w:val="20"/>
        </w:numPr>
        <w:rPr>
          <w:lang w:bidi="ar-OM"/>
          <w:rPrChange w:id="4568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569" w:author="Sinisa Ristic" w:date="2016-02-08T13:50:00Z">
            <w:rPr>
              <w:lang w:val="sr-Latn-RS" w:bidi="ar-OM"/>
            </w:rPr>
          </w:rPrChange>
        </w:rPr>
        <w:t xml:space="preserve">Ima </w:t>
      </w:r>
      <w:proofErr w:type="spellStart"/>
      <w:r w:rsidRPr="00212750">
        <w:rPr>
          <w:lang w:bidi="ar-OM"/>
          <w:rPrChange w:id="4570" w:author="Sinisa Ristic" w:date="2016-02-08T13:50:00Z">
            <w:rPr>
              <w:lang w:val="sr-Latn-RS" w:bidi="ar-OM"/>
            </w:rPr>
          </w:rPrChange>
        </w:rPr>
        <w:t>uvid</w:t>
      </w:r>
      <w:proofErr w:type="spellEnd"/>
      <w:r w:rsidRPr="00212750">
        <w:rPr>
          <w:lang w:bidi="ar-OM"/>
          <w:rPrChange w:id="4571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proofErr w:type="gramStart"/>
      <w:r w:rsidRPr="00212750">
        <w:rPr>
          <w:lang w:bidi="ar-OM"/>
          <w:rPrChange w:id="4572" w:author="Sinisa Ristic" w:date="2016-02-08T13:50:00Z">
            <w:rPr>
              <w:lang w:val="sr-Latn-RS" w:bidi="ar-OM"/>
            </w:rPr>
          </w:rPrChange>
        </w:rPr>
        <w:t>zauzetost</w:t>
      </w:r>
      <w:proofErr w:type="spellEnd"/>
      <w:r w:rsidRPr="00212750">
        <w:rPr>
          <w:lang w:bidi="ar-OM"/>
          <w:rPrChange w:id="4573" w:author="Sinisa Ristic" w:date="2016-02-08T13:50:00Z">
            <w:rPr>
              <w:lang w:val="sr-Latn-RS" w:bidi="ar-OM"/>
            </w:rPr>
          </w:rPrChange>
        </w:rPr>
        <w:t>(</w:t>
      </w:r>
      <w:proofErr w:type="spellStart"/>
      <w:proofErr w:type="gramEnd"/>
      <w:r w:rsidRPr="00212750">
        <w:rPr>
          <w:lang w:bidi="ar-OM"/>
          <w:rPrChange w:id="4574" w:author="Sinisa Ristic" w:date="2016-02-08T13:50:00Z">
            <w:rPr>
              <w:lang w:val="sr-Latn-RS" w:bidi="ar-OM"/>
            </w:rPr>
          </w:rPrChange>
        </w:rPr>
        <w:t>rezervisanost</w:t>
      </w:r>
      <w:proofErr w:type="spellEnd"/>
      <w:r w:rsidRPr="00212750">
        <w:rPr>
          <w:lang w:bidi="ar-OM"/>
          <w:rPrChange w:id="4575" w:author="Sinisa Ristic" w:date="2016-02-08T13:50:00Z">
            <w:rPr>
              <w:lang w:val="sr-Latn-RS" w:bidi="ar-OM"/>
            </w:rPr>
          </w:rPrChange>
        </w:rPr>
        <w:t xml:space="preserve">) </w:t>
      </w:r>
      <w:proofErr w:type="spellStart"/>
      <w:r w:rsidRPr="00212750">
        <w:rPr>
          <w:lang w:bidi="ar-OM"/>
          <w:rPrChange w:id="4576" w:author="Sinisa Ristic" w:date="2016-02-08T13:50:00Z">
            <w:rPr>
              <w:lang w:val="sr-Latn-RS" w:bidi="ar-OM"/>
            </w:rPr>
          </w:rPrChange>
        </w:rPr>
        <w:t>resursa</w:t>
      </w:r>
      <w:proofErr w:type="spellEnd"/>
      <w:r w:rsidRPr="00212750">
        <w:rPr>
          <w:lang w:bidi="ar-OM"/>
          <w:rPrChange w:id="457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78" w:author="Sinisa Ristic" w:date="2016-02-08T13:50:00Z">
            <w:rPr>
              <w:lang w:val="sr-Latn-RS" w:bidi="ar-OM"/>
            </w:rPr>
          </w:rPrChange>
        </w:rPr>
        <w:t>po</w:t>
      </w:r>
      <w:proofErr w:type="spellEnd"/>
      <w:r w:rsidRPr="00212750">
        <w:rPr>
          <w:lang w:bidi="ar-OM"/>
          <w:rPrChange w:id="457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80" w:author="Sinisa Ristic" w:date="2016-02-08T13:50:00Z">
            <w:rPr>
              <w:lang w:val="sr-Latn-RS" w:bidi="ar-OM"/>
            </w:rPr>
          </w:rPrChange>
        </w:rPr>
        <w:t>vremenskom</w:t>
      </w:r>
      <w:proofErr w:type="spellEnd"/>
      <w:r w:rsidRPr="00212750">
        <w:rPr>
          <w:lang w:bidi="ar-OM"/>
          <w:rPrChange w:id="458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82" w:author="Sinisa Ristic" w:date="2016-02-08T13:50:00Z">
            <w:rPr>
              <w:lang w:val="sr-Latn-RS" w:bidi="ar-OM"/>
            </w:rPr>
          </w:rPrChange>
        </w:rPr>
        <w:t>domenu</w:t>
      </w:r>
      <w:proofErr w:type="spellEnd"/>
      <w:r w:rsidRPr="00212750">
        <w:rPr>
          <w:lang w:bidi="ar-OM"/>
          <w:rPrChange w:id="4583" w:author="Sinisa Ristic" w:date="2016-02-08T13:50:00Z">
            <w:rPr>
              <w:lang w:val="sr-Latn-RS" w:bidi="ar-OM"/>
            </w:rPr>
          </w:rPrChange>
        </w:rPr>
        <w:t>.</w:t>
      </w:r>
    </w:p>
    <w:p w:rsidR="00152150" w:rsidRPr="00212750" w:rsidRDefault="00152150" w:rsidP="00152150">
      <w:pPr>
        <w:pStyle w:val="ListParagraph"/>
        <w:numPr>
          <w:ilvl w:val="1"/>
          <w:numId w:val="20"/>
        </w:numPr>
        <w:rPr>
          <w:lang w:bidi="ar-OM"/>
          <w:rPrChange w:id="4584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585" w:author="Sinisa Ristic" w:date="2016-02-08T13:50:00Z">
            <w:rPr>
              <w:lang w:val="sr-Latn-RS" w:bidi="ar-OM"/>
            </w:rPr>
          </w:rPrChange>
        </w:rPr>
        <w:t xml:space="preserve">Ima </w:t>
      </w:r>
      <w:proofErr w:type="spellStart"/>
      <w:r w:rsidRPr="00212750">
        <w:rPr>
          <w:lang w:bidi="ar-OM"/>
          <w:rPrChange w:id="4586" w:author="Sinisa Ristic" w:date="2016-02-08T13:50:00Z">
            <w:rPr>
              <w:lang w:val="sr-Latn-RS" w:bidi="ar-OM"/>
            </w:rPr>
          </w:rPrChange>
        </w:rPr>
        <w:t>uvid</w:t>
      </w:r>
      <w:proofErr w:type="spellEnd"/>
      <w:r w:rsidRPr="00212750">
        <w:rPr>
          <w:lang w:bidi="ar-OM"/>
          <w:rPrChange w:id="4587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588" w:author="Sinisa Ristic" w:date="2016-02-08T13:50:00Z">
            <w:rPr>
              <w:lang w:val="sr-Latn-RS" w:bidi="ar-OM"/>
            </w:rPr>
          </w:rPrChange>
        </w:rPr>
        <w:t>trenutno</w:t>
      </w:r>
      <w:proofErr w:type="spellEnd"/>
      <w:r w:rsidRPr="00212750">
        <w:rPr>
          <w:lang w:bidi="ar-OM"/>
          <w:rPrChange w:id="458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90" w:author="Sinisa Ristic" w:date="2016-02-08T13:50:00Z">
            <w:rPr>
              <w:lang w:val="sr-Latn-RS" w:bidi="ar-OM"/>
            </w:rPr>
          </w:rPrChange>
        </w:rPr>
        <w:t>stanje</w:t>
      </w:r>
      <w:proofErr w:type="spellEnd"/>
      <w:r w:rsidRPr="00212750">
        <w:rPr>
          <w:lang w:bidi="ar-OM"/>
          <w:rPrChange w:id="459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592" w:author="Sinisa Ristic" w:date="2016-02-08T13:50:00Z">
            <w:rPr>
              <w:lang w:val="sr-Latn-RS" w:bidi="ar-OM"/>
            </w:rPr>
          </w:rPrChange>
        </w:rPr>
        <w:t>resursa</w:t>
      </w:r>
      <w:proofErr w:type="spellEnd"/>
      <w:r w:rsidRPr="00212750">
        <w:rPr>
          <w:lang w:bidi="ar-OM"/>
          <w:rPrChange w:id="4593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Pr="00212750">
        <w:rPr>
          <w:lang w:bidi="ar-OM"/>
          <w:rPrChange w:id="4594" w:author="Sinisa Ristic" w:date="2016-02-08T13:50:00Z">
            <w:rPr>
              <w:lang w:val="sr-Latn-RS" w:bidi="ar-OM"/>
            </w:rPr>
          </w:rPrChange>
        </w:rPr>
        <w:t>spremni</w:t>
      </w:r>
      <w:proofErr w:type="spellEnd"/>
      <w:r w:rsidRPr="00212750">
        <w:rPr>
          <w:lang w:bidi="ar-OM"/>
          <w:rPrChange w:id="4595" w:author="Sinisa Ristic" w:date="2016-02-08T13:50:00Z">
            <w:rPr>
              <w:lang w:val="sr-Latn-RS" w:bidi="ar-OM"/>
            </w:rPr>
          </w:rPrChange>
        </w:rPr>
        <w:t xml:space="preserve">, u </w:t>
      </w:r>
      <w:proofErr w:type="spellStart"/>
      <w:r w:rsidRPr="00212750">
        <w:rPr>
          <w:lang w:bidi="ar-OM"/>
          <w:rPrChange w:id="4596" w:author="Sinisa Ristic" w:date="2016-02-08T13:50:00Z">
            <w:rPr>
              <w:lang w:val="sr-Latn-RS" w:bidi="ar-OM"/>
            </w:rPr>
          </w:rPrChange>
        </w:rPr>
        <w:t>sredjivanju</w:t>
      </w:r>
      <w:proofErr w:type="spellEnd"/>
      <w:r w:rsidRPr="00212750">
        <w:rPr>
          <w:lang w:bidi="ar-OM"/>
          <w:rPrChange w:id="4597" w:author="Sinisa Ristic" w:date="2016-02-08T13:50:00Z">
            <w:rPr>
              <w:lang w:val="sr-Latn-RS" w:bidi="ar-OM"/>
            </w:rPr>
          </w:rPrChange>
        </w:rPr>
        <w:t xml:space="preserve">, van </w:t>
      </w:r>
      <w:proofErr w:type="spellStart"/>
      <w:r w:rsidRPr="00212750">
        <w:rPr>
          <w:lang w:bidi="ar-OM"/>
          <w:rPrChange w:id="4598" w:author="Sinisa Ristic" w:date="2016-02-08T13:50:00Z">
            <w:rPr>
              <w:lang w:val="sr-Latn-RS" w:bidi="ar-OM"/>
            </w:rPr>
          </w:rPrChange>
        </w:rPr>
        <w:t>funkcije</w:t>
      </w:r>
      <w:proofErr w:type="spellEnd"/>
      <w:r w:rsidRPr="00212750">
        <w:rPr>
          <w:lang w:bidi="ar-OM"/>
          <w:rPrChange w:id="459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00" w:author="Sinisa Ristic" w:date="2016-02-08T13:50:00Z">
            <w:rPr>
              <w:lang w:val="sr-Latn-RS" w:bidi="ar-OM"/>
            </w:rPr>
          </w:rPrChange>
        </w:rPr>
        <w:t>itd</w:t>
      </w:r>
      <w:proofErr w:type="spellEnd"/>
      <w:r w:rsidRPr="00212750">
        <w:rPr>
          <w:lang w:bidi="ar-OM"/>
          <w:rPrChange w:id="4601" w:author="Sinisa Ristic" w:date="2016-02-08T13:50:00Z">
            <w:rPr>
              <w:lang w:val="sr-Latn-RS" w:bidi="ar-OM"/>
            </w:rPr>
          </w:rPrChange>
        </w:rPr>
        <w:t>.)</w:t>
      </w:r>
    </w:p>
    <w:p w:rsidR="00152150" w:rsidRPr="00212750" w:rsidRDefault="00152150" w:rsidP="00954F8F">
      <w:pPr>
        <w:pStyle w:val="ListParagraph"/>
        <w:ind w:left="1440"/>
        <w:rPr>
          <w:lang w:bidi="ar-OM"/>
          <w:rPrChange w:id="4602" w:author="Sinisa Ristic" w:date="2016-02-08T13:50:00Z">
            <w:rPr>
              <w:lang w:val="sr-Latn-RS" w:bidi="ar-OM"/>
            </w:rPr>
          </w:rPrChange>
        </w:rPr>
      </w:pPr>
    </w:p>
    <w:p w:rsidR="00490BEC" w:rsidRPr="00212750" w:rsidRDefault="00490BEC">
      <w:pPr>
        <w:rPr>
          <w:lang w:bidi="ar-OM"/>
          <w:rPrChange w:id="4603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604" w:author="Sinisa Ristic" w:date="2016-02-08T13:50:00Z">
            <w:rPr>
              <w:lang w:val="sr-Latn-RS" w:bidi="ar-OM"/>
            </w:rPr>
          </w:rPrChange>
        </w:rPr>
        <w:br w:type="page"/>
      </w:r>
    </w:p>
    <w:p w:rsidR="00490BEC" w:rsidRPr="00212750" w:rsidRDefault="00490BEC" w:rsidP="00490BEC">
      <w:pPr>
        <w:rPr>
          <w:lang w:bidi="ar-OM"/>
          <w:rPrChange w:id="4605" w:author="Sinisa Ristic" w:date="2016-02-08T13:50:00Z">
            <w:rPr>
              <w:lang w:val="sr-Latn-RS" w:bidi="ar-OM"/>
            </w:rPr>
          </w:rPrChange>
        </w:rPr>
      </w:pPr>
    </w:p>
    <w:p w:rsidR="00330F6A" w:rsidRPr="00212750" w:rsidRDefault="0083545B" w:rsidP="00C15D9E">
      <w:pPr>
        <w:pStyle w:val="Heading1"/>
        <w:rPr>
          <w:lang w:bidi="ar-OM"/>
          <w:rPrChange w:id="4606" w:author="Sinisa Ristic" w:date="2016-02-08T13:50:00Z">
            <w:rPr>
              <w:lang w:val="sr-Latn-RS" w:bidi="ar-OM"/>
            </w:rPr>
          </w:rPrChange>
        </w:rPr>
      </w:pPr>
      <w:bookmarkStart w:id="4607" w:name="_Toc442702561"/>
      <w:proofErr w:type="spellStart"/>
      <w:r w:rsidRPr="00212750">
        <w:rPr>
          <w:lang w:bidi="ar-OM"/>
          <w:rPrChange w:id="4608" w:author="Sinisa Ristic" w:date="2016-02-08T13:50:00Z">
            <w:rPr>
              <w:lang w:val="sr-Latn-RS" w:bidi="ar-OM"/>
            </w:rPr>
          </w:rPrChange>
        </w:rPr>
        <w:t>Korisnički</w:t>
      </w:r>
      <w:proofErr w:type="spellEnd"/>
      <w:r w:rsidRPr="00212750">
        <w:rPr>
          <w:lang w:bidi="ar-OM"/>
          <w:rPrChange w:id="460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10" w:author="Sinisa Ristic" w:date="2016-02-08T13:50:00Z">
            <w:rPr>
              <w:lang w:val="sr-Latn-RS" w:bidi="ar-OM"/>
            </w:rPr>
          </w:rPrChange>
        </w:rPr>
        <w:t>modul</w:t>
      </w:r>
      <w:proofErr w:type="spellEnd"/>
      <w:r w:rsidRPr="00212750">
        <w:rPr>
          <w:lang w:bidi="ar-OM"/>
          <w:rPrChange w:id="4611" w:author="Sinisa Ristic" w:date="2016-02-08T13:50:00Z">
            <w:rPr>
              <w:lang w:val="sr-Latn-RS" w:bidi="ar-OM"/>
            </w:rPr>
          </w:rPrChange>
        </w:rPr>
        <w:t xml:space="preserve"> (User)</w:t>
      </w:r>
      <w:bookmarkEnd w:id="4607"/>
    </w:p>
    <w:p w:rsidR="00842F13" w:rsidRPr="00212750" w:rsidRDefault="00842F13" w:rsidP="00842F13">
      <w:pPr>
        <w:pStyle w:val="Heading2"/>
        <w:rPr>
          <w:lang w:bidi="ar-OM"/>
          <w:rPrChange w:id="4612" w:author="Sinisa Ristic" w:date="2016-02-08T13:50:00Z">
            <w:rPr>
              <w:lang w:val="sr-Latn-RS" w:bidi="ar-OM"/>
            </w:rPr>
          </w:rPrChange>
        </w:rPr>
      </w:pPr>
      <w:bookmarkStart w:id="4613" w:name="_Toc442702562"/>
      <w:proofErr w:type="spellStart"/>
      <w:r w:rsidRPr="00212750">
        <w:rPr>
          <w:lang w:bidi="ar-OM"/>
          <w:rPrChange w:id="4614" w:author="Sinisa Ristic" w:date="2016-02-08T13:50:00Z">
            <w:rPr>
              <w:lang w:val="sr-Latn-RS" w:bidi="ar-OM"/>
            </w:rPr>
          </w:rPrChange>
        </w:rPr>
        <w:t>Glavni</w:t>
      </w:r>
      <w:bookmarkEnd w:id="4613"/>
      <w:proofErr w:type="spellEnd"/>
    </w:p>
    <w:p w:rsidR="00842F13" w:rsidRPr="00212750" w:rsidRDefault="00842F13" w:rsidP="00842F13">
      <w:pPr>
        <w:rPr>
          <w:lang w:bidi="ar-OM"/>
          <w:rPrChange w:id="4615" w:author="Sinisa Ristic" w:date="2016-02-08T13:50:00Z">
            <w:rPr>
              <w:lang w:val="sr-Latn-RS" w:bidi="ar-OM"/>
            </w:rPr>
          </w:rPrChange>
        </w:rPr>
      </w:pPr>
    </w:p>
    <w:p w:rsidR="00842F13" w:rsidRPr="00212750" w:rsidRDefault="00842F13" w:rsidP="007B332A">
      <w:pPr>
        <w:pStyle w:val="Heading3"/>
        <w:rPr>
          <w:lang w:bidi="ar-OM"/>
          <w:rPrChange w:id="4616" w:author="Sinisa Ristic" w:date="2016-02-08T13:50:00Z">
            <w:rPr>
              <w:lang w:val="sr-Latn-RS" w:bidi="ar-OM"/>
            </w:rPr>
          </w:rPrChange>
        </w:rPr>
      </w:pPr>
      <w:bookmarkStart w:id="4617" w:name="_Toc442702563"/>
      <w:proofErr w:type="spellStart"/>
      <w:r w:rsidRPr="00212750">
        <w:rPr>
          <w:lang w:bidi="ar-OM"/>
          <w:rPrChange w:id="4618" w:author="Sinisa Ristic" w:date="2016-02-08T13:50:00Z">
            <w:rPr>
              <w:lang w:val="sr-Latn-RS" w:bidi="ar-OM"/>
            </w:rPr>
          </w:rPrChange>
        </w:rPr>
        <w:t>Opis</w:t>
      </w:r>
      <w:bookmarkEnd w:id="4617"/>
      <w:proofErr w:type="spellEnd"/>
    </w:p>
    <w:p w:rsidR="007B332A" w:rsidRPr="00212750" w:rsidRDefault="007B332A" w:rsidP="007B332A">
      <w:pPr>
        <w:pStyle w:val="Heading4"/>
        <w:rPr>
          <w:lang w:bidi="ar-OM"/>
          <w:rPrChange w:id="4619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620" w:author="Sinisa Ristic" w:date="2016-02-08T13:50:00Z">
            <w:rPr>
              <w:lang w:val="sr-Latn-RS" w:bidi="ar-OM"/>
            </w:rPr>
          </w:rPrChange>
        </w:rPr>
        <w:t>Header</w:t>
      </w:r>
    </w:p>
    <w:p w:rsidR="007B332A" w:rsidRPr="00212750" w:rsidRDefault="007B332A" w:rsidP="00842F13">
      <w:pPr>
        <w:rPr>
          <w:lang w:bidi="ar-OM"/>
          <w:rPrChange w:id="4621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622" w:author="Sinisa Ristic" w:date="2016-02-08T13:50:00Z">
            <w:rPr>
              <w:lang w:val="sr-Latn-RS" w:bidi="ar-OM"/>
            </w:rPr>
          </w:rPrChange>
        </w:rPr>
        <w:t>Linkovi</w:t>
      </w:r>
      <w:proofErr w:type="spellEnd"/>
      <w:r w:rsidRPr="00212750">
        <w:rPr>
          <w:lang w:bidi="ar-OM"/>
          <w:rPrChange w:id="462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4624" w:author="Sinisa Ristic" w:date="2016-02-08T13:50:00Z">
            <w:rPr>
              <w:lang w:val="sr-Latn-RS" w:bidi="ar-OM"/>
            </w:rPr>
          </w:rPrChange>
        </w:rPr>
        <w:t>na</w:t>
      </w:r>
      <w:proofErr w:type="spellEnd"/>
      <w:proofErr w:type="gramEnd"/>
      <w:r w:rsidRPr="00212750">
        <w:rPr>
          <w:lang w:bidi="ar-OM"/>
          <w:rPrChange w:id="462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26" w:author="Sinisa Ristic" w:date="2016-02-08T13:50:00Z">
            <w:rPr>
              <w:lang w:val="sr-Latn-RS" w:bidi="ar-OM"/>
            </w:rPr>
          </w:rPrChange>
        </w:rPr>
        <w:t>listu</w:t>
      </w:r>
      <w:proofErr w:type="spellEnd"/>
      <w:r w:rsidRPr="00212750">
        <w:rPr>
          <w:lang w:bidi="ar-OM"/>
          <w:rPrChange w:id="4627" w:author="Sinisa Ristic" w:date="2016-02-08T13:50:00Z">
            <w:rPr>
              <w:lang w:val="sr-Latn-RS" w:bidi="ar-OM"/>
            </w:rPr>
          </w:rPrChange>
        </w:rPr>
        <w:t xml:space="preserve"> soba (</w:t>
      </w:r>
      <w:proofErr w:type="spellStart"/>
      <w:r w:rsidRPr="00212750">
        <w:rPr>
          <w:lang w:bidi="ar-OM"/>
          <w:rPrChange w:id="4628" w:author="Sinisa Ristic" w:date="2016-02-08T13:50:00Z">
            <w:rPr>
              <w:lang w:val="sr-Latn-RS" w:bidi="ar-OM"/>
            </w:rPr>
          </w:rPrChange>
        </w:rPr>
        <w:t>Objekata</w:t>
      </w:r>
      <w:proofErr w:type="spellEnd"/>
      <w:r w:rsidRPr="00212750">
        <w:rPr>
          <w:lang w:bidi="ar-OM"/>
          <w:rPrChange w:id="4629" w:author="Sinisa Ristic" w:date="2016-02-08T13:50:00Z">
            <w:rPr>
              <w:lang w:val="sr-Latn-RS" w:bidi="ar-OM"/>
            </w:rPr>
          </w:rPrChange>
        </w:rPr>
        <w:t xml:space="preserve">), </w:t>
      </w:r>
      <w:proofErr w:type="spellStart"/>
      <w:r w:rsidRPr="00212750">
        <w:rPr>
          <w:lang w:bidi="ar-OM"/>
          <w:rPrChange w:id="4630" w:author="Sinisa Ristic" w:date="2016-02-08T13:50:00Z">
            <w:rPr>
              <w:lang w:val="sr-Latn-RS" w:bidi="ar-OM"/>
            </w:rPr>
          </w:rPrChange>
        </w:rPr>
        <w:t>klijenata</w:t>
      </w:r>
      <w:proofErr w:type="spellEnd"/>
      <w:r w:rsidRPr="00212750">
        <w:rPr>
          <w:lang w:bidi="ar-OM"/>
          <w:rPrChange w:id="4631" w:author="Sinisa Ristic" w:date="2016-02-08T13:50:00Z">
            <w:rPr>
              <w:lang w:val="sr-Latn-RS" w:bidi="ar-OM"/>
            </w:rPr>
          </w:rPrChange>
        </w:rPr>
        <w:t>, log out.</w:t>
      </w:r>
    </w:p>
    <w:p w:rsidR="007B332A" w:rsidRPr="00212750" w:rsidRDefault="007B332A" w:rsidP="007B332A">
      <w:pPr>
        <w:pStyle w:val="Heading4"/>
        <w:rPr>
          <w:lang w:bidi="ar-OM"/>
          <w:rPrChange w:id="4632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633" w:author="Sinisa Ristic" w:date="2016-02-08T13:50:00Z">
            <w:rPr>
              <w:lang w:val="sr-Latn-RS" w:bidi="ar-OM"/>
            </w:rPr>
          </w:rPrChange>
        </w:rPr>
        <w:t>Gornji</w:t>
      </w:r>
      <w:proofErr w:type="spellEnd"/>
      <w:r w:rsidRPr="00212750">
        <w:rPr>
          <w:lang w:bidi="ar-OM"/>
          <w:rPrChange w:id="463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35" w:author="Sinisa Ristic" w:date="2016-02-08T13:50:00Z">
            <w:rPr>
              <w:lang w:val="sr-Latn-RS" w:bidi="ar-OM"/>
            </w:rPr>
          </w:rPrChange>
        </w:rPr>
        <w:t>deo</w:t>
      </w:r>
      <w:proofErr w:type="spellEnd"/>
      <w:r w:rsidRPr="00212750">
        <w:rPr>
          <w:lang w:bidi="ar-OM"/>
          <w:rPrChange w:id="463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37" w:author="Sinisa Ristic" w:date="2016-02-08T13:50:00Z">
            <w:rPr>
              <w:lang w:val="sr-Latn-RS" w:bidi="ar-OM"/>
            </w:rPr>
          </w:rPrChange>
        </w:rPr>
        <w:t>ekrana</w:t>
      </w:r>
      <w:proofErr w:type="spellEnd"/>
    </w:p>
    <w:p w:rsidR="007B332A" w:rsidRPr="00212750" w:rsidRDefault="007B332A" w:rsidP="007B332A">
      <w:pPr>
        <w:rPr>
          <w:lang w:bidi="ar-OM"/>
          <w:rPrChange w:id="4638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639" w:author="Sinisa Ristic" w:date="2016-02-08T13:50:00Z">
            <w:rPr>
              <w:lang w:val="sr-Latn-RS" w:bidi="ar-OM"/>
            </w:rPr>
          </w:rPrChange>
        </w:rPr>
        <w:t xml:space="preserve">U </w:t>
      </w:r>
      <w:proofErr w:type="spellStart"/>
      <w:r w:rsidRPr="00212750">
        <w:rPr>
          <w:lang w:bidi="ar-OM"/>
          <w:rPrChange w:id="4640" w:author="Sinisa Ristic" w:date="2016-02-08T13:50:00Z">
            <w:rPr>
              <w:lang w:val="sr-Latn-RS" w:bidi="ar-OM"/>
            </w:rPr>
          </w:rPrChange>
        </w:rPr>
        <w:t>gornjem</w:t>
      </w:r>
      <w:proofErr w:type="spellEnd"/>
      <w:r w:rsidRPr="00212750">
        <w:rPr>
          <w:lang w:bidi="ar-OM"/>
          <w:rPrChange w:id="464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42" w:author="Sinisa Ristic" w:date="2016-02-08T13:50:00Z">
            <w:rPr>
              <w:lang w:val="sr-Latn-RS" w:bidi="ar-OM"/>
            </w:rPr>
          </w:rPrChange>
        </w:rPr>
        <w:t>delu</w:t>
      </w:r>
      <w:proofErr w:type="spellEnd"/>
      <w:r w:rsidRPr="00212750">
        <w:rPr>
          <w:lang w:bidi="ar-OM"/>
          <w:rPrChange w:id="464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44" w:author="Sinisa Ristic" w:date="2016-02-08T13:50:00Z">
            <w:rPr>
              <w:lang w:val="sr-Latn-RS" w:bidi="ar-OM"/>
            </w:rPr>
          </w:rPrChange>
        </w:rPr>
        <w:t>ekrana</w:t>
      </w:r>
      <w:proofErr w:type="spellEnd"/>
      <w:r w:rsidRPr="00212750">
        <w:rPr>
          <w:lang w:bidi="ar-OM"/>
          <w:rPrChange w:id="464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46" w:author="Sinisa Ristic" w:date="2016-02-08T13:50:00Z">
            <w:rPr>
              <w:lang w:val="sr-Latn-RS" w:bidi="ar-OM"/>
            </w:rPr>
          </w:rPrChange>
        </w:rPr>
        <w:t>polja</w:t>
      </w:r>
      <w:proofErr w:type="spellEnd"/>
      <w:r w:rsidRPr="00212750">
        <w:rPr>
          <w:lang w:bidi="ar-OM"/>
          <w:rPrChange w:id="464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48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464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50" w:author="Sinisa Ristic" w:date="2016-02-08T13:50:00Z">
            <w:rPr>
              <w:lang w:val="sr-Latn-RS" w:bidi="ar-OM"/>
            </w:rPr>
          </w:rPrChange>
        </w:rPr>
        <w:t>pretragu</w:t>
      </w:r>
      <w:proofErr w:type="spellEnd"/>
      <w:r w:rsidRPr="00212750">
        <w:rPr>
          <w:lang w:bidi="ar-OM"/>
          <w:rPrChange w:id="465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52" w:author="Sinisa Ristic" w:date="2016-02-08T13:50:00Z">
            <w:rPr>
              <w:lang w:val="sr-Latn-RS" w:bidi="ar-OM"/>
            </w:rPr>
          </w:rPrChange>
        </w:rPr>
        <w:t>po</w:t>
      </w:r>
      <w:proofErr w:type="spellEnd"/>
      <w:r w:rsidRPr="00212750">
        <w:rPr>
          <w:lang w:bidi="ar-OM"/>
          <w:rPrChange w:id="465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54" w:author="Sinisa Ristic" w:date="2016-02-08T13:50:00Z">
            <w:rPr>
              <w:lang w:val="sr-Latn-RS" w:bidi="ar-OM"/>
            </w:rPr>
          </w:rPrChange>
        </w:rPr>
        <w:t>datumu</w:t>
      </w:r>
      <w:proofErr w:type="spellEnd"/>
      <w:r w:rsidRPr="00212750">
        <w:rPr>
          <w:lang w:bidi="ar-OM"/>
          <w:rPrChange w:id="465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56" w:author="Sinisa Ristic" w:date="2016-02-08T13:50:00Z">
            <w:rPr>
              <w:lang w:val="sr-Latn-RS" w:bidi="ar-OM"/>
            </w:rPr>
          </w:rPrChange>
        </w:rPr>
        <w:t>dolaska</w:t>
      </w:r>
      <w:proofErr w:type="spellEnd"/>
      <w:r w:rsidRPr="00212750">
        <w:rPr>
          <w:lang w:bidi="ar-OM"/>
          <w:rPrChange w:id="4657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658" w:author="Sinisa Ristic" w:date="2016-02-08T13:50:00Z">
            <w:rPr>
              <w:lang w:val="sr-Latn-RS" w:bidi="ar-OM"/>
            </w:rPr>
          </w:rPrChange>
        </w:rPr>
        <w:t>datumu</w:t>
      </w:r>
      <w:proofErr w:type="spellEnd"/>
      <w:r w:rsidRPr="00212750">
        <w:rPr>
          <w:lang w:bidi="ar-OM"/>
          <w:rPrChange w:id="465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60" w:author="Sinisa Ristic" w:date="2016-02-08T13:50:00Z">
            <w:rPr>
              <w:lang w:val="sr-Latn-RS" w:bidi="ar-OM"/>
            </w:rPr>
          </w:rPrChange>
        </w:rPr>
        <w:t>odlaska</w:t>
      </w:r>
      <w:proofErr w:type="spellEnd"/>
      <w:r w:rsidRPr="00212750">
        <w:rPr>
          <w:lang w:bidi="ar-OM"/>
          <w:rPrChange w:id="4661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662" w:author="Sinisa Ristic" w:date="2016-02-08T13:50:00Z">
            <w:rPr>
              <w:lang w:val="sr-Latn-RS" w:bidi="ar-OM"/>
            </w:rPr>
          </w:rPrChange>
        </w:rPr>
        <w:t>imenu</w:t>
      </w:r>
      <w:proofErr w:type="spellEnd"/>
      <w:r w:rsidRPr="00212750">
        <w:rPr>
          <w:lang w:bidi="ar-OM"/>
          <w:rPrChange w:id="466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64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  <w:r w:rsidRPr="00212750">
        <w:rPr>
          <w:lang w:bidi="ar-OM"/>
          <w:rPrChange w:id="4665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666" w:author="Sinisa Ristic" w:date="2016-02-08T13:50:00Z">
            <w:rPr>
              <w:lang w:val="sr-Latn-RS" w:bidi="ar-OM"/>
            </w:rPr>
          </w:rPrChange>
        </w:rPr>
        <w:t>broju</w:t>
      </w:r>
      <w:proofErr w:type="spellEnd"/>
      <w:r w:rsidRPr="00212750">
        <w:rPr>
          <w:lang w:bidi="ar-OM"/>
          <w:rPrChange w:id="466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68" w:author="Sinisa Ristic" w:date="2016-02-08T13:50:00Z">
            <w:rPr>
              <w:lang w:val="sr-Latn-RS" w:bidi="ar-OM"/>
            </w:rPr>
          </w:rPrChange>
        </w:rPr>
        <w:t>rezervacije</w:t>
      </w:r>
      <w:proofErr w:type="spellEnd"/>
      <w:r w:rsidRPr="00212750">
        <w:rPr>
          <w:lang w:bidi="ar-OM"/>
          <w:rPrChange w:id="4669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670" w:author="Sinisa Ristic" w:date="2016-02-08T13:50:00Z">
            <w:rPr>
              <w:lang w:val="sr-Latn-RS" w:bidi="ar-OM"/>
            </w:rPr>
          </w:rPrChange>
        </w:rPr>
        <w:t>statusu</w:t>
      </w:r>
      <w:proofErr w:type="spellEnd"/>
      <w:r w:rsidRPr="00212750">
        <w:rPr>
          <w:lang w:bidi="ar-OM"/>
          <w:rPrChange w:id="467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72" w:author="Sinisa Ristic" w:date="2016-02-08T13:50:00Z">
            <w:rPr>
              <w:lang w:val="sr-Latn-RS" w:bidi="ar-OM"/>
            </w:rPr>
          </w:rPrChange>
        </w:rPr>
        <w:t>rezervacije</w:t>
      </w:r>
      <w:proofErr w:type="spellEnd"/>
      <w:r w:rsidRPr="00212750">
        <w:rPr>
          <w:lang w:bidi="ar-OM"/>
          <w:rPrChange w:id="4673" w:author="Sinisa Ristic" w:date="2016-02-08T13:50:00Z">
            <w:rPr>
              <w:lang w:val="sr-Latn-RS" w:bidi="ar-OM"/>
            </w:rPr>
          </w:rPrChange>
        </w:rPr>
        <w:t xml:space="preserve">. </w:t>
      </w:r>
    </w:p>
    <w:p w:rsidR="007B332A" w:rsidRPr="00212750" w:rsidRDefault="007B332A" w:rsidP="007B332A">
      <w:pPr>
        <w:pStyle w:val="Heading4"/>
        <w:rPr>
          <w:lang w:bidi="ar-OM"/>
          <w:rPrChange w:id="4674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675" w:author="Sinisa Ristic" w:date="2016-02-08T13:50:00Z">
            <w:rPr>
              <w:lang w:val="sr-Latn-RS" w:bidi="ar-OM"/>
            </w:rPr>
          </w:rPrChange>
        </w:rPr>
        <w:t>Donji</w:t>
      </w:r>
      <w:proofErr w:type="spellEnd"/>
      <w:r w:rsidRPr="00212750">
        <w:rPr>
          <w:lang w:bidi="ar-OM"/>
          <w:rPrChange w:id="467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77" w:author="Sinisa Ristic" w:date="2016-02-08T13:50:00Z">
            <w:rPr>
              <w:lang w:val="sr-Latn-RS" w:bidi="ar-OM"/>
            </w:rPr>
          </w:rPrChange>
        </w:rPr>
        <w:t>deo</w:t>
      </w:r>
      <w:proofErr w:type="spellEnd"/>
      <w:r w:rsidRPr="00212750">
        <w:rPr>
          <w:lang w:bidi="ar-OM"/>
          <w:rPrChange w:id="467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79" w:author="Sinisa Ristic" w:date="2016-02-08T13:50:00Z">
            <w:rPr>
              <w:lang w:val="sr-Latn-RS" w:bidi="ar-OM"/>
            </w:rPr>
          </w:rPrChange>
        </w:rPr>
        <w:t>ekrana</w:t>
      </w:r>
      <w:proofErr w:type="spellEnd"/>
    </w:p>
    <w:p w:rsidR="007B332A" w:rsidRPr="00212750" w:rsidRDefault="00842F13" w:rsidP="00842F13">
      <w:pPr>
        <w:rPr>
          <w:lang w:bidi="ar-OM"/>
          <w:rPrChange w:id="4680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681" w:author="Sinisa Ristic" w:date="2016-02-08T13:50:00Z">
            <w:rPr>
              <w:lang w:val="sr-Latn-RS" w:bidi="ar-OM"/>
            </w:rPr>
          </w:rPrChange>
        </w:rPr>
        <w:t>Lista</w:t>
      </w:r>
      <w:proofErr w:type="spellEnd"/>
      <w:r w:rsidRPr="00212750">
        <w:rPr>
          <w:lang w:bidi="ar-OM"/>
          <w:rPrChange w:id="468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83" w:author="Sinisa Ristic" w:date="2016-02-08T13:50:00Z">
            <w:rPr>
              <w:lang w:val="sr-Latn-RS" w:bidi="ar-OM"/>
            </w:rPr>
          </w:rPrChange>
        </w:rPr>
        <w:t>postojećih</w:t>
      </w:r>
      <w:proofErr w:type="spellEnd"/>
      <w:r w:rsidRPr="00212750">
        <w:rPr>
          <w:lang w:bidi="ar-OM"/>
          <w:rPrChange w:id="468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685" w:author="Sinisa Ristic" w:date="2016-02-08T13:50:00Z">
            <w:rPr>
              <w:lang w:val="sr-Latn-RS" w:bidi="ar-OM"/>
            </w:rPr>
          </w:rPrChange>
        </w:rPr>
        <w:t>re</w:t>
      </w:r>
      <w:r w:rsidR="007B332A" w:rsidRPr="00212750">
        <w:rPr>
          <w:lang w:bidi="ar-OM"/>
          <w:rPrChange w:id="4686" w:author="Sinisa Ristic" w:date="2016-02-08T13:50:00Z">
            <w:rPr>
              <w:lang w:val="sr-Latn-RS" w:bidi="ar-OM"/>
            </w:rPr>
          </w:rPrChange>
        </w:rPr>
        <w:t>zervacija</w:t>
      </w:r>
      <w:proofErr w:type="spellEnd"/>
      <w:r w:rsidR="007B332A" w:rsidRPr="00212750">
        <w:rPr>
          <w:lang w:bidi="ar-OM"/>
          <w:rPrChange w:id="4687" w:author="Sinisa Ristic" w:date="2016-02-08T13:50:00Z">
            <w:rPr>
              <w:lang w:val="sr-Latn-RS" w:bidi="ar-OM"/>
            </w:rPr>
          </w:rPrChange>
        </w:rPr>
        <w:t>.</w:t>
      </w:r>
    </w:p>
    <w:p w:rsidR="007B332A" w:rsidRPr="00212750" w:rsidRDefault="00FB2E1E" w:rsidP="00FB2E1E">
      <w:pPr>
        <w:pStyle w:val="Heading3"/>
        <w:rPr>
          <w:lang w:bidi="ar-OM"/>
          <w:rPrChange w:id="4688" w:author="Sinisa Ristic" w:date="2016-02-08T13:50:00Z">
            <w:rPr>
              <w:lang w:bidi="ar-OM"/>
            </w:rPr>
          </w:rPrChange>
        </w:rPr>
      </w:pPr>
      <w:bookmarkStart w:id="4689" w:name="_Toc442702564"/>
      <w:proofErr w:type="spellStart"/>
      <w:r w:rsidRPr="00212750">
        <w:rPr>
          <w:lang w:bidi="ar-OM"/>
          <w:rPrChange w:id="4690" w:author="Sinisa Ristic" w:date="2016-02-08T13:50:00Z">
            <w:rPr>
              <w:lang w:bidi="ar-OM"/>
            </w:rPr>
          </w:rPrChange>
        </w:rPr>
        <w:t>Prikaz</w:t>
      </w:r>
      <w:bookmarkEnd w:id="4689"/>
      <w:proofErr w:type="spellEnd"/>
    </w:p>
    <w:p w:rsidR="00FB2E1E" w:rsidRPr="00212750" w:rsidRDefault="00FB2E1E" w:rsidP="00FB2E1E">
      <w:pPr>
        <w:rPr>
          <w:lang w:bidi="ar-OM"/>
          <w:rPrChange w:id="4691" w:author="Sinisa Ristic" w:date="2016-02-08T13:50:00Z">
            <w:rPr>
              <w:lang w:bidi="ar-OM"/>
            </w:rPr>
          </w:rPrChange>
        </w:rPr>
      </w:pPr>
    </w:p>
    <w:p w:rsidR="00FB2E1E" w:rsidRPr="00212750" w:rsidRDefault="00FB2E1E" w:rsidP="00FB2E1E">
      <w:pPr>
        <w:rPr>
          <w:lang w:bidi="ar-OM"/>
          <w:rPrChange w:id="4692" w:author="Sinisa Ristic" w:date="2016-02-08T13:50:00Z">
            <w:rPr>
              <w:lang w:bidi="ar-OM"/>
            </w:rPr>
          </w:rPrChange>
        </w:rPr>
      </w:pPr>
      <w:r w:rsidRPr="00212750">
        <w:rPr>
          <w:noProof/>
          <w:lang w:eastAsia="en-US"/>
          <w:rPrChange w:id="4693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a forma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E" w:rsidRPr="00212750" w:rsidRDefault="007A49AE" w:rsidP="007A49AE">
      <w:pPr>
        <w:pStyle w:val="Quote"/>
        <w:jc w:val="center"/>
        <w:rPr>
          <w:lang w:bidi="ar-OM"/>
          <w:rPrChange w:id="4694" w:author="Sinisa Ristic" w:date="2016-02-08T13:50:00Z">
            <w:rPr>
              <w:lang w:bidi="ar-OM"/>
            </w:rPr>
          </w:rPrChange>
        </w:rPr>
      </w:pPr>
      <w:proofErr w:type="spellStart"/>
      <w:r w:rsidRPr="00212750">
        <w:rPr>
          <w:lang w:bidi="ar-OM"/>
          <w:rPrChange w:id="4695" w:author="Sinisa Ristic" w:date="2016-02-08T13:50:00Z">
            <w:rPr>
              <w:lang w:bidi="ar-OM"/>
            </w:rPr>
          </w:rPrChange>
        </w:rPr>
        <w:t>Slika</w:t>
      </w:r>
      <w:proofErr w:type="spellEnd"/>
      <w:r w:rsidRPr="00212750">
        <w:rPr>
          <w:lang w:bidi="ar-OM"/>
          <w:rPrChange w:id="4696" w:author="Sinisa Ristic" w:date="2016-02-08T13:50:00Z">
            <w:rPr>
              <w:lang w:bidi="ar-OM"/>
            </w:rPr>
          </w:rPrChange>
        </w:rPr>
        <w:t xml:space="preserve"> 1. </w:t>
      </w:r>
      <w:proofErr w:type="spellStart"/>
      <w:r w:rsidRPr="00212750">
        <w:rPr>
          <w:lang w:bidi="ar-OM"/>
          <w:rPrChange w:id="4697" w:author="Sinisa Ristic" w:date="2016-02-08T13:50:00Z">
            <w:rPr>
              <w:lang w:bidi="ar-OM"/>
            </w:rPr>
          </w:rPrChange>
        </w:rPr>
        <w:t>Glavna</w:t>
      </w:r>
      <w:proofErr w:type="spellEnd"/>
      <w:r w:rsidRPr="00212750">
        <w:rPr>
          <w:lang w:bidi="ar-OM"/>
          <w:rPrChange w:id="4698" w:author="Sinisa Ristic" w:date="2016-02-08T13:50:00Z">
            <w:rPr>
              <w:lang w:bidi="ar-OM"/>
            </w:rPr>
          </w:rPrChange>
        </w:rPr>
        <w:t xml:space="preserve"> forma.</w:t>
      </w:r>
    </w:p>
    <w:p w:rsidR="007B332A" w:rsidRPr="00212750" w:rsidRDefault="007B332A" w:rsidP="00842F13">
      <w:pPr>
        <w:rPr>
          <w:lang w:bidi="ar-OM"/>
          <w:rPrChange w:id="4699" w:author="Sinisa Ristic" w:date="2016-02-08T13:50:00Z">
            <w:rPr>
              <w:lang w:val="sr-Latn-RS" w:bidi="ar-OM"/>
            </w:rPr>
          </w:rPrChange>
        </w:rPr>
      </w:pPr>
    </w:p>
    <w:p w:rsidR="00FB2E1E" w:rsidRPr="00212750" w:rsidRDefault="00FB2E1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bidi="ar-OM"/>
          <w:rPrChange w:id="4700" w:author="Sinisa Ristic" w:date="2016-02-08T13:50:00Z"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28"/>
              <w:szCs w:val="28"/>
              <w:lang w:val="sr-Latn-RS" w:bidi="ar-OM"/>
            </w:rPr>
          </w:rPrChange>
        </w:rPr>
      </w:pPr>
      <w:r w:rsidRPr="00212750">
        <w:rPr>
          <w:lang w:bidi="ar-OM"/>
          <w:rPrChange w:id="4701" w:author="Sinisa Ristic" w:date="2016-02-08T13:50:00Z">
            <w:rPr>
              <w:lang w:val="sr-Latn-RS" w:bidi="ar-OM"/>
            </w:rPr>
          </w:rPrChange>
        </w:rPr>
        <w:lastRenderedPageBreak/>
        <w:br w:type="page"/>
      </w:r>
    </w:p>
    <w:p w:rsidR="00FB2E1E" w:rsidRPr="00212750" w:rsidRDefault="00FB2E1E" w:rsidP="00FB2E1E">
      <w:pPr>
        <w:pStyle w:val="Heading2"/>
        <w:rPr>
          <w:lang w:bidi="ar-OM"/>
          <w:rPrChange w:id="4702" w:author="Sinisa Ristic" w:date="2016-02-08T13:50:00Z">
            <w:rPr>
              <w:lang w:val="sr-Latn-RS" w:bidi="ar-OM"/>
            </w:rPr>
          </w:rPrChange>
        </w:rPr>
      </w:pPr>
      <w:bookmarkStart w:id="4703" w:name="_Toc442702565"/>
      <w:r w:rsidRPr="00212750">
        <w:rPr>
          <w:lang w:bidi="ar-OM"/>
          <w:rPrChange w:id="4704" w:author="Sinisa Ristic" w:date="2016-02-08T13:50:00Z">
            <w:rPr>
              <w:lang w:val="sr-Latn-RS" w:bidi="ar-OM"/>
            </w:rPr>
          </w:rPrChange>
        </w:rPr>
        <w:lastRenderedPageBreak/>
        <w:t xml:space="preserve">Nova </w:t>
      </w:r>
      <w:proofErr w:type="spellStart"/>
      <w:r w:rsidRPr="00212750">
        <w:rPr>
          <w:lang w:bidi="ar-OM"/>
          <w:rPrChange w:id="4705" w:author="Sinisa Ristic" w:date="2016-02-08T13:50:00Z">
            <w:rPr>
              <w:lang w:val="sr-Latn-RS" w:bidi="ar-OM"/>
            </w:rPr>
          </w:rPrChange>
        </w:rPr>
        <w:t>rezervacija</w:t>
      </w:r>
      <w:bookmarkEnd w:id="4703"/>
      <w:proofErr w:type="spellEnd"/>
    </w:p>
    <w:p w:rsidR="00FB2E1E" w:rsidRPr="00212750" w:rsidRDefault="00FB2E1E" w:rsidP="00FB2E1E">
      <w:pPr>
        <w:rPr>
          <w:lang w:bidi="ar-OM"/>
          <w:rPrChange w:id="4706" w:author="Sinisa Ristic" w:date="2016-02-08T13:50:00Z">
            <w:rPr>
              <w:lang w:val="sr-Latn-RS" w:bidi="ar-OM"/>
            </w:rPr>
          </w:rPrChange>
        </w:rPr>
      </w:pPr>
    </w:p>
    <w:p w:rsidR="00FB2E1E" w:rsidRPr="00212750" w:rsidRDefault="00FB2E1E" w:rsidP="00FB2E1E">
      <w:pPr>
        <w:pStyle w:val="Heading3"/>
        <w:rPr>
          <w:lang w:bidi="ar-OM"/>
          <w:rPrChange w:id="4707" w:author="Sinisa Ristic" w:date="2016-02-08T13:50:00Z">
            <w:rPr>
              <w:lang w:val="sr-Latn-RS" w:bidi="ar-OM"/>
            </w:rPr>
          </w:rPrChange>
        </w:rPr>
      </w:pPr>
      <w:bookmarkStart w:id="4708" w:name="_Toc442702566"/>
      <w:proofErr w:type="spellStart"/>
      <w:r w:rsidRPr="00212750">
        <w:rPr>
          <w:lang w:bidi="ar-OM"/>
          <w:rPrChange w:id="4709" w:author="Sinisa Ristic" w:date="2016-02-08T13:50:00Z">
            <w:rPr>
              <w:lang w:val="sr-Latn-RS" w:bidi="ar-OM"/>
            </w:rPr>
          </w:rPrChange>
        </w:rPr>
        <w:t>Napredno</w:t>
      </w:r>
      <w:proofErr w:type="spellEnd"/>
      <w:r w:rsidRPr="00212750">
        <w:rPr>
          <w:lang w:bidi="ar-OM"/>
          <w:rPrChange w:id="4710" w:author="Sinisa Ristic" w:date="2016-02-08T13:50:00Z">
            <w:rPr>
              <w:lang w:val="sr-Latn-RS" w:bidi="ar-OM"/>
            </w:rPr>
          </w:rPrChange>
        </w:rPr>
        <w:t xml:space="preserve"> – forma </w:t>
      </w:r>
      <w:proofErr w:type="spellStart"/>
      <w:proofErr w:type="gramStart"/>
      <w:r w:rsidRPr="00212750">
        <w:rPr>
          <w:lang w:bidi="ar-OM"/>
          <w:rPrChange w:id="4711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proofErr w:type="gramEnd"/>
      <w:r w:rsidRPr="00212750">
        <w:rPr>
          <w:lang w:bidi="ar-OM"/>
          <w:rPrChange w:id="471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13" w:author="Sinisa Ristic" w:date="2016-02-08T13:50:00Z">
            <w:rPr>
              <w:lang w:val="sr-Latn-RS" w:bidi="ar-OM"/>
            </w:rPr>
          </w:rPrChange>
        </w:rPr>
        <w:t>kontrolom</w:t>
      </w:r>
      <w:bookmarkEnd w:id="4708"/>
      <w:proofErr w:type="spellEnd"/>
    </w:p>
    <w:p w:rsidR="00FB2E1E" w:rsidRPr="00212750" w:rsidRDefault="00FB2E1E" w:rsidP="00FB2E1E">
      <w:pPr>
        <w:pStyle w:val="Heading4"/>
        <w:rPr>
          <w:lang w:bidi="ar-OM"/>
          <w:rPrChange w:id="4714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715" w:author="Sinisa Ristic" w:date="2016-02-08T13:50:00Z">
            <w:rPr>
              <w:lang w:val="sr-Latn-RS" w:bidi="ar-OM"/>
            </w:rPr>
          </w:rPrChange>
        </w:rPr>
        <w:t>Opis</w:t>
      </w:r>
      <w:proofErr w:type="spellEnd"/>
    </w:p>
    <w:p w:rsidR="00FB2E1E" w:rsidRPr="00212750" w:rsidRDefault="00FB2E1E" w:rsidP="00FB2E1E">
      <w:pPr>
        <w:rPr>
          <w:lang w:bidi="ar-OM"/>
          <w:rPrChange w:id="4716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717" w:author="Sinisa Ristic" w:date="2016-02-08T13:50:00Z">
            <w:rPr>
              <w:lang w:val="sr-Latn-RS" w:bidi="ar-OM"/>
            </w:rPr>
          </w:rPrChange>
        </w:rPr>
        <w:t>Ovo</w:t>
      </w:r>
      <w:proofErr w:type="spellEnd"/>
      <w:r w:rsidRPr="00212750">
        <w:rPr>
          <w:lang w:bidi="ar-OM"/>
          <w:rPrChange w:id="4718" w:author="Sinisa Ristic" w:date="2016-02-08T13:50:00Z">
            <w:rPr>
              <w:lang w:val="sr-Latn-RS" w:bidi="ar-OM"/>
            </w:rPr>
          </w:rPrChange>
        </w:rPr>
        <w:t xml:space="preserve"> je </w:t>
      </w:r>
      <w:proofErr w:type="spellStart"/>
      <w:r w:rsidRPr="00212750">
        <w:rPr>
          <w:lang w:bidi="ar-OM"/>
          <w:rPrChange w:id="4719" w:author="Sinisa Ristic" w:date="2016-02-08T13:50:00Z">
            <w:rPr>
              <w:lang w:val="sr-Latn-RS" w:bidi="ar-OM"/>
            </w:rPr>
          </w:rPrChange>
        </w:rPr>
        <w:t>napredniji</w:t>
      </w:r>
      <w:proofErr w:type="spellEnd"/>
      <w:r w:rsidRPr="00212750">
        <w:rPr>
          <w:lang w:bidi="ar-OM"/>
          <w:rPrChange w:id="472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21" w:author="Sinisa Ristic" w:date="2016-02-08T13:50:00Z">
            <w:rPr>
              <w:lang w:val="sr-Latn-RS" w:bidi="ar-OM"/>
            </w:rPr>
          </w:rPrChange>
        </w:rPr>
        <w:t>način</w:t>
      </w:r>
      <w:proofErr w:type="spellEnd"/>
      <w:r w:rsidRPr="00212750">
        <w:rPr>
          <w:lang w:bidi="ar-OM"/>
          <w:rPrChange w:id="472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23" w:author="Sinisa Ristic" w:date="2016-02-08T13:50:00Z">
            <w:rPr>
              <w:lang w:val="sr-Latn-RS" w:bidi="ar-OM"/>
            </w:rPr>
          </w:rPrChange>
        </w:rPr>
        <w:t>unosa</w:t>
      </w:r>
      <w:proofErr w:type="spellEnd"/>
      <w:r w:rsidRPr="00212750">
        <w:rPr>
          <w:lang w:bidi="ar-OM"/>
          <w:rPrChange w:id="4724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725" w:author="Sinisa Ristic" w:date="2016-02-08T13:50:00Z">
            <w:rPr>
              <w:lang w:val="sr-Latn-RS" w:bidi="ar-OM"/>
            </w:rPr>
          </w:rPrChange>
        </w:rPr>
        <w:t>koji</w:t>
      </w:r>
      <w:proofErr w:type="spellEnd"/>
      <w:r w:rsidRPr="00212750">
        <w:rPr>
          <w:lang w:bidi="ar-OM"/>
          <w:rPrChange w:id="472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27" w:author="Sinisa Ristic" w:date="2016-02-08T13:50:00Z">
            <w:rPr>
              <w:lang w:val="sr-Latn-RS" w:bidi="ar-OM"/>
            </w:rPr>
          </w:rPrChange>
        </w:rPr>
        <w:t>podrazumeva</w:t>
      </w:r>
      <w:proofErr w:type="spellEnd"/>
      <w:r w:rsidRPr="00212750">
        <w:rPr>
          <w:lang w:bidi="ar-OM"/>
          <w:rPrChange w:id="472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29" w:author="Sinisa Ristic" w:date="2016-02-08T13:50:00Z">
            <w:rPr>
              <w:lang w:val="sr-Latn-RS" w:bidi="ar-OM"/>
            </w:rPr>
          </w:rPrChange>
        </w:rPr>
        <w:t>korišćenje</w:t>
      </w:r>
      <w:proofErr w:type="spellEnd"/>
      <w:r w:rsidR="00E72A9B" w:rsidRPr="00212750">
        <w:rPr>
          <w:lang w:bidi="ar-OM"/>
          <w:rPrChange w:id="473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E72A9B" w:rsidRPr="00212750">
        <w:rPr>
          <w:lang w:bidi="ar-OM"/>
          <w:rPrChange w:id="4731" w:author="Sinisa Ristic" w:date="2016-02-08T13:50:00Z">
            <w:rPr>
              <w:lang w:val="sr-Latn-RS" w:bidi="ar-OM"/>
            </w:rPr>
          </w:rPrChange>
        </w:rPr>
        <w:t>grafičke</w:t>
      </w:r>
      <w:proofErr w:type="spellEnd"/>
      <w:r w:rsidR="00E72A9B" w:rsidRPr="00212750">
        <w:rPr>
          <w:lang w:bidi="ar-OM"/>
          <w:rPrChange w:id="473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E72A9B" w:rsidRPr="00212750">
        <w:rPr>
          <w:lang w:bidi="ar-OM"/>
          <w:rPrChange w:id="4733" w:author="Sinisa Ristic" w:date="2016-02-08T13:50:00Z">
            <w:rPr>
              <w:lang w:val="sr-Latn-RS" w:bidi="ar-OM"/>
            </w:rPr>
          </w:rPrChange>
        </w:rPr>
        <w:t>kontrole</w:t>
      </w:r>
      <w:proofErr w:type="spellEnd"/>
      <w:r w:rsidR="00E72A9B" w:rsidRPr="00212750">
        <w:rPr>
          <w:lang w:bidi="ar-OM"/>
          <w:rPrChange w:id="473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E72A9B" w:rsidRPr="00212750">
        <w:rPr>
          <w:lang w:bidi="ar-OM"/>
          <w:rPrChange w:id="4735" w:author="Sinisa Ristic" w:date="2016-02-08T13:50:00Z">
            <w:rPr>
              <w:lang w:val="sr-Latn-RS" w:bidi="ar-OM"/>
            </w:rPr>
          </w:rPrChange>
        </w:rPr>
        <w:t>prikaza</w:t>
      </w:r>
      <w:proofErr w:type="spellEnd"/>
      <w:r w:rsidR="00E72A9B" w:rsidRPr="00212750">
        <w:rPr>
          <w:lang w:bidi="ar-OM"/>
          <w:rPrChange w:id="473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E72A9B" w:rsidRPr="00212750">
        <w:rPr>
          <w:lang w:bidi="ar-OM"/>
          <w:rPrChange w:id="4737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="00E72A9B" w:rsidRPr="00212750">
        <w:rPr>
          <w:lang w:bidi="ar-OM"/>
          <w:rPrChange w:id="473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E72A9B" w:rsidRPr="00212750">
        <w:rPr>
          <w:lang w:bidi="ar-OM"/>
          <w:rPrChange w:id="4739" w:author="Sinisa Ristic" w:date="2016-02-08T13:50:00Z">
            <w:rPr>
              <w:lang w:val="sr-Latn-RS" w:bidi="ar-OM"/>
            </w:rPr>
          </w:rPrChange>
        </w:rPr>
        <w:t>interakcije</w:t>
      </w:r>
      <w:proofErr w:type="spellEnd"/>
      <w:r w:rsidR="00E72A9B" w:rsidRPr="00212750">
        <w:rPr>
          <w:lang w:bidi="ar-OM"/>
          <w:rPrChange w:id="474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="00E72A9B" w:rsidRPr="00212750">
        <w:rPr>
          <w:lang w:bidi="ar-OM"/>
          <w:rPrChange w:id="4741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proofErr w:type="gramEnd"/>
      <w:r w:rsidR="00E72A9B" w:rsidRPr="00212750">
        <w:rPr>
          <w:lang w:bidi="ar-OM"/>
          <w:rPrChange w:id="474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E72A9B" w:rsidRPr="00212750">
        <w:rPr>
          <w:lang w:bidi="ar-OM"/>
          <w:rPrChange w:id="4743" w:author="Sinisa Ristic" w:date="2016-02-08T13:50:00Z">
            <w:rPr>
              <w:lang w:val="sr-Latn-RS" w:bidi="ar-OM"/>
            </w:rPr>
          </w:rPrChange>
        </w:rPr>
        <w:t>sobama</w:t>
      </w:r>
      <w:proofErr w:type="spellEnd"/>
      <w:r w:rsidR="00E72A9B" w:rsidRPr="00212750">
        <w:rPr>
          <w:lang w:bidi="ar-OM"/>
          <w:rPrChange w:id="4744" w:author="Sinisa Ristic" w:date="2016-02-08T13:50:00Z">
            <w:rPr>
              <w:lang w:val="sr-Latn-RS" w:bidi="ar-OM"/>
            </w:rPr>
          </w:rPrChange>
        </w:rPr>
        <w:t>.</w:t>
      </w:r>
    </w:p>
    <w:p w:rsidR="00E72A9B" w:rsidRPr="00212750" w:rsidRDefault="00E72A9B" w:rsidP="00FB2E1E">
      <w:pPr>
        <w:rPr>
          <w:lang w:bidi="ar-OM"/>
          <w:rPrChange w:id="4745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746" w:author="Sinisa Ristic" w:date="2016-02-08T13:50:00Z">
            <w:rPr>
              <w:lang w:val="sr-Latn-RS" w:bidi="ar-OM"/>
            </w:rPr>
          </w:rPrChange>
        </w:rPr>
        <w:t>Sastoji</w:t>
      </w:r>
      <w:proofErr w:type="spellEnd"/>
      <w:r w:rsidRPr="00212750">
        <w:rPr>
          <w:lang w:bidi="ar-OM"/>
          <w:rPrChange w:id="4747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4748" w:author="Sinisa Ristic" w:date="2016-02-08T13:50:00Z">
            <w:rPr>
              <w:lang w:val="sr-Latn-RS" w:bidi="ar-OM"/>
            </w:rPr>
          </w:rPrChange>
        </w:rPr>
        <w:t>iz</w:t>
      </w:r>
      <w:proofErr w:type="spellEnd"/>
      <w:r w:rsidRPr="00212750">
        <w:rPr>
          <w:lang w:bidi="ar-OM"/>
          <w:rPrChange w:id="474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50" w:author="Sinisa Ristic" w:date="2016-02-08T13:50:00Z">
            <w:rPr>
              <w:lang w:val="sr-Latn-RS" w:bidi="ar-OM"/>
            </w:rPr>
          </w:rPrChange>
        </w:rPr>
        <w:t>dva</w:t>
      </w:r>
      <w:proofErr w:type="spellEnd"/>
      <w:r w:rsidRPr="00212750">
        <w:rPr>
          <w:lang w:bidi="ar-OM"/>
          <w:rPrChange w:id="475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52" w:author="Sinisa Ristic" w:date="2016-02-08T13:50:00Z">
            <w:rPr>
              <w:lang w:val="sr-Latn-RS" w:bidi="ar-OM"/>
            </w:rPr>
          </w:rPrChange>
        </w:rPr>
        <w:t>koraka</w:t>
      </w:r>
      <w:proofErr w:type="spellEnd"/>
      <w:r w:rsidRPr="00212750">
        <w:rPr>
          <w:lang w:bidi="ar-OM"/>
          <w:rPrChange w:id="4753" w:author="Sinisa Ristic" w:date="2016-02-08T13:50:00Z">
            <w:rPr>
              <w:lang w:val="sr-Latn-RS" w:bidi="ar-OM"/>
            </w:rPr>
          </w:rPrChange>
        </w:rPr>
        <w:t>:</w:t>
      </w:r>
    </w:p>
    <w:p w:rsidR="00E72A9B" w:rsidRPr="00212750" w:rsidRDefault="00E72A9B" w:rsidP="00770F0F">
      <w:pPr>
        <w:pStyle w:val="ListParagraph"/>
        <w:numPr>
          <w:ilvl w:val="0"/>
          <w:numId w:val="15"/>
        </w:numPr>
        <w:rPr>
          <w:lang w:bidi="ar-OM"/>
          <w:rPrChange w:id="4754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755" w:author="Sinisa Ristic" w:date="2016-02-08T13:50:00Z">
            <w:rPr>
              <w:lang w:val="sr-Latn-RS" w:bidi="ar-OM"/>
            </w:rPr>
          </w:rPrChange>
        </w:rPr>
        <w:t>Prikaz</w:t>
      </w:r>
      <w:proofErr w:type="spellEnd"/>
      <w:r w:rsidRPr="00212750">
        <w:rPr>
          <w:lang w:bidi="ar-OM"/>
          <w:rPrChange w:id="475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57" w:author="Sinisa Ristic" w:date="2016-02-08T13:50:00Z">
            <w:rPr>
              <w:lang w:val="sr-Latn-RS" w:bidi="ar-OM"/>
            </w:rPr>
          </w:rPrChange>
        </w:rPr>
        <w:t>forme</w:t>
      </w:r>
      <w:proofErr w:type="spellEnd"/>
      <w:r w:rsidRPr="00212750">
        <w:rPr>
          <w:lang w:bidi="ar-OM"/>
          <w:rPrChange w:id="475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4759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proofErr w:type="gramEnd"/>
      <w:r w:rsidRPr="00212750">
        <w:rPr>
          <w:lang w:bidi="ar-OM"/>
          <w:rPrChange w:id="476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61" w:author="Sinisa Ristic" w:date="2016-02-08T13:50:00Z">
            <w:rPr>
              <w:lang w:val="sr-Latn-RS" w:bidi="ar-OM"/>
            </w:rPr>
          </w:rPrChange>
        </w:rPr>
        <w:t>kontrolom</w:t>
      </w:r>
      <w:proofErr w:type="spellEnd"/>
      <w:r w:rsidRPr="00212750">
        <w:rPr>
          <w:lang w:bidi="ar-OM"/>
          <w:rPrChange w:id="4762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763" w:author="Sinisa Ristic" w:date="2016-02-08T13:50:00Z">
            <w:rPr>
              <w:lang w:val="sr-Latn-RS" w:bidi="ar-OM"/>
            </w:rPr>
          </w:rPrChange>
        </w:rPr>
        <w:t>na</w:t>
      </w:r>
      <w:proofErr w:type="spellEnd"/>
      <w:r w:rsidRPr="00212750">
        <w:rPr>
          <w:lang w:bidi="ar-OM"/>
          <w:rPrChange w:id="476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65" w:author="Sinisa Ristic" w:date="2016-02-08T13:50:00Z">
            <w:rPr>
              <w:lang w:val="sr-Latn-RS" w:bidi="ar-OM"/>
            </w:rPr>
          </w:rPrChange>
        </w:rPr>
        <w:t>kojoj</w:t>
      </w:r>
      <w:proofErr w:type="spellEnd"/>
      <w:r w:rsidRPr="00212750">
        <w:rPr>
          <w:lang w:bidi="ar-OM"/>
          <w:rPrChange w:id="4766" w:author="Sinisa Ristic" w:date="2016-02-08T13:50:00Z">
            <w:rPr>
              <w:lang w:val="sr-Latn-RS" w:bidi="ar-OM"/>
            </w:rPr>
          </w:rPrChange>
        </w:rPr>
        <w:t xml:space="preserve"> se vide </w:t>
      </w:r>
      <w:proofErr w:type="spellStart"/>
      <w:r w:rsidRPr="00212750">
        <w:rPr>
          <w:lang w:bidi="ar-OM"/>
          <w:rPrChange w:id="4767" w:author="Sinisa Ristic" w:date="2016-02-08T13:50:00Z">
            <w:rPr>
              <w:lang w:val="sr-Latn-RS" w:bidi="ar-OM"/>
            </w:rPr>
          </w:rPrChange>
        </w:rPr>
        <w:t>zauzete</w:t>
      </w:r>
      <w:proofErr w:type="spellEnd"/>
      <w:r w:rsidRPr="00212750">
        <w:rPr>
          <w:lang w:bidi="ar-OM"/>
          <w:rPrChange w:id="476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69" w:author="Sinisa Ristic" w:date="2016-02-08T13:50:00Z">
            <w:rPr>
              <w:lang w:val="sr-Latn-RS" w:bidi="ar-OM"/>
            </w:rPr>
          </w:rPrChange>
        </w:rPr>
        <w:t>sobe</w:t>
      </w:r>
      <w:proofErr w:type="spellEnd"/>
      <w:r w:rsidRPr="00212750">
        <w:rPr>
          <w:lang w:bidi="ar-OM"/>
          <w:rPrChange w:id="477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71" w:author="Sinisa Ristic" w:date="2016-02-08T13:50:00Z">
            <w:rPr>
              <w:lang w:val="sr-Latn-RS" w:bidi="ar-OM"/>
            </w:rPr>
          </w:rPrChange>
        </w:rPr>
        <w:t>ofarbane</w:t>
      </w:r>
      <w:proofErr w:type="spellEnd"/>
      <w:r w:rsidRPr="00212750">
        <w:rPr>
          <w:lang w:bidi="ar-OM"/>
          <w:rPrChange w:id="4772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773" w:author="Sinisa Ristic" w:date="2016-02-08T13:50:00Z">
            <w:rPr>
              <w:lang w:val="sr-Latn-RS" w:bidi="ar-OM"/>
            </w:rPr>
          </w:rPrChange>
        </w:rPr>
        <w:t>drugu</w:t>
      </w:r>
      <w:proofErr w:type="spellEnd"/>
      <w:r w:rsidRPr="00212750">
        <w:rPr>
          <w:lang w:bidi="ar-OM"/>
          <w:rPrChange w:id="477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75" w:author="Sinisa Ristic" w:date="2016-02-08T13:50:00Z">
            <w:rPr>
              <w:lang w:val="sr-Latn-RS" w:bidi="ar-OM"/>
            </w:rPr>
          </w:rPrChange>
        </w:rPr>
        <w:t>boju</w:t>
      </w:r>
      <w:proofErr w:type="spellEnd"/>
      <w:r w:rsidRPr="00212750">
        <w:rPr>
          <w:lang w:bidi="ar-OM"/>
          <w:rPrChange w:id="4776" w:author="Sinisa Ristic" w:date="2016-02-08T13:50:00Z">
            <w:rPr>
              <w:lang w:val="sr-Latn-RS" w:bidi="ar-OM"/>
            </w:rPr>
          </w:rPrChange>
        </w:rPr>
        <w:t xml:space="preserve">. </w:t>
      </w:r>
      <w:proofErr w:type="spellStart"/>
      <w:r w:rsidRPr="00212750">
        <w:rPr>
          <w:lang w:bidi="ar-OM"/>
          <w:rPrChange w:id="4777" w:author="Sinisa Ristic" w:date="2016-02-08T13:50:00Z">
            <w:rPr>
              <w:lang w:val="sr-Latn-RS" w:bidi="ar-OM"/>
            </w:rPr>
          </w:rPrChange>
        </w:rPr>
        <w:t>Dvodimenzionalni</w:t>
      </w:r>
      <w:proofErr w:type="spellEnd"/>
      <w:r w:rsidRPr="00212750">
        <w:rPr>
          <w:lang w:bidi="ar-OM"/>
          <w:rPrChange w:id="477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79" w:author="Sinisa Ristic" w:date="2016-02-08T13:50:00Z">
            <w:rPr>
              <w:lang w:val="sr-Latn-RS" w:bidi="ar-OM"/>
            </w:rPr>
          </w:rPrChange>
        </w:rPr>
        <w:t>dijagram</w:t>
      </w:r>
      <w:proofErr w:type="spellEnd"/>
      <w:r w:rsidRPr="00212750">
        <w:rPr>
          <w:lang w:bidi="ar-OM"/>
          <w:rPrChange w:id="4780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proofErr w:type="gramStart"/>
      <w:r w:rsidRPr="00212750">
        <w:rPr>
          <w:lang w:bidi="ar-OM"/>
          <w:rPrChange w:id="4781" w:author="Sinisa Ristic" w:date="2016-02-08T13:50:00Z">
            <w:rPr>
              <w:lang w:val="sr-Latn-RS" w:bidi="ar-OM"/>
            </w:rPr>
          </w:rPrChange>
        </w:rPr>
        <w:t>na</w:t>
      </w:r>
      <w:proofErr w:type="spellEnd"/>
      <w:proofErr w:type="gramEnd"/>
      <w:r w:rsidRPr="00212750">
        <w:rPr>
          <w:lang w:bidi="ar-OM"/>
          <w:rPrChange w:id="478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83" w:author="Sinisa Ristic" w:date="2016-02-08T13:50:00Z">
            <w:rPr>
              <w:lang w:val="sr-Latn-RS" w:bidi="ar-OM"/>
            </w:rPr>
          </w:rPrChange>
        </w:rPr>
        <w:t>vertikalnoj</w:t>
      </w:r>
      <w:proofErr w:type="spellEnd"/>
      <w:r w:rsidRPr="00212750">
        <w:rPr>
          <w:lang w:bidi="ar-OM"/>
          <w:rPrChange w:id="478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85" w:author="Sinisa Ristic" w:date="2016-02-08T13:50:00Z">
            <w:rPr>
              <w:lang w:val="sr-Latn-RS" w:bidi="ar-OM"/>
            </w:rPr>
          </w:rPrChange>
        </w:rPr>
        <w:t>osi</w:t>
      </w:r>
      <w:proofErr w:type="spellEnd"/>
      <w:r w:rsidRPr="00212750">
        <w:rPr>
          <w:lang w:bidi="ar-OM"/>
          <w:rPrChange w:id="478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87" w:author="Sinisa Ristic" w:date="2016-02-08T13:50:00Z">
            <w:rPr>
              <w:lang w:val="sr-Latn-RS" w:bidi="ar-OM"/>
            </w:rPr>
          </w:rPrChange>
        </w:rPr>
        <w:t>su</w:t>
      </w:r>
      <w:proofErr w:type="spellEnd"/>
      <w:r w:rsidRPr="00212750">
        <w:rPr>
          <w:lang w:bidi="ar-OM"/>
          <w:rPrChange w:id="478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89" w:author="Sinisa Ristic" w:date="2016-02-08T13:50:00Z">
            <w:rPr>
              <w:lang w:val="sr-Latn-RS" w:bidi="ar-OM"/>
            </w:rPr>
          </w:rPrChange>
        </w:rPr>
        <w:t>predstavljene</w:t>
      </w:r>
      <w:proofErr w:type="spellEnd"/>
      <w:r w:rsidRPr="00212750">
        <w:rPr>
          <w:lang w:bidi="ar-OM"/>
          <w:rPrChange w:id="479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91" w:author="Sinisa Ristic" w:date="2016-02-08T13:50:00Z">
            <w:rPr>
              <w:lang w:val="sr-Latn-RS" w:bidi="ar-OM"/>
            </w:rPr>
          </w:rPrChange>
        </w:rPr>
        <w:t>sobe</w:t>
      </w:r>
      <w:proofErr w:type="spellEnd"/>
      <w:r w:rsidRPr="00212750">
        <w:rPr>
          <w:lang w:bidi="ar-OM"/>
          <w:rPrChange w:id="4792" w:author="Sinisa Ristic" w:date="2016-02-08T13:50:00Z">
            <w:rPr>
              <w:lang w:val="sr-Latn-RS" w:bidi="ar-OM"/>
            </w:rPr>
          </w:rPrChange>
        </w:rPr>
        <w:t xml:space="preserve"> a </w:t>
      </w:r>
      <w:proofErr w:type="spellStart"/>
      <w:r w:rsidRPr="00212750">
        <w:rPr>
          <w:lang w:bidi="ar-OM"/>
          <w:rPrChange w:id="4793" w:author="Sinisa Ristic" w:date="2016-02-08T13:50:00Z">
            <w:rPr>
              <w:lang w:val="sr-Latn-RS" w:bidi="ar-OM"/>
            </w:rPr>
          </w:rPrChange>
        </w:rPr>
        <w:t>na</w:t>
      </w:r>
      <w:proofErr w:type="spellEnd"/>
      <w:r w:rsidRPr="00212750">
        <w:rPr>
          <w:lang w:bidi="ar-OM"/>
          <w:rPrChange w:id="479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95" w:author="Sinisa Ristic" w:date="2016-02-08T13:50:00Z">
            <w:rPr>
              <w:lang w:val="sr-Latn-RS" w:bidi="ar-OM"/>
            </w:rPr>
          </w:rPrChange>
        </w:rPr>
        <w:t>horizontalnoj</w:t>
      </w:r>
      <w:proofErr w:type="spellEnd"/>
      <w:r w:rsidRPr="00212750">
        <w:rPr>
          <w:lang w:bidi="ar-OM"/>
          <w:rPrChange w:id="479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797" w:author="Sinisa Ristic" w:date="2016-02-08T13:50:00Z">
            <w:rPr>
              <w:lang w:val="sr-Latn-RS" w:bidi="ar-OM"/>
            </w:rPr>
          </w:rPrChange>
        </w:rPr>
        <w:t>osi</w:t>
      </w:r>
      <w:proofErr w:type="spellEnd"/>
      <w:r w:rsidRPr="00212750">
        <w:rPr>
          <w:lang w:bidi="ar-OM"/>
          <w:rPrChange w:id="4798" w:author="Sinisa Ristic" w:date="2016-02-08T13:50:00Z">
            <w:rPr>
              <w:lang w:val="sr-Latn-RS" w:bidi="ar-OM"/>
            </w:rPr>
          </w:rPrChange>
        </w:rPr>
        <w:t xml:space="preserve"> je </w:t>
      </w:r>
      <w:proofErr w:type="spellStart"/>
      <w:r w:rsidRPr="00212750">
        <w:rPr>
          <w:lang w:bidi="ar-OM"/>
          <w:rPrChange w:id="4799" w:author="Sinisa Ristic" w:date="2016-02-08T13:50:00Z">
            <w:rPr>
              <w:lang w:val="sr-Latn-RS" w:bidi="ar-OM"/>
            </w:rPr>
          </w:rPrChange>
        </w:rPr>
        <w:t>predstavljenja</w:t>
      </w:r>
      <w:proofErr w:type="spellEnd"/>
      <w:r w:rsidRPr="00212750">
        <w:rPr>
          <w:lang w:bidi="ar-OM"/>
          <w:rPrChange w:id="480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01" w:author="Sinisa Ristic" w:date="2016-02-08T13:50:00Z">
            <w:rPr>
              <w:lang w:val="sr-Latn-RS" w:bidi="ar-OM"/>
            </w:rPr>
          </w:rPrChange>
        </w:rPr>
        <w:t>njihova</w:t>
      </w:r>
      <w:proofErr w:type="spellEnd"/>
      <w:r w:rsidRPr="00212750">
        <w:rPr>
          <w:lang w:bidi="ar-OM"/>
          <w:rPrChange w:id="480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03" w:author="Sinisa Ristic" w:date="2016-02-08T13:50:00Z">
            <w:rPr>
              <w:lang w:val="sr-Latn-RS" w:bidi="ar-OM"/>
            </w:rPr>
          </w:rPrChange>
        </w:rPr>
        <w:t>zauzetost</w:t>
      </w:r>
      <w:proofErr w:type="spellEnd"/>
      <w:r w:rsidRPr="00212750">
        <w:rPr>
          <w:lang w:bidi="ar-OM"/>
          <w:rPrChange w:id="4804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4805" w:author="Sinisa Ristic" w:date="2016-02-08T13:50:00Z">
            <w:rPr>
              <w:lang w:val="sr-Latn-RS" w:bidi="ar-OM"/>
            </w:rPr>
          </w:rPrChange>
        </w:rPr>
        <w:t>vremenskom</w:t>
      </w:r>
      <w:proofErr w:type="spellEnd"/>
      <w:r w:rsidRPr="00212750">
        <w:rPr>
          <w:lang w:bidi="ar-OM"/>
          <w:rPrChange w:id="480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07" w:author="Sinisa Ristic" w:date="2016-02-08T13:50:00Z">
            <w:rPr>
              <w:lang w:val="sr-Latn-RS" w:bidi="ar-OM"/>
            </w:rPr>
          </w:rPrChange>
        </w:rPr>
        <w:t>rasponu</w:t>
      </w:r>
      <w:proofErr w:type="spellEnd"/>
      <w:r w:rsidRPr="00212750">
        <w:rPr>
          <w:lang w:bidi="ar-OM"/>
          <w:rPrChange w:id="4808" w:author="Sinisa Ristic" w:date="2016-02-08T13:50:00Z">
            <w:rPr>
              <w:lang w:val="sr-Latn-RS" w:bidi="ar-OM"/>
            </w:rPr>
          </w:rPrChange>
        </w:rPr>
        <w:t xml:space="preserve">. </w:t>
      </w:r>
      <w:proofErr w:type="spellStart"/>
      <w:r w:rsidRPr="00212750">
        <w:rPr>
          <w:lang w:bidi="ar-OM"/>
          <w:rPrChange w:id="4809" w:author="Sinisa Ristic" w:date="2016-02-08T13:50:00Z">
            <w:rPr>
              <w:lang w:val="sr-Latn-RS" w:bidi="ar-OM"/>
            </w:rPr>
          </w:rPrChange>
        </w:rPr>
        <w:t>Vremenska</w:t>
      </w:r>
      <w:proofErr w:type="spellEnd"/>
      <w:r w:rsidRPr="00212750">
        <w:rPr>
          <w:lang w:bidi="ar-OM"/>
          <w:rPrChange w:id="481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11" w:author="Sinisa Ristic" w:date="2016-02-08T13:50:00Z">
            <w:rPr>
              <w:lang w:val="sr-Latn-RS" w:bidi="ar-OM"/>
            </w:rPr>
          </w:rPrChange>
        </w:rPr>
        <w:t>rezolucija</w:t>
      </w:r>
      <w:proofErr w:type="spellEnd"/>
      <w:r w:rsidRPr="00212750">
        <w:rPr>
          <w:lang w:bidi="ar-OM"/>
          <w:rPrChange w:id="4812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4813" w:author="Sinisa Ristic" w:date="2016-02-08T13:50:00Z">
            <w:rPr>
              <w:lang w:val="sr-Latn-RS" w:bidi="ar-OM"/>
            </w:rPr>
          </w:rPrChange>
        </w:rPr>
        <w:t>može</w:t>
      </w:r>
      <w:proofErr w:type="spellEnd"/>
      <w:r w:rsidRPr="00212750">
        <w:rPr>
          <w:lang w:bidi="ar-OM"/>
          <w:rPrChange w:id="481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15" w:author="Sinisa Ristic" w:date="2016-02-08T13:50:00Z">
            <w:rPr>
              <w:lang w:val="sr-Latn-RS" w:bidi="ar-OM"/>
            </w:rPr>
          </w:rPrChange>
        </w:rPr>
        <w:t>menjati</w:t>
      </w:r>
      <w:proofErr w:type="spellEnd"/>
      <w:r w:rsidRPr="00212750">
        <w:rPr>
          <w:lang w:bidi="ar-OM"/>
          <w:rPrChange w:id="481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17" w:author="Sinisa Ristic" w:date="2016-02-08T13:50:00Z">
            <w:rPr>
              <w:lang w:val="sr-Latn-RS" w:bidi="ar-OM"/>
            </w:rPr>
          </w:rPrChange>
        </w:rPr>
        <w:t>selekcijom</w:t>
      </w:r>
      <w:proofErr w:type="spellEnd"/>
      <w:r w:rsidRPr="00212750">
        <w:rPr>
          <w:lang w:bidi="ar-OM"/>
          <w:rPrChange w:id="481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19" w:author="Sinisa Ristic" w:date="2016-02-08T13:50:00Z">
            <w:rPr>
              <w:lang w:val="sr-Latn-RS" w:bidi="ar-OM"/>
            </w:rPr>
          </w:rPrChange>
        </w:rPr>
        <w:t>opcije</w:t>
      </w:r>
      <w:proofErr w:type="spellEnd"/>
      <w:r w:rsidRPr="00212750">
        <w:rPr>
          <w:lang w:bidi="ar-OM"/>
          <w:rPrChange w:id="482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21" w:author="Sinisa Ristic" w:date="2016-02-08T13:50:00Z">
            <w:rPr>
              <w:lang w:val="sr-Latn-RS" w:bidi="ar-OM"/>
            </w:rPr>
          </w:rPrChange>
        </w:rPr>
        <w:t>iz</w:t>
      </w:r>
      <w:proofErr w:type="spellEnd"/>
      <w:r w:rsidRPr="00212750">
        <w:rPr>
          <w:lang w:bidi="ar-OM"/>
          <w:rPrChange w:id="4822" w:author="Sinisa Ristic" w:date="2016-02-08T13:50:00Z">
            <w:rPr>
              <w:lang w:val="sr-Latn-RS" w:bidi="ar-OM"/>
            </w:rPr>
          </w:rPrChange>
        </w:rPr>
        <w:t xml:space="preserve"> combo-box-a u </w:t>
      </w:r>
      <w:proofErr w:type="spellStart"/>
      <w:r w:rsidRPr="00212750">
        <w:rPr>
          <w:lang w:bidi="ar-OM"/>
          <w:rPrChange w:id="4823" w:author="Sinisa Ristic" w:date="2016-02-08T13:50:00Z">
            <w:rPr>
              <w:lang w:val="sr-Latn-RS" w:bidi="ar-OM"/>
            </w:rPr>
          </w:rPrChange>
        </w:rPr>
        <w:t>headeru</w:t>
      </w:r>
      <w:proofErr w:type="spellEnd"/>
      <w:r w:rsidRPr="00212750">
        <w:rPr>
          <w:lang w:bidi="ar-OM"/>
          <w:rPrChange w:id="4824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Pr="00212750">
        <w:rPr>
          <w:lang w:bidi="ar-OM"/>
          <w:rPrChange w:id="4825" w:author="Sinisa Ristic" w:date="2016-02-08T13:50:00Z">
            <w:rPr>
              <w:lang w:val="sr-Latn-RS" w:bidi="ar-OM"/>
            </w:rPr>
          </w:rPrChange>
        </w:rPr>
        <w:t>dani</w:t>
      </w:r>
      <w:proofErr w:type="spellEnd"/>
      <w:r w:rsidRPr="00212750">
        <w:rPr>
          <w:lang w:bidi="ar-OM"/>
          <w:rPrChange w:id="4826" w:author="Sinisa Ristic" w:date="2016-02-08T13:50:00Z">
            <w:rPr>
              <w:lang w:val="sr-Latn-RS" w:bidi="ar-OM"/>
            </w:rPr>
          </w:rPrChange>
        </w:rPr>
        <w:t xml:space="preserve">, sati, </w:t>
      </w:r>
      <w:proofErr w:type="spellStart"/>
      <w:r w:rsidRPr="00212750">
        <w:rPr>
          <w:lang w:bidi="ar-OM"/>
          <w:rPrChange w:id="4827" w:author="Sinisa Ristic" w:date="2016-02-08T13:50:00Z">
            <w:rPr>
              <w:lang w:val="sr-Latn-RS" w:bidi="ar-OM"/>
            </w:rPr>
          </w:rPrChange>
        </w:rPr>
        <w:t>minuti</w:t>
      </w:r>
      <w:proofErr w:type="spellEnd"/>
      <w:r w:rsidRPr="00212750">
        <w:rPr>
          <w:lang w:bidi="ar-OM"/>
          <w:rPrChange w:id="482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29" w:author="Sinisa Ristic" w:date="2016-02-08T13:50:00Z">
            <w:rPr>
              <w:lang w:val="sr-Latn-RS" w:bidi="ar-OM"/>
            </w:rPr>
          </w:rPrChange>
        </w:rPr>
        <w:t>itd</w:t>
      </w:r>
      <w:proofErr w:type="spellEnd"/>
      <w:r w:rsidRPr="00212750">
        <w:rPr>
          <w:lang w:bidi="ar-OM"/>
          <w:rPrChange w:id="4830" w:author="Sinisa Ristic" w:date="2016-02-08T13:50:00Z">
            <w:rPr>
              <w:lang w:val="sr-Latn-RS" w:bidi="ar-OM"/>
            </w:rPr>
          </w:rPrChange>
        </w:rPr>
        <w:t xml:space="preserve">.) </w:t>
      </w:r>
      <w:proofErr w:type="spellStart"/>
      <w:r w:rsidRPr="00212750">
        <w:rPr>
          <w:lang w:bidi="ar-OM"/>
          <w:rPrChange w:id="4831" w:author="Sinisa Ristic" w:date="2016-02-08T13:50:00Z">
            <w:rPr>
              <w:lang w:val="sr-Latn-RS" w:bidi="ar-OM"/>
            </w:rPr>
          </w:rPrChange>
        </w:rPr>
        <w:t>Selekcijom</w:t>
      </w:r>
      <w:proofErr w:type="spellEnd"/>
      <w:r w:rsidRPr="00212750">
        <w:rPr>
          <w:lang w:bidi="ar-OM"/>
          <w:rPrChange w:id="483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33" w:author="Sinisa Ristic" w:date="2016-02-08T13:50:00Z">
            <w:rPr>
              <w:lang w:val="sr-Latn-RS" w:bidi="ar-OM"/>
            </w:rPr>
          </w:rPrChange>
        </w:rPr>
        <w:t>kockice</w:t>
      </w:r>
      <w:proofErr w:type="spellEnd"/>
      <w:r w:rsidRPr="00212750">
        <w:rPr>
          <w:lang w:bidi="ar-OM"/>
          <w:rPrChange w:id="483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35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836" w:author="Sinisa Ristic" w:date="2016-02-08T13:50:00Z">
            <w:rPr>
              <w:lang w:val="sr-Latn-RS" w:bidi="ar-OM"/>
            </w:rPr>
          </w:rPrChange>
        </w:rPr>
        <w:t xml:space="preserve"> drag-</w:t>
      </w:r>
      <w:proofErr w:type="spellStart"/>
      <w:r w:rsidRPr="00212750">
        <w:rPr>
          <w:lang w:bidi="ar-OM"/>
          <w:rPrChange w:id="4837" w:author="Sinisa Ristic" w:date="2016-02-08T13:50:00Z">
            <w:rPr>
              <w:lang w:val="sr-Latn-RS" w:bidi="ar-OM"/>
            </w:rPr>
          </w:rPrChange>
        </w:rPr>
        <w:t>ovanjem</w:t>
      </w:r>
      <w:proofErr w:type="spellEnd"/>
      <w:r w:rsidRPr="00212750">
        <w:rPr>
          <w:lang w:bidi="ar-OM"/>
          <w:rPrChange w:id="483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39" w:author="Sinisa Ristic" w:date="2016-02-08T13:50:00Z">
            <w:rPr>
              <w:lang w:val="sr-Latn-RS" w:bidi="ar-OM"/>
            </w:rPr>
          </w:rPrChange>
        </w:rPr>
        <w:t>miša</w:t>
      </w:r>
      <w:proofErr w:type="spellEnd"/>
      <w:r w:rsidRPr="00212750">
        <w:rPr>
          <w:lang w:bidi="ar-OM"/>
          <w:rPrChange w:id="484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41" w:author="Sinisa Ristic" w:date="2016-02-08T13:50:00Z">
            <w:rPr>
              <w:lang w:val="sr-Latn-RS" w:bidi="ar-OM"/>
            </w:rPr>
          </w:rPrChange>
        </w:rPr>
        <w:t>po</w:t>
      </w:r>
      <w:proofErr w:type="spellEnd"/>
      <w:r w:rsidRPr="00212750">
        <w:rPr>
          <w:lang w:bidi="ar-OM"/>
          <w:rPrChange w:id="484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43" w:author="Sinisa Ristic" w:date="2016-02-08T13:50:00Z">
            <w:rPr>
              <w:lang w:val="sr-Latn-RS" w:bidi="ar-OM"/>
            </w:rPr>
          </w:rPrChange>
        </w:rPr>
        <w:t>opsegu</w:t>
      </w:r>
      <w:proofErr w:type="spellEnd"/>
      <w:r w:rsidRPr="00212750">
        <w:rPr>
          <w:lang w:bidi="ar-OM"/>
          <w:rPrChange w:id="4844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4845" w:author="Sinisa Ristic" w:date="2016-02-08T13:50:00Z">
            <w:rPr>
              <w:lang w:val="sr-Latn-RS" w:bidi="ar-OM"/>
            </w:rPr>
          </w:rPrChange>
        </w:rPr>
        <w:t>rezerviše</w:t>
      </w:r>
      <w:proofErr w:type="spellEnd"/>
      <w:r w:rsidRPr="00212750">
        <w:rPr>
          <w:lang w:bidi="ar-OM"/>
          <w:rPrChange w:id="484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47" w:author="Sinisa Ristic" w:date="2016-02-08T13:50:00Z">
            <w:rPr>
              <w:lang w:val="sr-Latn-RS" w:bidi="ar-OM"/>
            </w:rPr>
          </w:rPrChange>
        </w:rPr>
        <w:t>ovaj</w:t>
      </w:r>
      <w:proofErr w:type="spellEnd"/>
      <w:r w:rsidRPr="00212750">
        <w:rPr>
          <w:lang w:bidi="ar-OM"/>
          <w:rPrChange w:id="484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49" w:author="Sinisa Ristic" w:date="2016-02-08T13:50:00Z">
            <w:rPr>
              <w:lang w:val="sr-Latn-RS" w:bidi="ar-OM"/>
            </w:rPr>
          </w:rPrChange>
        </w:rPr>
        <w:t>opseg</w:t>
      </w:r>
      <w:proofErr w:type="spellEnd"/>
      <w:r w:rsidRPr="00212750">
        <w:rPr>
          <w:lang w:bidi="ar-OM"/>
          <w:rPrChange w:id="4850" w:author="Sinisa Ristic" w:date="2016-02-08T13:50:00Z">
            <w:rPr>
              <w:lang w:val="sr-Latn-RS" w:bidi="ar-OM"/>
            </w:rPr>
          </w:rPrChange>
        </w:rPr>
        <w:t xml:space="preserve">. Po </w:t>
      </w:r>
      <w:proofErr w:type="spellStart"/>
      <w:r w:rsidRPr="00212750">
        <w:rPr>
          <w:lang w:bidi="ar-OM"/>
          <w:rPrChange w:id="4851" w:author="Sinisa Ristic" w:date="2016-02-08T13:50:00Z">
            <w:rPr>
              <w:lang w:val="sr-Latn-RS" w:bidi="ar-OM"/>
            </w:rPr>
          </w:rPrChange>
        </w:rPr>
        <w:t>puštanju</w:t>
      </w:r>
      <w:proofErr w:type="spellEnd"/>
      <w:r w:rsidRPr="00212750">
        <w:rPr>
          <w:lang w:bidi="ar-OM"/>
          <w:rPrChange w:id="485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53" w:author="Sinisa Ristic" w:date="2016-02-08T13:50:00Z">
            <w:rPr>
              <w:lang w:val="sr-Latn-RS" w:bidi="ar-OM"/>
            </w:rPr>
          </w:rPrChange>
        </w:rPr>
        <w:t>miša</w:t>
      </w:r>
      <w:proofErr w:type="spellEnd"/>
      <w:r w:rsidRPr="00212750">
        <w:rPr>
          <w:lang w:bidi="ar-OM"/>
          <w:rPrChange w:id="4854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4855" w:author="Sinisa Ristic" w:date="2016-02-08T13:50:00Z">
            <w:rPr>
              <w:lang w:val="sr-Latn-RS" w:bidi="ar-OM"/>
            </w:rPr>
          </w:rPrChange>
        </w:rPr>
        <w:t>pojavljuje</w:t>
      </w:r>
      <w:proofErr w:type="spellEnd"/>
      <w:r w:rsidRPr="00212750">
        <w:rPr>
          <w:lang w:bidi="ar-OM"/>
          <w:rPrChange w:id="4856" w:author="Sinisa Ristic" w:date="2016-02-08T13:50:00Z">
            <w:rPr>
              <w:lang w:val="sr-Latn-RS" w:bidi="ar-OM"/>
            </w:rPr>
          </w:rPrChange>
        </w:rPr>
        <w:t xml:space="preserve"> forma </w:t>
      </w:r>
      <w:proofErr w:type="spellStart"/>
      <w:r w:rsidRPr="00212750">
        <w:rPr>
          <w:lang w:bidi="ar-OM"/>
          <w:rPrChange w:id="4857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485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59" w:author="Sinisa Ristic" w:date="2016-02-08T13:50:00Z">
            <w:rPr>
              <w:lang w:val="sr-Latn-RS" w:bidi="ar-OM"/>
            </w:rPr>
          </w:rPrChange>
        </w:rPr>
        <w:t>rezervaciju</w:t>
      </w:r>
      <w:proofErr w:type="spellEnd"/>
      <w:r w:rsidRPr="00212750">
        <w:rPr>
          <w:lang w:bidi="ar-OM"/>
          <w:rPrChange w:id="4860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proofErr w:type="gramStart"/>
      <w:r w:rsidRPr="00212750">
        <w:rPr>
          <w:lang w:bidi="ar-OM"/>
          <w:rPrChange w:id="4861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proofErr w:type="gramEnd"/>
      <w:r w:rsidRPr="00212750">
        <w:rPr>
          <w:lang w:bidi="ar-OM"/>
          <w:rPrChange w:id="486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63" w:author="Sinisa Ristic" w:date="2016-02-08T13:50:00Z">
            <w:rPr>
              <w:lang w:val="sr-Latn-RS" w:bidi="ar-OM"/>
            </w:rPr>
          </w:rPrChange>
        </w:rPr>
        <w:t>već</w:t>
      </w:r>
      <w:proofErr w:type="spellEnd"/>
      <w:r w:rsidRPr="00212750">
        <w:rPr>
          <w:lang w:bidi="ar-OM"/>
          <w:rPrChange w:id="486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65" w:author="Sinisa Ristic" w:date="2016-02-08T13:50:00Z">
            <w:rPr>
              <w:lang w:val="sr-Latn-RS" w:bidi="ar-OM"/>
            </w:rPr>
          </w:rPrChange>
        </w:rPr>
        <w:t>unešenim</w:t>
      </w:r>
      <w:proofErr w:type="spellEnd"/>
      <w:r w:rsidRPr="00212750">
        <w:rPr>
          <w:lang w:bidi="ar-OM"/>
          <w:rPrChange w:id="486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67" w:author="Sinisa Ristic" w:date="2016-02-08T13:50:00Z">
            <w:rPr>
              <w:lang w:val="sr-Latn-RS" w:bidi="ar-OM"/>
            </w:rPr>
          </w:rPrChange>
        </w:rPr>
        <w:t>datumom</w:t>
      </w:r>
      <w:proofErr w:type="spellEnd"/>
      <w:r w:rsidRPr="00212750">
        <w:rPr>
          <w:lang w:bidi="ar-OM"/>
          <w:rPrChange w:id="486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69" w:author="Sinisa Ristic" w:date="2016-02-08T13:50:00Z">
            <w:rPr>
              <w:lang w:val="sr-Latn-RS" w:bidi="ar-OM"/>
            </w:rPr>
          </w:rPrChange>
        </w:rPr>
        <w:t>dolaska</w:t>
      </w:r>
      <w:proofErr w:type="spellEnd"/>
      <w:r w:rsidRPr="00212750">
        <w:rPr>
          <w:lang w:bidi="ar-OM"/>
          <w:rPrChange w:id="487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71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87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73" w:author="Sinisa Ristic" w:date="2016-02-08T13:50:00Z">
            <w:rPr>
              <w:lang w:val="sr-Latn-RS" w:bidi="ar-OM"/>
            </w:rPr>
          </w:rPrChange>
        </w:rPr>
        <w:t>odlaska</w:t>
      </w:r>
      <w:proofErr w:type="spellEnd"/>
      <w:r w:rsidRPr="00212750">
        <w:rPr>
          <w:lang w:bidi="ar-OM"/>
          <w:rPrChange w:id="4874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4875" w:author="Sinisa Ristic" w:date="2016-02-08T13:50:00Z">
            <w:rPr>
              <w:lang w:val="sr-Latn-RS" w:bidi="ar-OM"/>
            </w:rPr>
          </w:rPrChange>
        </w:rPr>
        <w:t>kao</w:t>
      </w:r>
      <w:proofErr w:type="spellEnd"/>
      <w:r w:rsidRPr="00212750">
        <w:rPr>
          <w:lang w:bidi="ar-OM"/>
          <w:rPrChange w:id="487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77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878" w:author="Sinisa Ristic" w:date="2016-02-08T13:50:00Z">
            <w:rPr>
              <w:lang w:val="sr-Latn-RS" w:bidi="ar-OM"/>
            </w:rPr>
          </w:rPrChange>
        </w:rPr>
        <w:t xml:space="preserve"> tip </w:t>
      </w:r>
      <w:proofErr w:type="spellStart"/>
      <w:r w:rsidRPr="00212750">
        <w:rPr>
          <w:lang w:bidi="ar-OM"/>
          <w:rPrChange w:id="4879" w:author="Sinisa Ristic" w:date="2016-02-08T13:50:00Z">
            <w:rPr>
              <w:lang w:val="sr-Latn-RS" w:bidi="ar-OM"/>
            </w:rPr>
          </w:rPrChange>
        </w:rPr>
        <w:t>sobe</w:t>
      </w:r>
      <w:proofErr w:type="spellEnd"/>
      <w:r w:rsidRPr="00212750">
        <w:rPr>
          <w:lang w:bidi="ar-OM"/>
          <w:rPrChange w:id="4880" w:author="Sinisa Ristic" w:date="2016-02-08T13:50:00Z">
            <w:rPr>
              <w:lang w:val="sr-Latn-RS" w:bidi="ar-OM"/>
            </w:rPr>
          </w:rPrChange>
        </w:rPr>
        <w:t>.</w:t>
      </w:r>
    </w:p>
    <w:p w:rsidR="00E72A9B" w:rsidRPr="00212750" w:rsidRDefault="00E72A9B" w:rsidP="00770F0F">
      <w:pPr>
        <w:pStyle w:val="ListParagraph"/>
        <w:numPr>
          <w:ilvl w:val="0"/>
          <w:numId w:val="15"/>
        </w:numPr>
        <w:rPr>
          <w:lang w:bidi="ar-OM"/>
          <w:rPrChange w:id="4881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882" w:author="Sinisa Ristic" w:date="2016-02-08T13:50:00Z">
            <w:rPr>
              <w:lang w:val="sr-Latn-RS" w:bidi="ar-OM"/>
            </w:rPr>
          </w:rPrChange>
        </w:rPr>
        <w:t xml:space="preserve">Forma </w:t>
      </w:r>
      <w:proofErr w:type="spellStart"/>
      <w:r w:rsidRPr="00212750">
        <w:rPr>
          <w:lang w:bidi="ar-OM"/>
          <w:rPrChange w:id="4883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488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85" w:author="Sinisa Ristic" w:date="2016-02-08T13:50:00Z">
            <w:rPr>
              <w:lang w:val="sr-Latn-RS" w:bidi="ar-OM"/>
            </w:rPr>
          </w:rPrChange>
        </w:rPr>
        <w:t>rezervaciju</w:t>
      </w:r>
      <w:proofErr w:type="spellEnd"/>
    </w:p>
    <w:p w:rsidR="00770F0F" w:rsidRPr="00212750" w:rsidRDefault="00770F0F" w:rsidP="00770F0F">
      <w:pPr>
        <w:pStyle w:val="ListParagraph"/>
        <w:numPr>
          <w:ilvl w:val="1"/>
          <w:numId w:val="15"/>
        </w:numPr>
        <w:rPr>
          <w:lang w:bidi="ar-OM"/>
          <w:rPrChange w:id="4886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887" w:author="Sinisa Ristic" w:date="2016-02-08T13:50:00Z">
            <w:rPr>
              <w:lang w:val="sr-Latn-RS" w:bidi="ar-OM"/>
            </w:rPr>
          </w:rPrChange>
        </w:rPr>
        <w:t>Izbor</w:t>
      </w:r>
      <w:proofErr w:type="spellEnd"/>
      <w:r w:rsidRPr="00212750">
        <w:rPr>
          <w:lang w:bidi="ar-OM"/>
          <w:rPrChange w:id="488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89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</w:p>
    <w:p w:rsidR="00770F0F" w:rsidRPr="00212750" w:rsidRDefault="00770F0F" w:rsidP="00770F0F">
      <w:pPr>
        <w:pStyle w:val="ListParagraph"/>
        <w:numPr>
          <w:ilvl w:val="1"/>
          <w:numId w:val="15"/>
        </w:numPr>
        <w:rPr>
          <w:lang w:bidi="ar-OM"/>
          <w:rPrChange w:id="4890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891" w:author="Sinisa Ristic" w:date="2016-02-08T13:50:00Z">
            <w:rPr>
              <w:lang w:val="sr-Latn-RS" w:bidi="ar-OM"/>
            </w:rPr>
          </w:rPrChange>
        </w:rPr>
        <w:t>Izbor</w:t>
      </w:r>
      <w:proofErr w:type="spellEnd"/>
      <w:r w:rsidRPr="00212750">
        <w:rPr>
          <w:lang w:bidi="ar-OM"/>
          <w:rPrChange w:id="489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893" w:author="Sinisa Ristic" w:date="2016-02-08T13:50:00Z">
            <w:rPr>
              <w:lang w:val="sr-Latn-RS" w:bidi="ar-OM"/>
            </w:rPr>
          </w:rPrChange>
        </w:rPr>
        <w:t>sobe</w:t>
      </w:r>
      <w:proofErr w:type="spellEnd"/>
      <w:r w:rsidR="001719B7" w:rsidRPr="00212750">
        <w:rPr>
          <w:lang w:bidi="ar-OM"/>
          <w:rPrChange w:id="4894" w:author="Sinisa Ristic" w:date="2016-02-08T13:50:00Z">
            <w:rPr>
              <w:lang w:val="sr-Latn-RS" w:bidi="ar-OM"/>
            </w:rPr>
          </w:rPrChange>
        </w:rPr>
        <w:t xml:space="preserve"> (tip </w:t>
      </w:r>
      <w:proofErr w:type="spellStart"/>
      <w:r w:rsidR="001719B7" w:rsidRPr="00212750">
        <w:rPr>
          <w:lang w:bidi="ar-OM"/>
          <w:rPrChange w:id="4895" w:author="Sinisa Ristic" w:date="2016-02-08T13:50:00Z">
            <w:rPr>
              <w:lang w:val="sr-Latn-RS" w:bidi="ar-OM"/>
            </w:rPr>
          </w:rPrChange>
        </w:rPr>
        <w:t>sobe</w:t>
      </w:r>
      <w:proofErr w:type="spellEnd"/>
      <w:r w:rsidR="001719B7" w:rsidRPr="00212750">
        <w:rPr>
          <w:lang w:bidi="ar-OM"/>
          <w:rPrChange w:id="4896" w:author="Sinisa Ristic" w:date="2016-02-08T13:50:00Z">
            <w:rPr>
              <w:lang w:val="sr-Latn-RS" w:bidi="ar-OM"/>
            </w:rPr>
          </w:rPrChange>
        </w:rPr>
        <w:t xml:space="preserve">, a </w:t>
      </w:r>
      <w:proofErr w:type="spellStart"/>
      <w:r w:rsidR="001719B7" w:rsidRPr="00212750">
        <w:rPr>
          <w:lang w:bidi="ar-OM"/>
          <w:rPrChange w:id="4897" w:author="Sinisa Ristic" w:date="2016-02-08T13:50:00Z">
            <w:rPr>
              <w:lang w:val="sr-Latn-RS" w:bidi="ar-OM"/>
            </w:rPr>
          </w:rPrChange>
        </w:rPr>
        <w:t>po</w:t>
      </w:r>
      <w:proofErr w:type="spellEnd"/>
      <w:r w:rsidR="001719B7" w:rsidRPr="00212750">
        <w:rPr>
          <w:lang w:bidi="ar-OM"/>
          <w:rPrChange w:id="489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1719B7" w:rsidRPr="00212750">
        <w:rPr>
          <w:lang w:bidi="ar-OM"/>
          <w:rPrChange w:id="4899" w:author="Sinisa Ristic" w:date="2016-02-08T13:50:00Z">
            <w:rPr>
              <w:lang w:val="sr-Latn-RS" w:bidi="ar-OM"/>
            </w:rPr>
          </w:rPrChange>
        </w:rPr>
        <w:t>dolasku</w:t>
      </w:r>
      <w:proofErr w:type="spellEnd"/>
      <w:r w:rsidR="001719B7" w:rsidRPr="00212750">
        <w:rPr>
          <w:lang w:bidi="ar-OM"/>
          <w:rPrChange w:id="490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1719B7" w:rsidRPr="00212750">
        <w:rPr>
          <w:lang w:bidi="ar-OM"/>
          <w:rPrChange w:id="4901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  <w:r w:rsidR="001719B7" w:rsidRPr="00212750">
        <w:rPr>
          <w:lang w:bidi="ar-OM"/>
          <w:rPrChange w:id="490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1719B7" w:rsidRPr="00212750">
        <w:rPr>
          <w:lang w:bidi="ar-OM"/>
          <w:rPrChange w:id="4903" w:author="Sinisa Ristic" w:date="2016-02-08T13:50:00Z">
            <w:rPr>
              <w:lang w:val="sr-Latn-RS" w:bidi="ar-OM"/>
            </w:rPr>
          </w:rPrChange>
        </w:rPr>
        <w:t>dodela</w:t>
      </w:r>
      <w:proofErr w:type="spellEnd"/>
      <w:r w:rsidR="001719B7" w:rsidRPr="00212750">
        <w:rPr>
          <w:lang w:bidi="ar-OM"/>
          <w:rPrChange w:id="490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1719B7" w:rsidRPr="00212750">
        <w:rPr>
          <w:lang w:bidi="ar-OM"/>
          <w:rPrChange w:id="4905" w:author="Sinisa Ristic" w:date="2016-02-08T13:50:00Z">
            <w:rPr>
              <w:lang w:val="sr-Latn-RS" w:bidi="ar-OM"/>
            </w:rPr>
          </w:rPrChange>
        </w:rPr>
        <w:t>broja</w:t>
      </w:r>
      <w:proofErr w:type="spellEnd"/>
      <w:r w:rsidR="001719B7" w:rsidRPr="00212750">
        <w:rPr>
          <w:lang w:bidi="ar-OM"/>
          <w:rPrChange w:id="490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1719B7" w:rsidRPr="00212750">
        <w:rPr>
          <w:lang w:bidi="ar-OM"/>
          <w:rPrChange w:id="4907" w:author="Sinisa Ristic" w:date="2016-02-08T13:50:00Z">
            <w:rPr>
              <w:lang w:val="sr-Latn-RS" w:bidi="ar-OM"/>
            </w:rPr>
          </w:rPrChange>
        </w:rPr>
        <w:t>sobe</w:t>
      </w:r>
      <w:proofErr w:type="spellEnd"/>
      <w:r w:rsidR="001719B7" w:rsidRPr="00212750">
        <w:rPr>
          <w:lang w:bidi="ar-OM"/>
          <w:rPrChange w:id="4908" w:author="Sinisa Ristic" w:date="2016-02-08T13:50:00Z">
            <w:rPr>
              <w:lang w:val="sr-Latn-RS" w:bidi="ar-OM"/>
            </w:rPr>
          </w:rPrChange>
        </w:rPr>
        <w:t>)</w:t>
      </w:r>
    </w:p>
    <w:p w:rsidR="001719B7" w:rsidRPr="00212750" w:rsidRDefault="001719B7" w:rsidP="00770F0F">
      <w:pPr>
        <w:pStyle w:val="ListParagraph"/>
        <w:numPr>
          <w:ilvl w:val="1"/>
          <w:numId w:val="15"/>
        </w:numPr>
        <w:rPr>
          <w:lang w:bidi="ar-OM"/>
          <w:rPrChange w:id="4909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910" w:author="Sinisa Ristic" w:date="2016-02-08T13:50:00Z">
            <w:rPr>
              <w:lang w:val="sr-Latn-RS" w:bidi="ar-OM"/>
            </w:rPr>
          </w:rPrChange>
        </w:rPr>
        <w:t>Datum(</w:t>
      </w:r>
      <w:proofErr w:type="spellStart"/>
      <w:r w:rsidRPr="00212750">
        <w:rPr>
          <w:lang w:bidi="ar-OM"/>
          <w:rPrChange w:id="4911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91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13" w:author="Sinisa Ristic" w:date="2016-02-08T13:50:00Z">
            <w:rPr>
              <w:lang w:val="sr-Latn-RS" w:bidi="ar-OM"/>
            </w:rPr>
          </w:rPrChange>
        </w:rPr>
        <w:t>vreme</w:t>
      </w:r>
      <w:proofErr w:type="spellEnd"/>
      <w:r w:rsidRPr="00212750">
        <w:rPr>
          <w:lang w:bidi="ar-OM"/>
          <w:rPrChange w:id="4914" w:author="Sinisa Ristic" w:date="2016-02-08T13:50:00Z">
            <w:rPr>
              <w:lang w:val="sr-Latn-RS" w:bidi="ar-OM"/>
            </w:rPr>
          </w:rPrChange>
        </w:rPr>
        <w:t xml:space="preserve">) </w:t>
      </w:r>
      <w:proofErr w:type="spellStart"/>
      <w:r w:rsidRPr="00212750">
        <w:rPr>
          <w:lang w:bidi="ar-OM"/>
          <w:rPrChange w:id="4915" w:author="Sinisa Ristic" w:date="2016-02-08T13:50:00Z">
            <w:rPr>
              <w:lang w:val="sr-Latn-RS" w:bidi="ar-OM"/>
            </w:rPr>
          </w:rPrChange>
        </w:rPr>
        <w:t>početka</w:t>
      </w:r>
      <w:proofErr w:type="spellEnd"/>
      <w:r w:rsidRPr="00212750">
        <w:rPr>
          <w:lang w:bidi="ar-OM"/>
          <w:rPrChange w:id="491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17" w:author="Sinisa Ristic" w:date="2016-02-08T13:50:00Z">
            <w:rPr>
              <w:lang w:val="sr-Latn-RS" w:bidi="ar-OM"/>
            </w:rPr>
          </w:rPrChange>
        </w:rPr>
        <w:t>korišćenja</w:t>
      </w:r>
      <w:proofErr w:type="spellEnd"/>
    </w:p>
    <w:p w:rsidR="001719B7" w:rsidRPr="00212750" w:rsidRDefault="001719B7" w:rsidP="00770F0F">
      <w:pPr>
        <w:pStyle w:val="ListParagraph"/>
        <w:numPr>
          <w:ilvl w:val="1"/>
          <w:numId w:val="15"/>
        </w:numPr>
        <w:rPr>
          <w:lang w:bidi="ar-OM"/>
          <w:rPrChange w:id="4918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919" w:author="Sinisa Ristic" w:date="2016-02-08T13:50:00Z">
            <w:rPr>
              <w:lang w:val="sr-Latn-RS" w:bidi="ar-OM"/>
            </w:rPr>
          </w:rPrChange>
        </w:rPr>
        <w:t>Datum(</w:t>
      </w:r>
      <w:proofErr w:type="spellStart"/>
      <w:r w:rsidRPr="00212750">
        <w:rPr>
          <w:lang w:bidi="ar-OM"/>
          <w:rPrChange w:id="4920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492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22" w:author="Sinisa Ristic" w:date="2016-02-08T13:50:00Z">
            <w:rPr>
              <w:lang w:val="sr-Latn-RS" w:bidi="ar-OM"/>
            </w:rPr>
          </w:rPrChange>
        </w:rPr>
        <w:t>vreme</w:t>
      </w:r>
      <w:proofErr w:type="spellEnd"/>
      <w:r w:rsidRPr="00212750">
        <w:rPr>
          <w:lang w:bidi="ar-OM"/>
          <w:rPrChange w:id="4923" w:author="Sinisa Ristic" w:date="2016-02-08T13:50:00Z">
            <w:rPr>
              <w:lang w:val="sr-Latn-RS" w:bidi="ar-OM"/>
            </w:rPr>
          </w:rPrChange>
        </w:rPr>
        <w:t xml:space="preserve">) </w:t>
      </w:r>
      <w:proofErr w:type="spellStart"/>
      <w:r w:rsidRPr="00212750">
        <w:rPr>
          <w:lang w:bidi="ar-OM"/>
          <w:rPrChange w:id="4924" w:author="Sinisa Ristic" w:date="2016-02-08T13:50:00Z">
            <w:rPr>
              <w:lang w:val="sr-Latn-RS" w:bidi="ar-OM"/>
            </w:rPr>
          </w:rPrChange>
        </w:rPr>
        <w:t>prestanka</w:t>
      </w:r>
      <w:proofErr w:type="spellEnd"/>
      <w:r w:rsidRPr="00212750">
        <w:rPr>
          <w:lang w:bidi="ar-OM"/>
          <w:rPrChange w:id="492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26" w:author="Sinisa Ristic" w:date="2016-02-08T13:50:00Z">
            <w:rPr>
              <w:lang w:val="sr-Latn-RS" w:bidi="ar-OM"/>
            </w:rPr>
          </w:rPrChange>
        </w:rPr>
        <w:t>korišćenja</w:t>
      </w:r>
      <w:proofErr w:type="spellEnd"/>
    </w:p>
    <w:p w:rsidR="00770F0F" w:rsidRPr="00212750" w:rsidRDefault="00770F0F" w:rsidP="00770F0F">
      <w:pPr>
        <w:pStyle w:val="ListParagraph"/>
        <w:numPr>
          <w:ilvl w:val="1"/>
          <w:numId w:val="15"/>
        </w:numPr>
        <w:rPr>
          <w:lang w:bidi="ar-OM"/>
          <w:rPrChange w:id="4927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928" w:author="Sinisa Ristic" w:date="2016-02-08T13:50:00Z">
            <w:rPr>
              <w:lang w:val="sr-Latn-RS" w:bidi="ar-OM"/>
            </w:rPr>
          </w:rPrChange>
        </w:rPr>
        <w:t>Broj</w:t>
      </w:r>
      <w:proofErr w:type="spellEnd"/>
      <w:r w:rsidRPr="00212750">
        <w:rPr>
          <w:lang w:bidi="ar-OM"/>
          <w:rPrChange w:id="492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30" w:author="Sinisa Ristic" w:date="2016-02-08T13:50:00Z">
            <w:rPr>
              <w:lang w:val="sr-Latn-RS" w:bidi="ar-OM"/>
            </w:rPr>
          </w:rPrChange>
        </w:rPr>
        <w:t>osoba</w:t>
      </w:r>
      <w:proofErr w:type="spellEnd"/>
      <w:r w:rsidR="001719B7" w:rsidRPr="00212750">
        <w:rPr>
          <w:lang w:bidi="ar-OM"/>
          <w:rPrChange w:id="4931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="001719B7" w:rsidRPr="00212750">
        <w:rPr>
          <w:lang w:bidi="ar-OM"/>
          <w:rPrChange w:id="4932" w:author="Sinisa Ristic" w:date="2016-02-08T13:50:00Z">
            <w:rPr>
              <w:lang w:val="sr-Latn-RS" w:bidi="ar-OM"/>
            </w:rPr>
          </w:rPrChange>
        </w:rPr>
        <w:t>odrasli</w:t>
      </w:r>
      <w:proofErr w:type="spellEnd"/>
      <w:r w:rsidR="001719B7" w:rsidRPr="00212750">
        <w:rPr>
          <w:lang w:bidi="ar-OM"/>
          <w:rPrChange w:id="4933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="001719B7" w:rsidRPr="00212750">
        <w:rPr>
          <w:lang w:bidi="ar-OM"/>
          <w:rPrChange w:id="4934" w:author="Sinisa Ristic" w:date="2016-02-08T13:50:00Z">
            <w:rPr>
              <w:lang w:val="sr-Latn-RS" w:bidi="ar-OM"/>
            </w:rPr>
          </w:rPrChange>
        </w:rPr>
        <w:t>mladi</w:t>
      </w:r>
      <w:proofErr w:type="spellEnd"/>
      <w:r w:rsidR="001719B7" w:rsidRPr="00212750">
        <w:rPr>
          <w:lang w:bidi="ar-OM"/>
          <w:rPrChange w:id="4935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="001719B7" w:rsidRPr="00212750">
        <w:rPr>
          <w:lang w:bidi="ar-OM"/>
          <w:rPrChange w:id="4936" w:author="Sinisa Ristic" w:date="2016-02-08T13:50:00Z">
            <w:rPr>
              <w:lang w:val="sr-Latn-RS" w:bidi="ar-OM"/>
            </w:rPr>
          </w:rPrChange>
        </w:rPr>
        <w:t>deca</w:t>
      </w:r>
      <w:proofErr w:type="spellEnd"/>
      <w:r w:rsidR="001719B7" w:rsidRPr="00212750">
        <w:rPr>
          <w:lang w:bidi="ar-OM"/>
          <w:rPrChange w:id="4937" w:author="Sinisa Ristic" w:date="2016-02-08T13:50:00Z">
            <w:rPr>
              <w:lang w:val="sr-Latn-RS" w:bidi="ar-OM"/>
            </w:rPr>
          </w:rPrChange>
        </w:rPr>
        <w:t>)</w:t>
      </w:r>
    </w:p>
    <w:p w:rsidR="001719B7" w:rsidRPr="00212750" w:rsidRDefault="001719B7" w:rsidP="00770F0F">
      <w:pPr>
        <w:pStyle w:val="ListParagraph"/>
        <w:numPr>
          <w:ilvl w:val="1"/>
          <w:numId w:val="15"/>
        </w:numPr>
        <w:rPr>
          <w:lang w:bidi="ar-OM"/>
          <w:rPrChange w:id="4938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939" w:author="Sinisa Ristic" w:date="2016-02-08T13:50:00Z">
            <w:rPr>
              <w:lang w:val="sr-Latn-RS" w:bidi="ar-OM"/>
            </w:rPr>
          </w:rPrChange>
        </w:rPr>
        <w:t>Prateći</w:t>
      </w:r>
      <w:proofErr w:type="spellEnd"/>
      <w:r w:rsidRPr="00212750">
        <w:rPr>
          <w:lang w:bidi="ar-OM"/>
          <w:rPrChange w:id="494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41" w:author="Sinisa Ristic" w:date="2016-02-08T13:50:00Z">
            <w:rPr>
              <w:lang w:val="sr-Latn-RS" w:bidi="ar-OM"/>
            </w:rPr>
          </w:rPrChange>
        </w:rPr>
        <w:t>gosti</w:t>
      </w:r>
      <w:proofErr w:type="spellEnd"/>
      <w:r w:rsidRPr="00212750">
        <w:rPr>
          <w:lang w:bidi="ar-OM"/>
          <w:rPrChange w:id="4942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Pr="00212750">
        <w:rPr>
          <w:lang w:bidi="ar-OM"/>
          <w:rPrChange w:id="4943" w:author="Sinisa Ristic" w:date="2016-02-08T13:50:00Z">
            <w:rPr>
              <w:lang w:val="sr-Latn-RS" w:bidi="ar-OM"/>
            </w:rPr>
          </w:rPrChange>
        </w:rPr>
        <w:t>lista</w:t>
      </w:r>
      <w:proofErr w:type="spellEnd"/>
      <w:r w:rsidRPr="00212750">
        <w:rPr>
          <w:lang w:bidi="ar-OM"/>
          <w:rPrChange w:id="494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45" w:author="Sinisa Ristic" w:date="2016-02-08T13:50:00Z">
            <w:rPr>
              <w:lang w:val="sr-Latn-RS" w:bidi="ar-OM"/>
            </w:rPr>
          </w:rPrChange>
        </w:rPr>
        <w:t>pratećih</w:t>
      </w:r>
      <w:proofErr w:type="spellEnd"/>
      <w:r w:rsidRPr="00212750">
        <w:rPr>
          <w:lang w:bidi="ar-OM"/>
          <w:rPrChange w:id="494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47" w:author="Sinisa Ristic" w:date="2016-02-08T13:50:00Z">
            <w:rPr>
              <w:lang w:val="sr-Latn-RS" w:bidi="ar-OM"/>
            </w:rPr>
          </w:rPrChange>
        </w:rPr>
        <w:t>gostiju</w:t>
      </w:r>
      <w:proofErr w:type="spellEnd"/>
      <w:r w:rsidRPr="00212750">
        <w:rPr>
          <w:lang w:bidi="ar-OM"/>
          <w:rPrChange w:id="4948" w:author="Sinisa Ristic" w:date="2016-02-08T13:50:00Z">
            <w:rPr>
              <w:lang w:val="sr-Latn-RS" w:bidi="ar-OM"/>
            </w:rPr>
          </w:rPrChange>
        </w:rPr>
        <w:t>)</w:t>
      </w:r>
    </w:p>
    <w:p w:rsidR="001719B7" w:rsidRPr="00212750" w:rsidRDefault="001719B7" w:rsidP="00770F0F">
      <w:pPr>
        <w:pStyle w:val="ListParagraph"/>
        <w:numPr>
          <w:ilvl w:val="1"/>
          <w:numId w:val="15"/>
        </w:numPr>
        <w:rPr>
          <w:lang w:bidi="ar-OM"/>
          <w:rPrChange w:id="4949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950" w:author="Sinisa Ristic" w:date="2016-02-08T13:50:00Z">
            <w:rPr>
              <w:lang w:val="sr-Latn-RS" w:bidi="ar-OM"/>
            </w:rPr>
          </w:rPrChange>
        </w:rPr>
        <w:t>Akcija</w:t>
      </w:r>
      <w:proofErr w:type="spellEnd"/>
      <w:r w:rsidRPr="00212750">
        <w:rPr>
          <w:lang w:bidi="ar-OM"/>
          <w:rPrChange w:id="4951" w:author="Sinisa Ristic" w:date="2016-02-08T13:50:00Z">
            <w:rPr>
              <w:lang w:val="sr-Latn-RS" w:bidi="ar-OM"/>
            </w:rPr>
          </w:rPrChange>
        </w:rPr>
        <w:t xml:space="preserve"> – cancel</w:t>
      </w:r>
    </w:p>
    <w:p w:rsidR="001719B7" w:rsidRPr="00212750" w:rsidRDefault="001719B7" w:rsidP="00770F0F">
      <w:pPr>
        <w:pStyle w:val="ListParagraph"/>
        <w:numPr>
          <w:ilvl w:val="1"/>
          <w:numId w:val="15"/>
        </w:numPr>
        <w:rPr>
          <w:lang w:bidi="ar-OM"/>
          <w:rPrChange w:id="4952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953" w:author="Sinisa Ristic" w:date="2016-02-08T13:50:00Z">
            <w:rPr>
              <w:lang w:val="sr-Latn-RS" w:bidi="ar-OM"/>
            </w:rPr>
          </w:rPrChange>
        </w:rPr>
        <w:t>Akcija</w:t>
      </w:r>
      <w:proofErr w:type="spellEnd"/>
      <w:r w:rsidRPr="00212750">
        <w:rPr>
          <w:lang w:bidi="ar-OM"/>
          <w:rPrChange w:id="4954" w:author="Sinisa Ristic" w:date="2016-02-08T13:50:00Z">
            <w:rPr>
              <w:lang w:val="sr-Latn-RS" w:bidi="ar-OM"/>
            </w:rPr>
          </w:rPrChange>
        </w:rPr>
        <w:t xml:space="preserve"> – check out</w:t>
      </w:r>
    </w:p>
    <w:p w:rsidR="001719B7" w:rsidRPr="00212750" w:rsidRDefault="001719B7" w:rsidP="00770F0F">
      <w:pPr>
        <w:pStyle w:val="ListParagraph"/>
        <w:numPr>
          <w:ilvl w:val="1"/>
          <w:numId w:val="15"/>
        </w:numPr>
        <w:rPr>
          <w:lang w:bidi="ar-OM"/>
          <w:rPrChange w:id="4955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4956" w:author="Sinisa Ristic" w:date="2016-02-08T13:50:00Z">
            <w:rPr>
              <w:lang w:val="sr-Latn-RS" w:bidi="ar-OM"/>
            </w:rPr>
          </w:rPrChange>
        </w:rPr>
        <w:t xml:space="preserve">Check In </w:t>
      </w:r>
      <w:proofErr w:type="spellStart"/>
      <w:r w:rsidRPr="00212750">
        <w:rPr>
          <w:lang w:bidi="ar-OM"/>
          <w:rPrChange w:id="4957" w:author="Sinisa Ristic" w:date="2016-02-08T13:50:00Z">
            <w:rPr>
              <w:lang w:val="sr-Latn-RS" w:bidi="ar-OM"/>
            </w:rPr>
          </w:rPrChange>
        </w:rPr>
        <w:t>akcija</w:t>
      </w:r>
      <w:proofErr w:type="spellEnd"/>
      <w:r w:rsidRPr="00212750">
        <w:rPr>
          <w:lang w:bidi="ar-OM"/>
          <w:rPrChange w:id="4958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4959" w:author="Sinisa Ristic" w:date="2016-02-08T13:50:00Z">
            <w:rPr>
              <w:lang w:val="sr-Latn-RS" w:bidi="ar-OM"/>
            </w:rPr>
          </w:rPrChange>
        </w:rPr>
        <w:t>odradjuje</w:t>
      </w:r>
      <w:proofErr w:type="spellEnd"/>
      <w:r w:rsidRPr="00212750">
        <w:rPr>
          <w:lang w:bidi="ar-OM"/>
          <w:rPrChange w:id="496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61" w:author="Sinisa Ristic" w:date="2016-02-08T13:50:00Z">
            <w:rPr>
              <w:lang w:val="sr-Latn-RS" w:bidi="ar-OM"/>
            </w:rPr>
          </w:rPrChange>
        </w:rPr>
        <w:t>automatski</w:t>
      </w:r>
      <w:proofErr w:type="spellEnd"/>
      <w:r w:rsidRPr="00212750">
        <w:rPr>
          <w:lang w:bidi="ar-OM"/>
          <w:rPrChange w:id="496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63" w:author="Sinisa Ristic" w:date="2016-02-08T13:50:00Z">
            <w:rPr>
              <w:lang w:val="sr-Latn-RS" w:bidi="ar-OM"/>
            </w:rPr>
          </w:rPrChange>
        </w:rPr>
        <w:t>pri</w:t>
      </w:r>
      <w:proofErr w:type="spellEnd"/>
      <w:r w:rsidRPr="00212750">
        <w:rPr>
          <w:lang w:bidi="ar-OM"/>
          <w:rPrChange w:id="496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65" w:author="Sinisa Ristic" w:date="2016-02-08T13:50:00Z">
            <w:rPr>
              <w:lang w:val="sr-Latn-RS" w:bidi="ar-OM"/>
            </w:rPr>
          </w:rPrChange>
        </w:rPr>
        <w:t>dodeli</w:t>
      </w:r>
      <w:proofErr w:type="spellEnd"/>
      <w:r w:rsidRPr="00212750">
        <w:rPr>
          <w:lang w:bidi="ar-OM"/>
          <w:rPrChange w:id="496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67" w:author="Sinisa Ristic" w:date="2016-02-08T13:50:00Z">
            <w:rPr>
              <w:lang w:val="sr-Latn-RS" w:bidi="ar-OM"/>
            </w:rPr>
          </w:rPrChange>
        </w:rPr>
        <w:t>broja</w:t>
      </w:r>
      <w:proofErr w:type="spellEnd"/>
      <w:r w:rsidRPr="00212750">
        <w:rPr>
          <w:lang w:bidi="ar-OM"/>
          <w:rPrChange w:id="496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69" w:author="Sinisa Ristic" w:date="2016-02-08T13:50:00Z">
            <w:rPr>
              <w:lang w:val="sr-Latn-RS" w:bidi="ar-OM"/>
            </w:rPr>
          </w:rPrChange>
        </w:rPr>
        <w:t>sobe</w:t>
      </w:r>
      <w:proofErr w:type="spellEnd"/>
      <w:r w:rsidRPr="00212750">
        <w:rPr>
          <w:lang w:bidi="ar-OM"/>
          <w:rPrChange w:id="4970" w:author="Sinisa Ristic" w:date="2016-02-08T13:50:00Z">
            <w:rPr>
              <w:lang w:val="sr-Latn-RS" w:bidi="ar-OM"/>
            </w:rPr>
          </w:rPrChange>
        </w:rPr>
        <w:t>.</w:t>
      </w:r>
    </w:p>
    <w:p w:rsidR="001719B7" w:rsidRPr="00212750" w:rsidRDefault="00CB155F" w:rsidP="00CB155F">
      <w:pPr>
        <w:pStyle w:val="Heading4"/>
        <w:rPr>
          <w:lang w:bidi="ar-OM"/>
          <w:rPrChange w:id="4971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972" w:author="Sinisa Ristic" w:date="2016-02-08T13:50:00Z">
            <w:rPr>
              <w:lang w:val="sr-Latn-RS" w:bidi="ar-OM"/>
            </w:rPr>
          </w:rPrChange>
        </w:rPr>
        <w:t>Dizajn</w:t>
      </w:r>
      <w:proofErr w:type="spellEnd"/>
    </w:p>
    <w:p w:rsidR="00CB155F" w:rsidRPr="00212750" w:rsidRDefault="00CB155F" w:rsidP="00CB155F">
      <w:pPr>
        <w:rPr>
          <w:lang w:bidi="ar-OM"/>
          <w:rPrChange w:id="4973" w:author="Sinisa Ristic" w:date="2016-02-08T13:50:00Z">
            <w:rPr>
              <w:lang w:val="sr-Latn-RS" w:bidi="ar-OM"/>
            </w:rPr>
          </w:rPrChange>
        </w:rPr>
      </w:pPr>
    </w:p>
    <w:p w:rsidR="00CB155F" w:rsidRPr="00212750" w:rsidRDefault="00CB155F" w:rsidP="00CB155F">
      <w:pPr>
        <w:rPr>
          <w:lang w:bidi="ar-OM"/>
          <w:rPrChange w:id="4974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4975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593344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212750" w:rsidRDefault="00CB155F" w:rsidP="00CB155F">
      <w:pPr>
        <w:pStyle w:val="Quote"/>
        <w:jc w:val="center"/>
        <w:rPr>
          <w:lang w:bidi="ar-OM"/>
          <w:rPrChange w:id="4976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977" w:author="Sinisa Ristic" w:date="2016-02-08T13:50:00Z">
            <w:rPr>
              <w:lang w:val="sr-Latn-RS" w:bidi="ar-OM"/>
            </w:rPr>
          </w:rPrChange>
        </w:rPr>
        <w:lastRenderedPageBreak/>
        <w:t>Slika</w:t>
      </w:r>
      <w:proofErr w:type="spellEnd"/>
      <w:r w:rsidRPr="00212750">
        <w:rPr>
          <w:lang w:bidi="ar-OM"/>
          <w:rPrChange w:id="4978" w:author="Sinisa Ristic" w:date="2016-02-08T13:50:00Z">
            <w:rPr>
              <w:lang w:val="sr-Latn-RS" w:bidi="ar-OM"/>
            </w:rPr>
          </w:rPrChange>
        </w:rPr>
        <w:t xml:space="preserve"> 2. </w:t>
      </w:r>
      <w:r w:rsidR="00046561" w:rsidRPr="00212750">
        <w:rPr>
          <w:lang w:bidi="ar-OM"/>
          <w:rPrChange w:id="4979" w:author="Sinisa Ristic" w:date="2016-02-08T13:50:00Z">
            <w:rPr>
              <w:lang w:val="sr-Latn-RS" w:bidi="ar-OM"/>
            </w:rPr>
          </w:rPrChange>
        </w:rPr>
        <w:t xml:space="preserve">Forma </w:t>
      </w:r>
      <w:proofErr w:type="spellStart"/>
      <w:proofErr w:type="gramStart"/>
      <w:r w:rsidR="00046561" w:rsidRPr="00212750">
        <w:rPr>
          <w:lang w:bidi="ar-OM"/>
          <w:rPrChange w:id="4980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proofErr w:type="gramEnd"/>
      <w:r w:rsidR="00046561" w:rsidRPr="00212750">
        <w:rPr>
          <w:lang w:bidi="ar-OM"/>
          <w:rPrChange w:id="498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046561" w:rsidRPr="00212750">
        <w:rPr>
          <w:lang w:bidi="ar-OM"/>
          <w:rPrChange w:id="4982" w:author="Sinisa Ristic" w:date="2016-02-08T13:50:00Z">
            <w:rPr>
              <w:lang w:val="sr-Latn-RS" w:bidi="ar-OM"/>
            </w:rPr>
          </w:rPrChange>
        </w:rPr>
        <w:t>grafičkom</w:t>
      </w:r>
      <w:proofErr w:type="spellEnd"/>
      <w:r w:rsidR="00046561" w:rsidRPr="00212750">
        <w:rPr>
          <w:lang w:bidi="ar-OM"/>
          <w:rPrChange w:id="498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046561" w:rsidRPr="00212750">
        <w:rPr>
          <w:lang w:bidi="ar-OM"/>
          <w:rPrChange w:id="4984" w:author="Sinisa Ristic" w:date="2016-02-08T13:50:00Z">
            <w:rPr>
              <w:lang w:val="sr-Latn-RS" w:bidi="ar-OM"/>
            </w:rPr>
          </w:rPrChange>
        </w:rPr>
        <w:t>kontrolom</w:t>
      </w:r>
      <w:proofErr w:type="spellEnd"/>
      <w:r w:rsidRPr="00212750">
        <w:rPr>
          <w:lang w:bidi="ar-OM"/>
          <w:rPrChange w:id="498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86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498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88" w:author="Sinisa Ristic" w:date="2016-02-08T13:50:00Z">
            <w:rPr>
              <w:lang w:val="sr-Latn-RS" w:bidi="ar-OM"/>
            </w:rPr>
          </w:rPrChange>
        </w:rPr>
        <w:t>rezervaciju</w:t>
      </w:r>
      <w:proofErr w:type="spellEnd"/>
      <w:r w:rsidRPr="00212750">
        <w:rPr>
          <w:lang w:bidi="ar-OM"/>
          <w:rPrChange w:id="4989" w:author="Sinisa Ristic" w:date="2016-02-08T13:50:00Z">
            <w:rPr>
              <w:lang w:val="sr-Latn-RS" w:bidi="ar-OM"/>
            </w:rPr>
          </w:rPrChange>
        </w:rPr>
        <w:t xml:space="preserve"> soba</w:t>
      </w:r>
    </w:p>
    <w:p w:rsidR="00CB155F" w:rsidRPr="00212750" w:rsidRDefault="00CB155F" w:rsidP="00CB155F">
      <w:pPr>
        <w:jc w:val="center"/>
        <w:rPr>
          <w:lang w:bidi="ar-OM"/>
          <w:rPrChange w:id="4990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4991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2751199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7" cy="28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212750" w:rsidRDefault="00CB155F" w:rsidP="00620EF6">
      <w:pPr>
        <w:pStyle w:val="Quote"/>
        <w:jc w:val="center"/>
        <w:rPr>
          <w:lang w:bidi="ar-OM"/>
          <w:rPrChange w:id="4992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4993" w:author="Sinisa Ristic" w:date="2016-02-08T13:50:00Z">
            <w:rPr>
              <w:lang w:val="sr-Latn-RS" w:bidi="ar-OM"/>
            </w:rPr>
          </w:rPrChange>
        </w:rPr>
        <w:t>Slika</w:t>
      </w:r>
      <w:proofErr w:type="spellEnd"/>
      <w:r w:rsidRPr="00212750">
        <w:rPr>
          <w:lang w:bidi="ar-OM"/>
          <w:rPrChange w:id="4994" w:author="Sinisa Ristic" w:date="2016-02-08T13:50:00Z">
            <w:rPr>
              <w:lang w:val="sr-Latn-RS" w:bidi="ar-OM"/>
            </w:rPr>
          </w:rPrChange>
        </w:rPr>
        <w:t xml:space="preserve"> 3. </w:t>
      </w:r>
      <w:r w:rsidR="00620EF6" w:rsidRPr="00212750">
        <w:rPr>
          <w:lang w:bidi="ar-OM"/>
          <w:rPrChange w:id="4995" w:author="Sinisa Ristic" w:date="2016-02-08T13:50:00Z">
            <w:rPr>
              <w:lang w:val="sr-Latn-RS" w:bidi="ar-OM"/>
            </w:rPr>
          </w:rPrChange>
        </w:rPr>
        <w:t>Forma</w:t>
      </w:r>
      <w:r w:rsidRPr="00212750">
        <w:rPr>
          <w:lang w:bidi="ar-OM"/>
          <w:rPrChange w:id="499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97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499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4999" w:author="Sinisa Ristic" w:date="2016-02-08T13:50:00Z">
            <w:rPr>
              <w:lang w:val="sr-Latn-RS" w:bidi="ar-OM"/>
            </w:rPr>
          </w:rPrChange>
        </w:rPr>
        <w:t>rezervaciju</w:t>
      </w:r>
      <w:proofErr w:type="spellEnd"/>
    </w:p>
    <w:p w:rsidR="001719B7" w:rsidRPr="00212750" w:rsidRDefault="001719B7" w:rsidP="001719B7">
      <w:pPr>
        <w:rPr>
          <w:lang w:bidi="ar-OM"/>
          <w:rPrChange w:id="5000" w:author="Sinisa Ristic" w:date="2016-02-08T13:50:00Z">
            <w:rPr>
              <w:lang w:val="sr-Latn-RS" w:bidi="ar-OM"/>
            </w:rPr>
          </w:rPrChange>
        </w:rPr>
      </w:pPr>
    </w:p>
    <w:p w:rsidR="00770F0F" w:rsidRPr="00212750" w:rsidRDefault="002C6310" w:rsidP="002C6310">
      <w:pPr>
        <w:pStyle w:val="Heading3"/>
        <w:rPr>
          <w:lang w:bidi="ar-OM"/>
          <w:rPrChange w:id="5001" w:author="Sinisa Ristic" w:date="2016-02-08T13:50:00Z">
            <w:rPr>
              <w:lang w:val="sr-Latn-RS" w:bidi="ar-OM"/>
            </w:rPr>
          </w:rPrChange>
        </w:rPr>
      </w:pPr>
      <w:bookmarkStart w:id="5002" w:name="_Toc442702567"/>
      <w:proofErr w:type="spellStart"/>
      <w:r w:rsidRPr="00212750">
        <w:rPr>
          <w:lang w:bidi="ar-OM"/>
          <w:rPrChange w:id="5003" w:author="Sinisa Ristic" w:date="2016-02-08T13:50:00Z">
            <w:rPr>
              <w:lang w:val="sr-Latn-RS" w:bidi="ar-OM"/>
            </w:rPr>
          </w:rPrChange>
        </w:rPr>
        <w:t>Osnovna</w:t>
      </w:r>
      <w:proofErr w:type="spellEnd"/>
      <w:r w:rsidRPr="00212750">
        <w:rPr>
          <w:lang w:bidi="ar-OM"/>
          <w:rPrChange w:id="5004" w:author="Sinisa Ristic" w:date="2016-02-08T13:50:00Z">
            <w:rPr>
              <w:lang w:val="sr-Latn-RS" w:bidi="ar-OM"/>
            </w:rPr>
          </w:rPrChange>
        </w:rPr>
        <w:t xml:space="preserve"> forma (bez </w:t>
      </w:r>
      <w:proofErr w:type="spellStart"/>
      <w:r w:rsidRPr="00212750">
        <w:rPr>
          <w:lang w:bidi="ar-OM"/>
          <w:rPrChange w:id="5005" w:author="Sinisa Ristic" w:date="2016-02-08T13:50:00Z">
            <w:rPr>
              <w:lang w:val="sr-Latn-RS" w:bidi="ar-OM"/>
            </w:rPr>
          </w:rPrChange>
        </w:rPr>
        <w:t>kontrole</w:t>
      </w:r>
      <w:proofErr w:type="spellEnd"/>
      <w:r w:rsidRPr="00212750">
        <w:rPr>
          <w:lang w:bidi="ar-OM"/>
          <w:rPrChange w:id="5006" w:author="Sinisa Ristic" w:date="2016-02-08T13:50:00Z">
            <w:rPr>
              <w:lang w:val="sr-Latn-RS" w:bidi="ar-OM"/>
            </w:rPr>
          </w:rPrChange>
        </w:rPr>
        <w:t>)</w:t>
      </w:r>
      <w:bookmarkEnd w:id="5002"/>
    </w:p>
    <w:p w:rsidR="002C6310" w:rsidRPr="00212750" w:rsidRDefault="002C6310" w:rsidP="002C6310">
      <w:pPr>
        <w:rPr>
          <w:lang w:bidi="ar-OM"/>
          <w:rPrChange w:id="5007" w:author="Sinisa Ristic" w:date="2016-02-08T13:50:00Z">
            <w:rPr>
              <w:lang w:val="sr-Latn-RS" w:bidi="ar-OM"/>
            </w:rPr>
          </w:rPrChange>
        </w:rPr>
      </w:pPr>
    </w:p>
    <w:p w:rsidR="002C6310" w:rsidRPr="00212750" w:rsidRDefault="002C6310" w:rsidP="002C6310">
      <w:pPr>
        <w:rPr>
          <w:lang w:bidi="ar-OM"/>
          <w:rPrChange w:id="5008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009" w:author="Sinisa Ristic" w:date="2016-02-08T13:50:00Z">
            <w:rPr>
              <w:lang w:val="sr-Latn-RS" w:bidi="ar-OM"/>
            </w:rPr>
          </w:rPrChange>
        </w:rPr>
        <w:t>Ukoliko</w:t>
      </w:r>
      <w:proofErr w:type="spellEnd"/>
      <w:r w:rsidRPr="00212750">
        <w:rPr>
          <w:lang w:bidi="ar-OM"/>
          <w:rPrChange w:id="501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5011" w:author="Sinisa Ristic" w:date="2016-02-08T13:50:00Z">
            <w:rPr>
              <w:lang w:val="sr-Latn-RS" w:bidi="ar-OM"/>
            </w:rPr>
          </w:rPrChange>
        </w:rPr>
        <w:t>nema</w:t>
      </w:r>
      <w:proofErr w:type="spellEnd"/>
      <w:proofErr w:type="gramEnd"/>
      <w:r w:rsidRPr="00212750">
        <w:rPr>
          <w:lang w:bidi="ar-OM"/>
          <w:rPrChange w:id="501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13" w:author="Sinisa Ristic" w:date="2016-02-08T13:50:00Z">
            <w:rPr>
              <w:lang w:val="sr-Latn-RS" w:bidi="ar-OM"/>
            </w:rPr>
          </w:rPrChange>
        </w:rPr>
        <w:t>forme</w:t>
      </w:r>
      <w:proofErr w:type="spellEnd"/>
      <w:r w:rsidRPr="00212750">
        <w:rPr>
          <w:lang w:bidi="ar-OM"/>
          <w:rPrChange w:id="501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15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r w:rsidRPr="00212750">
        <w:rPr>
          <w:lang w:bidi="ar-OM"/>
          <w:rPrChange w:id="501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17" w:author="Sinisa Ristic" w:date="2016-02-08T13:50:00Z">
            <w:rPr>
              <w:lang w:val="sr-Latn-RS" w:bidi="ar-OM"/>
            </w:rPr>
          </w:rPrChange>
        </w:rPr>
        <w:t>kontrolom</w:t>
      </w:r>
      <w:proofErr w:type="spellEnd"/>
      <w:r w:rsidRPr="00212750">
        <w:rPr>
          <w:lang w:bidi="ar-OM"/>
          <w:rPrChange w:id="5018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5019" w:author="Sinisa Ristic" w:date="2016-02-08T13:50:00Z">
            <w:rPr>
              <w:lang w:val="sr-Latn-RS" w:bidi="ar-OM"/>
            </w:rPr>
          </w:rPrChange>
        </w:rPr>
        <w:t>unos</w:t>
      </w:r>
      <w:proofErr w:type="spellEnd"/>
      <w:r w:rsidRPr="00212750">
        <w:rPr>
          <w:lang w:bidi="ar-OM"/>
          <w:rPrChange w:id="502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21" w:author="Sinisa Ristic" w:date="2016-02-08T13:50:00Z">
            <w:rPr>
              <w:lang w:val="sr-Latn-RS" w:bidi="ar-OM"/>
            </w:rPr>
          </w:rPrChange>
        </w:rPr>
        <w:t>nove</w:t>
      </w:r>
      <w:proofErr w:type="spellEnd"/>
      <w:r w:rsidRPr="00212750">
        <w:rPr>
          <w:lang w:bidi="ar-OM"/>
          <w:rPrChange w:id="502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23" w:author="Sinisa Ristic" w:date="2016-02-08T13:50:00Z">
            <w:rPr>
              <w:lang w:val="sr-Latn-RS" w:bidi="ar-OM"/>
            </w:rPr>
          </w:rPrChange>
        </w:rPr>
        <w:t>rezervacije</w:t>
      </w:r>
      <w:proofErr w:type="spellEnd"/>
      <w:r w:rsidRPr="00212750">
        <w:rPr>
          <w:lang w:bidi="ar-OM"/>
          <w:rPrChange w:id="5024" w:author="Sinisa Ristic" w:date="2016-02-08T13:50:00Z">
            <w:rPr>
              <w:lang w:val="sr-Latn-RS" w:bidi="ar-OM"/>
            </w:rPr>
          </w:rPrChange>
        </w:rPr>
        <w:t xml:space="preserve"> ne ide u </w:t>
      </w:r>
      <w:proofErr w:type="spellStart"/>
      <w:r w:rsidRPr="00212750">
        <w:rPr>
          <w:lang w:bidi="ar-OM"/>
          <w:rPrChange w:id="5025" w:author="Sinisa Ristic" w:date="2016-02-08T13:50:00Z">
            <w:rPr>
              <w:lang w:val="sr-Latn-RS" w:bidi="ar-OM"/>
            </w:rPr>
          </w:rPrChange>
        </w:rPr>
        <w:t>dva</w:t>
      </w:r>
      <w:proofErr w:type="spellEnd"/>
      <w:r w:rsidRPr="00212750">
        <w:rPr>
          <w:lang w:bidi="ar-OM"/>
          <w:rPrChange w:id="502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27" w:author="Sinisa Ristic" w:date="2016-02-08T13:50:00Z">
            <w:rPr>
              <w:lang w:val="sr-Latn-RS" w:bidi="ar-OM"/>
            </w:rPr>
          </w:rPrChange>
        </w:rPr>
        <w:t>koraka</w:t>
      </w:r>
      <w:proofErr w:type="spellEnd"/>
      <w:r w:rsidRPr="00212750">
        <w:rPr>
          <w:lang w:bidi="ar-OM"/>
          <w:rPrChange w:id="502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29" w:author="Sinisa Ristic" w:date="2016-02-08T13:50:00Z">
            <w:rPr>
              <w:lang w:val="sr-Latn-RS" w:bidi="ar-OM"/>
            </w:rPr>
          </w:rPrChange>
        </w:rPr>
        <w:t>već</w:t>
      </w:r>
      <w:proofErr w:type="spellEnd"/>
      <w:r w:rsidRPr="00212750">
        <w:rPr>
          <w:lang w:bidi="ar-OM"/>
          <w:rPrChange w:id="503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31" w:author="Sinisa Ristic" w:date="2016-02-08T13:50:00Z">
            <w:rPr>
              <w:lang w:val="sr-Latn-RS" w:bidi="ar-OM"/>
            </w:rPr>
          </w:rPrChange>
        </w:rPr>
        <w:t>samo</w:t>
      </w:r>
      <w:proofErr w:type="spellEnd"/>
      <w:r w:rsidRPr="00212750">
        <w:rPr>
          <w:lang w:bidi="ar-OM"/>
          <w:rPrChange w:id="5032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5033" w:author="Sinisa Ristic" w:date="2016-02-08T13:50:00Z">
            <w:rPr>
              <w:lang w:val="sr-Latn-RS" w:bidi="ar-OM"/>
            </w:rPr>
          </w:rPrChange>
        </w:rPr>
        <w:t>jednom</w:t>
      </w:r>
      <w:proofErr w:type="spellEnd"/>
      <w:r w:rsidRPr="00212750">
        <w:rPr>
          <w:lang w:bidi="ar-OM"/>
          <w:rPrChange w:id="503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35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5036" w:author="Sinisa Ristic" w:date="2016-02-08T13:50:00Z">
            <w:rPr>
              <w:lang w:val="sr-Latn-RS" w:bidi="ar-OM"/>
            </w:rPr>
          </w:rPrChange>
        </w:rPr>
        <w:t xml:space="preserve"> to u </w:t>
      </w:r>
      <w:proofErr w:type="spellStart"/>
      <w:r w:rsidRPr="00212750">
        <w:rPr>
          <w:lang w:bidi="ar-OM"/>
          <w:rPrChange w:id="5037" w:author="Sinisa Ristic" w:date="2016-02-08T13:50:00Z">
            <w:rPr>
              <w:lang w:val="sr-Latn-RS" w:bidi="ar-OM"/>
            </w:rPr>
          </w:rPrChange>
        </w:rPr>
        <w:t>poslednjem</w:t>
      </w:r>
      <w:proofErr w:type="spellEnd"/>
      <w:r w:rsidRPr="00212750">
        <w:rPr>
          <w:lang w:bidi="ar-OM"/>
          <w:rPrChange w:id="503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39" w:author="Sinisa Ristic" w:date="2016-02-08T13:50:00Z">
            <w:rPr>
              <w:lang w:val="sr-Latn-RS" w:bidi="ar-OM"/>
            </w:rPr>
          </w:rPrChange>
        </w:rPr>
        <w:t>od</w:t>
      </w:r>
      <w:proofErr w:type="spellEnd"/>
      <w:r w:rsidRPr="00212750">
        <w:rPr>
          <w:lang w:bidi="ar-OM"/>
          <w:rPrChange w:id="504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41" w:author="Sinisa Ristic" w:date="2016-02-08T13:50:00Z">
            <w:rPr>
              <w:lang w:val="sr-Latn-RS" w:bidi="ar-OM"/>
            </w:rPr>
          </w:rPrChange>
        </w:rPr>
        <w:t>dva</w:t>
      </w:r>
      <w:proofErr w:type="spellEnd"/>
      <w:r w:rsidRPr="00212750">
        <w:rPr>
          <w:lang w:bidi="ar-OM"/>
          <w:rPrChange w:id="504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43" w:author="Sinisa Ristic" w:date="2016-02-08T13:50:00Z">
            <w:rPr>
              <w:lang w:val="sr-Latn-RS" w:bidi="ar-OM"/>
            </w:rPr>
          </w:rPrChange>
        </w:rPr>
        <w:t>koraka</w:t>
      </w:r>
      <w:proofErr w:type="spellEnd"/>
      <w:r w:rsidRPr="00212750">
        <w:rPr>
          <w:lang w:bidi="ar-OM"/>
          <w:rPrChange w:id="504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45" w:author="Sinisa Ristic" w:date="2016-02-08T13:50:00Z">
            <w:rPr>
              <w:lang w:val="sr-Latn-RS" w:bidi="ar-OM"/>
            </w:rPr>
          </w:rPrChange>
        </w:rPr>
        <w:t>navedena</w:t>
      </w:r>
      <w:proofErr w:type="spellEnd"/>
      <w:r w:rsidRPr="00212750">
        <w:rPr>
          <w:lang w:bidi="ar-OM"/>
          <w:rPrChange w:id="5046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5047" w:author="Sinisa Ristic" w:date="2016-02-08T13:50:00Z">
            <w:rPr>
              <w:lang w:val="sr-Latn-RS" w:bidi="ar-OM"/>
            </w:rPr>
          </w:rPrChange>
        </w:rPr>
        <w:t>prethodnom</w:t>
      </w:r>
      <w:proofErr w:type="spellEnd"/>
      <w:r w:rsidRPr="00212750">
        <w:rPr>
          <w:lang w:bidi="ar-OM"/>
          <w:rPrChange w:id="504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49" w:author="Sinisa Ristic" w:date="2016-02-08T13:50:00Z">
            <w:rPr>
              <w:lang w:val="sr-Latn-RS" w:bidi="ar-OM"/>
            </w:rPr>
          </w:rPrChange>
        </w:rPr>
        <w:t>pasusu</w:t>
      </w:r>
      <w:proofErr w:type="spellEnd"/>
      <w:r w:rsidRPr="00212750">
        <w:rPr>
          <w:lang w:bidi="ar-OM"/>
          <w:rPrChange w:id="5050" w:author="Sinisa Ristic" w:date="2016-02-08T13:50:00Z">
            <w:rPr>
              <w:lang w:val="sr-Latn-RS" w:bidi="ar-OM"/>
            </w:rPr>
          </w:rPrChange>
        </w:rPr>
        <w:t xml:space="preserve">. </w:t>
      </w:r>
    </w:p>
    <w:p w:rsidR="002C6310" w:rsidRPr="00212750" w:rsidRDefault="002C6310" w:rsidP="002C6310">
      <w:pPr>
        <w:rPr>
          <w:lang w:bidi="ar-OM"/>
          <w:rPrChange w:id="5051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052" w:author="Sinisa Ristic" w:date="2016-02-08T13:50:00Z">
            <w:rPr>
              <w:lang w:val="sr-Latn-RS" w:bidi="ar-OM"/>
            </w:rPr>
          </w:rPrChange>
        </w:rPr>
        <w:t>Podaci</w:t>
      </w:r>
      <w:proofErr w:type="spellEnd"/>
      <w:r w:rsidRPr="00212750">
        <w:rPr>
          <w:lang w:bidi="ar-OM"/>
          <w:rPrChange w:id="5053" w:author="Sinisa Ristic" w:date="2016-02-08T13:50:00Z">
            <w:rPr>
              <w:lang w:val="sr-Latn-RS" w:bidi="ar-OM"/>
            </w:rPr>
          </w:rPrChange>
        </w:rPr>
        <w:t xml:space="preserve"> o </w:t>
      </w:r>
      <w:proofErr w:type="spellStart"/>
      <w:r w:rsidRPr="00212750">
        <w:rPr>
          <w:lang w:bidi="ar-OM"/>
          <w:rPrChange w:id="5054" w:author="Sinisa Ristic" w:date="2016-02-08T13:50:00Z">
            <w:rPr>
              <w:lang w:val="sr-Latn-RS" w:bidi="ar-OM"/>
            </w:rPr>
          </w:rPrChange>
        </w:rPr>
        <w:t>rezervaciji</w:t>
      </w:r>
      <w:proofErr w:type="spellEnd"/>
      <w:r w:rsidRPr="00212750">
        <w:rPr>
          <w:lang w:bidi="ar-OM"/>
          <w:rPrChange w:id="5055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5056" w:author="Sinisa Ristic" w:date="2016-02-08T13:50:00Z">
            <w:rPr>
              <w:lang w:val="sr-Latn-RS" w:bidi="ar-OM"/>
            </w:rPr>
          </w:rPrChange>
        </w:rPr>
        <w:t>unose</w:t>
      </w:r>
      <w:proofErr w:type="spellEnd"/>
      <w:r w:rsidRPr="00212750">
        <w:rPr>
          <w:lang w:bidi="ar-OM"/>
          <w:rPrChange w:id="505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58" w:author="Sinisa Ristic" w:date="2016-02-08T13:50:00Z">
            <w:rPr>
              <w:lang w:val="sr-Latn-RS" w:bidi="ar-OM"/>
            </w:rPr>
          </w:rPrChange>
        </w:rPr>
        <w:t>samo</w:t>
      </w:r>
      <w:proofErr w:type="spellEnd"/>
      <w:r w:rsidRPr="00212750">
        <w:rPr>
          <w:lang w:bidi="ar-OM"/>
          <w:rPrChange w:id="505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60" w:author="Sinisa Ristic" w:date="2016-02-08T13:50:00Z">
            <w:rPr>
              <w:lang w:val="sr-Latn-RS" w:bidi="ar-OM"/>
            </w:rPr>
          </w:rPrChange>
        </w:rPr>
        <w:t>preko</w:t>
      </w:r>
      <w:proofErr w:type="spellEnd"/>
      <w:r w:rsidRPr="00212750">
        <w:rPr>
          <w:lang w:bidi="ar-OM"/>
          <w:rPrChange w:id="506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62" w:author="Sinisa Ristic" w:date="2016-02-08T13:50:00Z">
            <w:rPr>
              <w:lang w:val="sr-Latn-RS" w:bidi="ar-OM"/>
            </w:rPr>
          </w:rPrChange>
        </w:rPr>
        <w:t>formulara</w:t>
      </w:r>
      <w:proofErr w:type="spellEnd"/>
      <w:r w:rsidRPr="00212750">
        <w:rPr>
          <w:lang w:bidi="ar-OM"/>
          <w:rPrChange w:id="506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5064" w:author="Sinisa Ristic" w:date="2016-02-08T13:50:00Z">
            <w:rPr>
              <w:lang w:val="sr-Latn-RS" w:bidi="ar-OM"/>
            </w:rPr>
          </w:rPrChange>
        </w:rPr>
        <w:t>na</w:t>
      </w:r>
      <w:proofErr w:type="spellEnd"/>
      <w:proofErr w:type="gramEnd"/>
      <w:r w:rsidRPr="00212750">
        <w:rPr>
          <w:lang w:bidi="ar-OM"/>
          <w:rPrChange w:id="506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66" w:author="Sinisa Ristic" w:date="2016-02-08T13:50:00Z">
            <w:rPr>
              <w:lang w:val="sr-Latn-RS" w:bidi="ar-OM"/>
            </w:rPr>
          </w:rPrChange>
        </w:rPr>
        <w:t>slici</w:t>
      </w:r>
      <w:proofErr w:type="spellEnd"/>
      <w:r w:rsidRPr="00212750">
        <w:rPr>
          <w:lang w:bidi="ar-OM"/>
          <w:rPrChange w:id="5067" w:author="Sinisa Ristic" w:date="2016-02-08T13:50:00Z">
            <w:rPr>
              <w:lang w:val="sr-Latn-RS" w:bidi="ar-OM"/>
            </w:rPr>
          </w:rPrChange>
        </w:rPr>
        <w:t xml:space="preserve"> 3. </w:t>
      </w:r>
    </w:p>
    <w:p w:rsidR="002C6310" w:rsidRPr="00212750" w:rsidRDefault="002C6310" w:rsidP="002C6310">
      <w:pPr>
        <w:rPr>
          <w:lang w:bidi="ar-OM"/>
          <w:rPrChange w:id="5068" w:author="Sinisa Ristic" w:date="2016-02-08T13:50:00Z">
            <w:rPr>
              <w:lang w:val="sr-Latn-RS" w:bidi="ar-OM"/>
            </w:rPr>
          </w:rPrChange>
        </w:rPr>
      </w:pPr>
    </w:p>
    <w:p w:rsidR="002C6310" w:rsidRPr="00212750" w:rsidRDefault="00BD6545" w:rsidP="002C6310">
      <w:pPr>
        <w:pStyle w:val="Heading2"/>
        <w:rPr>
          <w:lang w:bidi="ar-OM"/>
          <w:rPrChange w:id="5069" w:author="Sinisa Ristic" w:date="2016-02-08T13:50:00Z">
            <w:rPr>
              <w:lang w:val="sr-Latn-RS" w:bidi="ar-OM"/>
            </w:rPr>
          </w:rPrChange>
        </w:rPr>
      </w:pPr>
      <w:bookmarkStart w:id="5070" w:name="_Toc442702568"/>
      <w:proofErr w:type="spellStart"/>
      <w:r w:rsidRPr="00212750">
        <w:rPr>
          <w:lang w:bidi="ar-OM"/>
          <w:rPrChange w:id="5071" w:author="Sinisa Ristic" w:date="2016-02-08T13:50:00Z">
            <w:rPr>
              <w:lang w:val="sr-Latn-RS" w:bidi="ar-OM"/>
            </w:rPr>
          </w:rPrChange>
        </w:rPr>
        <w:t>Pregled</w:t>
      </w:r>
      <w:proofErr w:type="spellEnd"/>
      <w:r w:rsidRPr="00212750">
        <w:rPr>
          <w:lang w:bidi="ar-OM"/>
          <w:rPrChange w:id="507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73" w:author="Sinisa Ristic" w:date="2016-02-08T13:50:00Z">
            <w:rPr>
              <w:lang w:val="sr-Latn-RS" w:bidi="ar-OM"/>
            </w:rPr>
          </w:rPrChange>
        </w:rPr>
        <w:t>klijenata</w:t>
      </w:r>
      <w:bookmarkEnd w:id="5070"/>
      <w:proofErr w:type="spellEnd"/>
    </w:p>
    <w:p w:rsidR="002C6310" w:rsidRPr="00212750" w:rsidRDefault="002C6310" w:rsidP="002C6310">
      <w:pPr>
        <w:rPr>
          <w:lang w:bidi="ar-OM"/>
          <w:rPrChange w:id="5074" w:author="Sinisa Ristic" w:date="2016-02-08T13:50:00Z">
            <w:rPr>
              <w:lang w:val="sr-Latn-RS" w:bidi="ar-OM"/>
            </w:rPr>
          </w:rPrChange>
        </w:rPr>
      </w:pPr>
    </w:p>
    <w:p w:rsidR="002C6310" w:rsidRPr="00212750" w:rsidRDefault="002C6310" w:rsidP="002C6310">
      <w:pPr>
        <w:rPr>
          <w:lang w:bidi="ar-OM"/>
          <w:rPrChange w:id="5075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076" w:author="Sinisa Ristic" w:date="2016-02-08T13:50:00Z">
            <w:rPr>
              <w:lang w:val="sr-Latn-RS" w:bidi="ar-OM"/>
            </w:rPr>
          </w:rPrChange>
        </w:rPr>
        <w:t>Kliktanjem</w:t>
      </w:r>
      <w:proofErr w:type="spellEnd"/>
      <w:r w:rsidRPr="00212750">
        <w:rPr>
          <w:lang w:bidi="ar-OM"/>
          <w:rPrChange w:id="507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5078" w:author="Sinisa Ristic" w:date="2016-02-08T13:50:00Z">
            <w:rPr>
              <w:lang w:val="sr-Latn-RS" w:bidi="ar-OM"/>
            </w:rPr>
          </w:rPrChange>
        </w:rPr>
        <w:t>na</w:t>
      </w:r>
      <w:proofErr w:type="spellEnd"/>
      <w:proofErr w:type="gramEnd"/>
      <w:r w:rsidRPr="00212750">
        <w:rPr>
          <w:lang w:bidi="ar-OM"/>
          <w:rPrChange w:id="5079" w:author="Sinisa Ristic" w:date="2016-02-08T13:50:00Z">
            <w:rPr>
              <w:lang w:val="sr-Latn-RS" w:bidi="ar-OM"/>
            </w:rPr>
          </w:rPrChange>
        </w:rPr>
        <w:t xml:space="preserve"> button (...) pored </w:t>
      </w:r>
      <w:proofErr w:type="spellStart"/>
      <w:r w:rsidRPr="00212750">
        <w:rPr>
          <w:lang w:bidi="ar-OM"/>
          <w:rPrChange w:id="5080" w:author="Sinisa Ristic" w:date="2016-02-08T13:50:00Z">
            <w:rPr>
              <w:lang w:val="sr-Latn-RS" w:bidi="ar-OM"/>
            </w:rPr>
          </w:rPrChange>
        </w:rPr>
        <w:t>tekst</w:t>
      </w:r>
      <w:proofErr w:type="spellEnd"/>
      <w:r w:rsidRPr="00212750">
        <w:rPr>
          <w:lang w:bidi="ar-OM"/>
          <w:rPrChange w:id="508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82" w:author="Sinisa Ristic" w:date="2016-02-08T13:50:00Z">
            <w:rPr>
              <w:lang w:val="sr-Latn-RS" w:bidi="ar-OM"/>
            </w:rPr>
          </w:rPrChange>
        </w:rPr>
        <w:t>entrija</w:t>
      </w:r>
      <w:proofErr w:type="spellEnd"/>
      <w:r w:rsidRPr="00212750">
        <w:rPr>
          <w:lang w:bidi="ar-OM"/>
          <w:rPrChange w:id="508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84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r w:rsidRPr="00212750">
        <w:rPr>
          <w:lang w:bidi="ar-OM"/>
          <w:rPrChange w:id="508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86" w:author="Sinisa Ristic" w:date="2016-02-08T13:50:00Z">
            <w:rPr>
              <w:lang w:val="sr-Latn-RS" w:bidi="ar-OM"/>
            </w:rPr>
          </w:rPrChange>
        </w:rPr>
        <w:t>imenom</w:t>
      </w:r>
      <w:proofErr w:type="spellEnd"/>
      <w:r w:rsidRPr="00212750">
        <w:rPr>
          <w:lang w:bidi="ar-OM"/>
          <w:rPrChange w:id="508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88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  <w:r w:rsidRPr="00212750">
        <w:rPr>
          <w:lang w:bidi="ar-OM"/>
          <w:rPrChange w:id="5089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Pr="00212750">
        <w:rPr>
          <w:lang w:bidi="ar-OM"/>
          <w:rPrChange w:id="5090" w:author="Sinisa Ristic" w:date="2016-02-08T13:50:00Z">
            <w:rPr>
              <w:lang w:val="sr-Latn-RS" w:bidi="ar-OM"/>
            </w:rPr>
          </w:rPrChange>
        </w:rPr>
        <w:t>slika</w:t>
      </w:r>
      <w:proofErr w:type="spellEnd"/>
      <w:r w:rsidRPr="00212750">
        <w:rPr>
          <w:lang w:bidi="ar-OM"/>
          <w:rPrChange w:id="5091" w:author="Sinisa Ristic" w:date="2016-02-08T13:50:00Z">
            <w:rPr>
              <w:lang w:val="sr-Latn-RS" w:bidi="ar-OM"/>
            </w:rPr>
          </w:rPrChange>
        </w:rPr>
        <w:t xml:space="preserve"> 3. </w:t>
      </w:r>
      <w:proofErr w:type="spellStart"/>
      <w:r w:rsidRPr="00212750">
        <w:rPr>
          <w:lang w:bidi="ar-OM"/>
          <w:rPrChange w:id="5092" w:author="Sinisa Ristic" w:date="2016-02-08T13:50:00Z">
            <w:rPr>
              <w:lang w:val="sr-Latn-RS" w:bidi="ar-OM"/>
            </w:rPr>
          </w:rPrChange>
        </w:rPr>
        <w:t>polje</w:t>
      </w:r>
      <w:proofErr w:type="spellEnd"/>
      <w:r w:rsidRPr="00212750">
        <w:rPr>
          <w:lang w:bidi="ar-OM"/>
          <w:rPrChange w:id="5093" w:author="Sinisa Ristic" w:date="2016-02-08T13:50:00Z">
            <w:rPr>
              <w:lang w:val="sr-Latn-RS" w:bidi="ar-OM"/>
            </w:rPr>
          </w:rPrChange>
        </w:rPr>
        <w:t xml:space="preserve"> „Client“). </w:t>
      </w:r>
      <w:proofErr w:type="spellStart"/>
      <w:r w:rsidRPr="00212750">
        <w:rPr>
          <w:lang w:bidi="ar-OM"/>
          <w:rPrChange w:id="5094" w:author="Sinisa Ristic" w:date="2016-02-08T13:50:00Z">
            <w:rPr>
              <w:lang w:val="sr-Latn-RS" w:bidi="ar-OM"/>
            </w:rPr>
          </w:rPrChange>
        </w:rPr>
        <w:t>Otvara</w:t>
      </w:r>
      <w:proofErr w:type="spellEnd"/>
      <w:r w:rsidRPr="00212750">
        <w:rPr>
          <w:lang w:bidi="ar-OM"/>
          <w:rPrChange w:id="5095" w:author="Sinisa Ristic" w:date="2016-02-08T13:50:00Z">
            <w:rPr>
              <w:lang w:val="sr-Latn-RS" w:bidi="ar-OM"/>
            </w:rPr>
          </w:rPrChange>
        </w:rPr>
        <w:t xml:space="preserve"> se forma </w:t>
      </w:r>
      <w:proofErr w:type="spellStart"/>
      <w:r w:rsidRPr="00212750">
        <w:rPr>
          <w:lang w:bidi="ar-OM"/>
          <w:rPrChange w:id="5096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509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098" w:author="Sinisa Ristic" w:date="2016-02-08T13:50:00Z">
            <w:rPr>
              <w:lang w:val="sr-Latn-RS" w:bidi="ar-OM"/>
            </w:rPr>
          </w:rPrChange>
        </w:rPr>
        <w:t>prikaz</w:t>
      </w:r>
      <w:proofErr w:type="spellEnd"/>
      <w:r w:rsidRPr="00212750">
        <w:rPr>
          <w:lang w:bidi="ar-OM"/>
          <w:rPrChange w:id="509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00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510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02" w:author="Sinisa Ristic" w:date="2016-02-08T13:50:00Z">
            <w:rPr>
              <w:lang w:val="sr-Latn-RS" w:bidi="ar-OM"/>
            </w:rPr>
          </w:rPrChange>
        </w:rPr>
        <w:t>pretragu</w:t>
      </w:r>
      <w:proofErr w:type="spellEnd"/>
      <w:r w:rsidRPr="00212750">
        <w:rPr>
          <w:lang w:bidi="ar-OM"/>
          <w:rPrChange w:id="510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04" w:author="Sinisa Ristic" w:date="2016-02-08T13:50:00Z">
            <w:rPr>
              <w:lang w:val="sr-Latn-RS" w:bidi="ar-OM"/>
            </w:rPr>
          </w:rPrChange>
        </w:rPr>
        <w:t>postojećih</w:t>
      </w:r>
      <w:proofErr w:type="spellEnd"/>
      <w:r w:rsidRPr="00212750">
        <w:rPr>
          <w:lang w:bidi="ar-OM"/>
          <w:rPrChange w:id="510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06" w:author="Sinisa Ristic" w:date="2016-02-08T13:50:00Z">
            <w:rPr>
              <w:lang w:val="sr-Latn-RS" w:bidi="ar-OM"/>
            </w:rPr>
          </w:rPrChange>
        </w:rPr>
        <w:t>klijenata</w:t>
      </w:r>
      <w:proofErr w:type="spellEnd"/>
      <w:r w:rsidRPr="00212750">
        <w:rPr>
          <w:lang w:bidi="ar-OM"/>
          <w:rPrChange w:id="5107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5108" w:author="Sinisa Ristic" w:date="2016-02-08T13:50:00Z">
            <w:rPr>
              <w:lang w:val="sr-Latn-RS" w:bidi="ar-OM"/>
            </w:rPr>
          </w:rPrChange>
        </w:rPr>
        <w:t>koja</w:t>
      </w:r>
      <w:proofErr w:type="spellEnd"/>
      <w:r w:rsidRPr="00212750">
        <w:rPr>
          <w:lang w:bidi="ar-OM"/>
          <w:rPrChange w:id="510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10" w:author="Sinisa Ristic" w:date="2016-02-08T13:50:00Z">
            <w:rPr>
              <w:lang w:val="sr-Latn-RS" w:bidi="ar-OM"/>
            </w:rPr>
          </w:rPrChange>
        </w:rPr>
        <w:t>ima</w:t>
      </w:r>
      <w:proofErr w:type="spellEnd"/>
      <w:r w:rsidRPr="00212750">
        <w:rPr>
          <w:lang w:bidi="ar-OM"/>
          <w:rPrChange w:id="511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12" w:author="Sinisa Ristic" w:date="2016-02-08T13:50:00Z">
            <w:rPr>
              <w:lang w:val="sr-Latn-RS" w:bidi="ar-OM"/>
            </w:rPr>
          </w:rPrChange>
        </w:rPr>
        <w:t>mogućnost</w:t>
      </w:r>
      <w:proofErr w:type="spellEnd"/>
      <w:r w:rsidRPr="00212750">
        <w:rPr>
          <w:lang w:bidi="ar-OM"/>
          <w:rPrChange w:id="511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14" w:author="Sinisa Ristic" w:date="2016-02-08T13:50:00Z">
            <w:rPr>
              <w:lang w:val="sr-Latn-RS" w:bidi="ar-OM"/>
            </w:rPr>
          </w:rPrChange>
        </w:rPr>
        <w:t>unosa</w:t>
      </w:r>
      <w:proofErr w:type="spellEnd"/>
      <w:r w:rsidRPr="00212750">
        <w:rPr>
          <w:lang w:bidi="ar-OM"/>
          <w:rPrChange w:id="511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16" w:author="Sinisa Ristic" w:date="2016-02-08T13:50:00Z">
            <w:rPr>
              <w:lang w:val="sr-Latn-RS" w:bidi="ar-OM"/>
            </w:rPr>
          </w:rPrChange>
        </w:rPr>
        <w:t>novog</w:t>
      </w:r>
      <w:proofErr w:type="spellEnd"/>
      <w:r w:rsidRPr="00212750">
        <w:rPr>
          <w:lang w:bidi="ar-OM"/>
          <w:rPrChange w:id="511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18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  <w:r w:rsidRPr="00212750">
        <w:rPr>
          <w:lang w:bidi="ar-OM"/>
          <w:rPrChange w:id="5119" w:author="Sinisa Ristic" w:date="2016-02-08T13:50:00Z">
            <w:rPr>
              <w:lang w:val="sr-Latn-RS" w:bidi="ar-OM"/>
            </w:rPr>
          </w:rPrChange>
        </w:rPr>
        <w:t>.</w:t>
      </w:r>
    </w:p>
    <w:p w:rsidR="00BD6545" w:rsidRPr="00212750" w:rsidRDefault="00BD6545" w:rsidP="00BD6545">
      <w:pPr>
        <w:pStyle w:val="Heading3"/>
        <w:rPr>
          <w:lang w:bidi="ar-OM"/>
          <w:rPrChange w:id="5120" w:author="Sinisa Ristic" w:date="2016-02-08T13:50:00Z">
            <w:rPr>
              <w:lang w:val="sr-Latn-RS" w:bidi="ar-OM"/>
            </w:rPr>
          </w:rPrChange>
        </w:rPr>
      </w:pPr>
      <w:bookmarkStart w:id="5121" w:name="_Toc442702569"/>
      <w:proofErr w:type="spellStart"/>
      <w:r w:rsidRPr="00212750">
        <w:rPr>
          <w:lang w:bidi="ar-OM"/>
          <w:rPrChange w:id="5122" w:author="Sinisa Ristic" w:date="2016-02-08T13:50:00Z">
            <w:rPr>
              <w:lang w:val="sr-Latn-RS" w:bidi="ar-OM"/>
            </w:rPr>
          </w:rPrChange>
        </w:rPr>
        <w:t>Opis</w:t>
      </w:r>
      <w:bookmarkEnd w:id="5121"/>
      <w:proofErr w:type="spellEnd"/>
    </w:p>
    <w:p w:rsidR="00BD6545" w:rsidRPr="00212750" w:rsidRDefault="00BD6545" w:rsidP="00BD6545">
      <w:pPr>
        <w:rPr>
          <w:lang w:bidi="ar-OM"/>
          <w:rPrChange w:id="5123" w:author="Sinisa Ristic" w:date="2016-02-08T13:50:00Z">
            <w:rPr>
              <w:lang w:val="sr-Latn-RS" w:bidi="ar-OM"/>
            </w:rPr>
          </w:rPrChange>
        </w:rPr>
      </w:pPr>
    </w:p>
    <w:p w:rsidR="00BD6545" w:rsidRPr="00212750" w:rsidRDefault="00BD6545" w:rsidP="00BD6545">
      <w:pPr>
        <w:rPr>
          <w:lang w:bidi="ar-OM"/>
          <w:rPrChange w:id="5124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5125" w:author="Sinisa Ristic" w:date="2016-02-08T13:50:00Z">
            <w:rPr>
              <w:lang w:val="sr-Latn-RS" w:bidi="ar-OM"/>
            </w:rPr>
          </w:rPrChange>
        </w:rPr>
        <w:t xml:space="preserve">U </w:t>
      </w:r>
      <w:proofErr w:type="spellStart"/>
      <w:r w:rsidRPr="00212750">
        <w:rPr>
          <w:lang w:bidi="ar-OM"/>
          <w:rPrChange w:id="5126" w:author="Sinisa Ristic" w:date="2016-02-08T13:50:00Z">
            <w:rPr>
              <w:lang w:val="sr-Latn-RS" w:bidi="ar-OM"/>
            </w:rPr>
          </w:rPrChange>
        </w:rPr>
        <w:t>gornjem</w:t>
      </w:r>
      <w:proofErr w:type="spellEnd"/>
      <w:r w:rsidRPr="00212750">
        <w:rPr>
          <w:lang w:bidi="ar-OM"/>
          <w:rPrChange w:id="512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28" w:author="Sinisa Ristic" w:date="2016-02-08T13:50:00Z">
            <w:rPr>
              <w:lang w:val="sr-Latn-RS" w:bidi="ar-OM"/>
            </w:rPr>
          </w:rPrChange>
        </w:rPr>
        <w:t>delu</w:t>
      </w:r>
      <w:proofErr w:type="spellEnd"/>
      <w:r w:rsidRPr="00212750">
        <w:rPr>
          <w:lang w:bidi="ar-OM"/>
          <w:rPrChange w:id="5129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5130" w:author="Sinisa Ristic" w:date="2016-02-08T13:50:00Z">
            <w:rPr>
              <w:lang w:val="sr-Latn-RS" w:bidi="ar-OM"/>
            </w:rPr>
          </w:rPrChange>
        </w:rPr>
        <w:t>nalaze</w:t>
      </w:r>
      <w:proofErr w:type="spellEnd"/>
      <w:r w:rsidRPr="00212750">
        <w:rPr>
          <w:lang w:bidi="ar-OM"/>
          <w:rPrChange w:id="513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32" w:author="Sinisa Ristic" w:date="2016-02-08T13:50:00Z">
            <w:rPr>
              <w:lang w:val="sr-Latn-RS" w:bidi="ar-OM"/>
            </w:rPr>
          </w:rPrChange>
        </w:rPr>
        <w:t>polja</w:t>
      </w:r>
      <w:proofErr w:type="spellEnd"/>
      <w:r w:rsidRPr="00212750">
        <w:rPr>
          <w:lang w:bidi="ar-OM"/>
          <w:rPrChange w:id="513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34" w:author="Sinisa Ristic" w:date="2016-02-08T13:50:00Z">
            <w:rPr>
              <w:lang w:val="sr-Latn-RS" w:bidi="ar-OM"/>
            </w:rPr>
          </w:rPrChange>
        </w:rPr>
        <w:t>po</w:t>
      </w:r>
      <w:proofErr w:type="spellEnd"/>
      <w:r w:rsidRPr="00212750">
        <w:rPr>
          <w:lang w:bidi="ar-OM"/>
          <w:rPrChange w:id="513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36" w:author="Sinisa Ristic" w:date="2016-02-08T13:50:00Z">
            <w:rPr>
              <w:lang w:val="sr-Latn-RS" w:bidi="ar-OM"/>
            </w:rPr>
          </w:rPrChange>
        </w:rPr>
        <w:t>kojima</w:t>
      </w:r>
      <w:proofErr w:type="spellEnd"/>
      <w:r w:rsidRPr="00212750">
        <w:rPr>
          <w:lang w:bidi="ar-OM"/>
          <w:rPrChange w:id="513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5138" w:author="Sinisa Ristic" w:date="2016-02-08T13:50:00Z">
            <w:rPr>
              <w:lang w:val="sr-Latn-RS" w:bidi="ar-OM"/>
            </w:rPr>
          </w:rPrChange>
        </w:rPr>
        <w:t>će</w:t>
      </w:r>
      <w:proofErr w:type="spellEnd"/>
      <w:proofErr w:type="gramEnd"/>
      <w:r w:rsidRPr="00212750">
        <w:rPr>
          <w:lang w:bidi="ar-OM"/>
          <w:rPrChange w:id="5139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5140" w:author="Sinisa Ristic" w:date="2016-02-08T13:50:00Z">
            <w:rPr>
              <w:lang w:val="sr-Latn-RS" w:bidi="ar-OM"/>
            </w:rPr>
          </w:rPrChange>
        </w:rPr>
        <w:t>vršiti</w:t>
      </w:r>
      <w:proofErr w:type="spellEnd"/>
      <w:r w:rsidRPr="00212750">
        <w:rPr>
          <w:lang w:bidi="ar-OM"/>
          <w:rPrChange w:id="514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42" w:author="Sinisa Ristic" w:date="2016-02-08T13:50:00Z">
            <w:rPr>
              <w:lang w:val="sr-Latn-RS" w:bidi="ar-OM"/>
            </w:rPr>
          </w:rPrChange>
        </w:rPr>
        <w:t>pretraga</w:t>
      </w:r>
      <w:proofErr w:type="spellEnd"/>
      <w:r w:rsidRPr="00212750">
        <w:rPr>
          <w:lang w:bidi="ar-OM"/>
          <w:rPrChange w:id="514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44" w:author="Sinisa Ristic" w:date="2016-02-08T13:50:00Z">
            <w:rPr>
              <w:lang w:val="sr-Latn-RS" w:bidi="ar-OM"/>
            </w:rPr>
          </w:rPrChange>
        </w:rPr>
        <w:t>klijenata</w:t>
      </w:r>
      <w:proofErr w:type="spellEnd"/>
      <w:r w:rsidR="0082402B" w:rsidRPr="00212750">
        <w:rPr>
          <w:lang w:bidi="ar-OM"/>
          <w:rPrChange w:id="5145" w:author="Sinisa Ristic" w:date="2016-02-08T13:50:00Z">
            <w:rPr>
              <w:lang w:val="sr-Latn-RS" w:bidi="ar-OM"/>
            </w:rPr>
          </w:rPrChange>
        </w:rPr>
        <w:t xml:space="preserve"> (</w:t>
      </w:r>
      <w:proofErr w:type="spellStart"/>
      <w:r w:rsidR="0082402B" w:rsidRPr="00212750">
        <w:rPr>
          <w:lang w:bidi="ar-OM"/>
          <w:rPrChange w:id="5146" w:author="Sinisa Ristic" w:date="2016-02-08T13:50:00Z">
            <w:rPr>
              <w:lang w:val="sr-Latn-RS" w:bidi="ar-OM"/>
            </w:rPr>
          </w:rPrChange>
        </w:rPr>
        <w:t>zasad</w:t>
      </w:r>
      <w:proofErr w:type="spellEnd"/>
      <w:r w:rsidR="0082402B" w:rsidRPr="00212750">
        <w:rPr>
          <w:lang w:bidi="ar-OM"/>
          <w:rPrChange w:id="514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82402B" w:rsidRPr="00212750">
        <w:rPr>
          <w:lang w:bidi="ar-OM"/>
          <w:rPrChange w:id="5148" w:author="Sinisa Ristic" w:date="2016-02-08T13:50:00Z">
            <w:rPr>
              <w:lang w:val="sr-Latn-RS" w:bidi="ar-OM"/>
            </w:rPr>
          </w:rPrChange>
        </w:rPr>
        <w:t>napr</w:t>
      </w:r>
      <w:proofErr w:type="spellEnd"/>
      <w:r w:rsidR="0082402B" w:rsidRPr="00212750">
        <w:rPr>
          <w:lang w:bidi="ar-OM"/>
          <w:rPrChange w:id="5149" w:author="Sinisa Ristic" w:date="2016-02-08T13:50:00Z">
            <w:rPr>
              <w:lang w:val="sr-Latn-RS" w:bidi="ar-OM"/>
            </w:rPr>
          </w:rPrChange>
        </w:rPr>
        <w:t xml:space="preserve">. </w:t>
      </w:r>
      <w:proofErr w:type="spellStart"/>
      <w:r w:rsidR="0082402B" w:rsidRPr="00212750">
        <w:rPr>
          <w:lang w:bidi="ar-OM"/>
          <w:rPrChange w:id="5150" w:author="Sinisa Ristic" w:date="2016-02-08T13:50:00Z">
            <w:rPr>
              <w:lang w:val="sr-Latn-RS" w:bidi="ar-OM"/>
            </w:rPr>
          </w:rPrChange>
        </w:rPr>
        <w:t>ime</w:t>
      </w:r>
      <w:proofErr w:type="spellEnd"/>
      <w:r w:rsidR="0082402B" w:rsidRPr="00212750">
        <w:rPr>
          <w:lang w:bidi="ar-OM"/>
          <w:rPrChange w:id="5151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="0082402B" w:rsidRPr="00212750">
        <w:rPr>
          <w:lang w:bidi="ar-OM"/>
          <w:rPrChange w:id="5152" w:author="Sinisa Ristic" w:date="2016-02-08T13:50:00Z">
            <w:rPr>
              <w:lang w:val="sr-Latn-RS" w:bidi="ar-OM"/>
            </w:rPr>
          </w:rPrChange>
        </w:rPr>
        <w:t>prezime</w:t>
      </w:r>
      <w:proofErr w:type="spellEnd"/>
      <w:r w:rsidR="0082402B" w:rsidRPr="00212750">
        <w:rPr>
          <w:lang w:bidi="ar-OM"/>
          <w:rPrChange w:id="5153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="0082402B" w:rsidRPr="00212750">
        <w:rPr>
          <w:lang w:bidi="ar-OM"/>
          <w:rPrChange w:id="5154" w:author="Sinisa Ristic" w:date="2016-02-08T13:50:00Z">
            <w:rPr>
              <w:lang w:val="sr-Latn-RS" w:bidi="ar-OM"/>
            </w:rPr>
          </w:rPrChange>
        </w:rPr>
        <w:t>zemlja</w:t>
      </w:r>
      <w:proofErr w:type="spellEnd"/>
      <w:r w:rsidR="0082402B" w:rsidRPr="00212750">
        <w:rPr>
          <w:lang w:bidi="ar-OM"/>
          <w:rPrChange w:id="5155" w:author="Sinisa Ristic" w:date="2016-02-08T13:50:00Z">
            <w:rPr>
              <w:lang w:val="sr-Latn-RS" w:bidi="ar-OM"/>
            </w:rPr>
          </w:rPrChange>
        </w:rPr>
        <w:t>).</w:t>
      </w:r>
    </w:p>
    <w:p w:rsidR="0082402B" w:rsidRPr="00212750" w:rsidRDefault="0082402B" w:rsidP="00DC33D9">
      <w:pPr>
        <w:rPr>
          <w:lang w:bidi="ar-OM"/>
          <w:rPrChange w:id="5156" w:author="Sinisa Ristic" w:date="2016-02-08T13:50:00Z">
            <w:rPr>
              <w:lang w:val="sr-Latn-RS" w:bidi="ar-OM"/>
            </w:rPr>
          </w:rPrChange>
        </w:rPr>
      </w:pPr>
      <w:r w:rsidRPr="00212750">
        <w:rPr>
          <w:lang w:bidi="ar-OM"/>
          <w:rPrChange w:id="5157" w:author="Sinisa Ristic" w:date="2016-02-08T13:50:00Z">
            <w:rPr>
              <w:lang w:val="sr-Latn-RS" w:bidi="ar-OM"/>
            </w:rPr>
          </w:rPrChange>
        </w:rPr>
        <w:t xml:space="preserve">U </w:t>
      </w:r>
      <w:proofErr w:type="spellStart"/>
      <w:r w:rsidRPr="00212750">
        <w:rPr>
          <w:lang w:bidi="ar-OM"/>
          <w:rPrChange w:id="5158" w:author="Sinisa Ristic" w:date="2016-02-08T13:50:00Z">
            <w:rPr>
              <w:lang w:val="sr-Latn-RS" w:bidi="ar-OM"/>
            </w:rPr>
          </w:rPrChange>
        </w:rPr>
        <w:t>donjem</w:t>
      </w:r>
      <w:proofErr w:type="spellEnd"/>
      <w:r w:rsidRPr="00212750">
        <w:rPr>
          <w:lang w:bidi="ar-OM"/>
          <w:rPrChange w:id="515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60" w:author="Sinisa Ristic" w:date="2016-02-08T13:50:00Z">
            <w:rPr>
              <w:lang w:val="sr-Latn-RS" w:bidi="ar-OM"/>
            </w:rPr>
          </w:rPrChange>
        </w:rPr>
        <w:t>delu</w:t>
      </w:r>
      <w:proofErr w:type="spellEnd"/>
      <w:r w:rsidRPr="00212750">
        <w:rPr>
          <w:lang w:bidi="ar-OM"/>
          <w:rPrChange w:id="5161" w:author="Sinisa Ristic" w:date="2016-02-08T13:50:00Z">
            <w:rPr>
              <w:lang w:val="sr-Latn-RS" w:bidi="ar-OM"/>
            </w:rPr>
          </w:rPrChange>
        </w:rPr>
        <w:t xml:space="preserve"> je </w:t>
      </w:r>
      <w:proofErr w:type="spellStart"/>
      <w:r w:rsidRPr="00212750">
        <w:rPr>
          <w:lang w:bidi="ar-OM"/>
          <w:rPrChange w:id="5162" w:author="Sinisa Ristic" w:date="2016-02-08T13:50:00Z">
            <w:rPr>
              <w:lang w:val="sr-Latn-RS" w:bidi="ar-OM"/>
            </w:rPr>
          </w:rPrChange>
        </w:rPr>
        <w:t>lista</w:t>
      </w:r>
      <w:proofErr w:type="spellEnd"/>
      <w:r w:rsidRPr="00212750">
        <w:rPr>
          <w:lang w:bidi="ar-OM"/>
          <w:rPrChange w:id="516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64" w:author="Sinisa Ristic" w:date="2016-02-08T13:50:00Z">
            <w:rPr>
              <w:lang w:val="sr-Latn-RS" w:bidi="ar-OM"/>
            </w:rPr>
          </w:rPrChange>
        </w:rPr>
        <w:t>registrovanih</w:t>
      </w:r>
      <w:proofErr w:type="spellEnd"/>
      <w:r w:rsidRPr="00212750">
        <w:rPr>
          <w:lang w:bidi="ar-OM"/>
          <w:rPrChange w:id="516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66" w:author="Sinisa Ristic" w:date="2016-02-08T13:50:00Z">
            <w:rPr>
              <w:lang w:val="sr-Latn-RS" w:bidi="ar-OM"/>
            </w:rPr>
          </w:rPrChange>
        </w:rPr>
        <w:t>klijenata</w:t>
      </w:r>
      <w:proofErr w:type="spellEnd"/>
      <w:r w:rsidRPr="00212750">
        <w:rPr>
          <w:lang w:bidi="ar-OM"/>
          <w:rPrChange w:id="5167" w:author="Sinisa Ristic" w:date="2016-02-08T13:50:00Z">
            <w:rPr>
              <w:lang w:val="sr-Latn-RS" w:bidi="ar-OM"/>
            </w:rPr>
          </w:rPrChange>
        </w:rPr>
        <w:t xml:space="preserve">. </w:t>
      </w:r>
      <w:proofErr w:type="spellStart"/>
      <w:r w:rsidRPr="00212750">
        <w:rPr>
          <w:lang w:bidi="ar-OM"/>
          <w:rPrChange w:id="5168" w:author="Sinisa Ristic" w:date="2016-02-08T13:50:00Z">
            <w:rPr>
              <w:lang w:val="sr-Latn-RS" w:bidi="ar-OM"/>
            </w:rPr>
          </w:rPrChange>
        </w:rPr>
        <w:t>Izborom</w:t>
      </w:r>
      <w:proofErr w:type="spellEnd"/>
      <w:r w:rsidRPr="00212750">
        <w:rPr>
          <w:lang w:bidi="ar-OM"/>
          <w:rPrChange w:id="5169" w:author="Sinisa Ristic" w:date="2016-02-08T13:50:00Z">
            <w:rPr>
              <w:lang w:val="sr-Latn-RS" w:bidi="ar-OM"/>
            </w:rPr>
          </w:rPrChange>
        </w:rPr>
        <w:t xml:space="preserve"> button-a New, Edit, Delete, </w:t>
      </w:r>
      <w:proofErr w:type="spellStart"/>
      <w:r w:rsidRPr="00212750">
        <w:rPr>
          <w:lang w:bidi="ar-OM"/>
          <w:rPrChange w:id="5170" w:author="Sinisa Ristic" w:date="2016-02-08T13:50:00Z">
            <w:rPr>
              <w:lang w:val="sr-Latn-RS" w:bidi="ar-OM"/>
            </w:rPr>
          </w:rPrChange>
        </w:rPr>
        <w:t>dodaju</w:t>
      </w:r>
      <w:proofErr w:type="spellEnd"/>
      <w:r w:rsidRPr="00212750">
        <w:rPr>
          <w:lang w:bidi="ar-OM"/>
          <w:rPrChange w:id="5171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proofErr w:type="gramStart"/>
      <w:r w:rsidRPr="00212750">
        <w:rPr>
          <w:lang w:bidi="ar-OM"/>
          <w:rPrChange w:id="5172" w:author="Sinisa Ristic" w:date="2016-02-08T13:50:00Z">
            <w:rPr>
              <w:lang w:val="sr-Latn-RS" w:bidi="ar-OM"/>
            </w:rPr>
          </w:rPrChange>
        </w:rPr>
        <w:t>novi</w:t>
      </w:r>
      <w:proofErr w:type="spellEnd"/>
      <w:proofErr w:type="gramEnd"/>
      <w:r w:rsidRPr="00212750">
        <w:rPr>
          <w:lang w:bidi="ar-OM"/>
          <w:rPrChange w:id="5173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5174" w:author="Sinisa Ristic" w:date="2016-02-08T13:50:00Z">
            <w:rPr>
              <w:lang w:val="sr-Latn-RS" w:bidi="ar-OM"/>
            </w:rPr>
          </w:rPrChange>
        </w:rPr>
        <w:t>edituju</w:t>
      </w:r>
      <w:proofErr w:type="spellEnd"/>
      <w:r w:rsidRPr="00212750">
        <w:rPr>
          <w:lang w:bidi="ar-OM"/>
          <w:rPrChange w:id="5175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76" w:author="Sinisa Ristic" w:date="2016-02-08T13:50:00Z">
            <w:rPr>
              <w:lang w:val="sr-Latn-RS" w:bidi="ar-OM"/>
            </w:rPr>
          </w:rPrChange>
        </w:rPr>
        <w:t>ili</w:t>
      </w:r>
      <w:proofErr w:type="spellEnd"/>
      <w:r w:rsidRPr="00212750">
        <w:rPr>
          <w:lang w:bidi="ar-OM"/>
          <w:rPrChange w:id="517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78" w:author="Sinisa Ristic" w:date="2016-02-08T13:50:00Z">
            <w:rPr>
              <w:lang w:val="sr-Latn-RS" w:bidi="ar-OM"/>
            </w:rPr>
          </w:rPrChange>
        </w:rPr>
        <w:t>brišu</w:t>
      </w:r>
      <w:proofErr w:type="spellEnd"/>
      <w:r w:rsidRPr="00212750">
        <w:rPr>
          <w:lang w:bidi="ar-OM"/>
          <w:rPrChange w:id="517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80" w:author="Sinisa Ristic" w:date="2016-02-08T13:50:00Z">
            <w:rPr>
              <w:lang w:val="sr-Latn-RS" w:bidi="ar-OM"/>
            </w:rPr>
          </w:rPrChange>
        </w:rPr>
        <w:t>postojeći</w:t>
      </w:r>
      <w:proofErr w:type="spellEnd"/>
      <w:r w:rsidRPr="00212750">
        <w:rPr>
          <w:lang w:bidi="ar-OM"/>
          <w:rPrChange w:id="5181" w:author="Sinisa Ristic" w:date="2016-02-08T13:50:00Z">
            <w:rPr>
              <w:lang w:val="sr-Latn-RS" w:bidi="ar-OM"/>
            </w:rPr>
          </w:rPrChange>
        </w:rPr>
        <w:t xml:space="preserve">.  </w:t>
      </w:r>
      <w:proofErr w:type="spellStart"/>
      <w:r w:rsidRPr="00212750">
        <w:rPr>
          <w:lang w:bidi="ar-OM"/>
          <w:rPrChange w:id="5182" w:author="Sinisa Ristic" w:date="2016-02-08T13:50:00Z">
            <w:rPr>
              <w:lang w:val="sr-Latn-RS" w:bidi="ar-OM"/>
            </w:rPr>
          </w:rPrChange>
        </w:rPr>
        <w:t>Izborom</w:t>
      </w:r>
      <w:proofErr w:type="spellEnd"/>
      <w:r w:rsidRPr="00212750">
        <w:rPr>
          <w:lang w:bidi="ar-OM"/>
          <w:rPrChange w:id="518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84" w:author="Sinisa Ristic" w:date="2016-02-08T13:50:00Z">
            <w:rPr>
              <w:lang w:val="sr-Latn-RS" w:bidi="ar-OM"/>
            </w:rPr>
          </w:rPrChange>
        </w:rPr>
        <w:t>tastera</w:t>
      </w:r>
      <w:proofErr w:type="spellEnd"/>
      <w:r w:rsidRPr="00212750">
        <w:rPr>
          <w:lang w:bidi="ar-OM"/>
          <w:rPrChange w:id="5185" w:author="Sinisa Ristic" w:date="2016-02-08T13:50:00Z">
            <w:rPr>
              <w:lang w:val="sr-Latn-RS" w:bidi="ar-OM"/>
            </w:rPr>
          </w:rPrChange>
        </w:rPr>
        <w:t xml:space="preserve"> „Confirm</w:t>
      </w:r>
      <w:proofErr w:type="gramStart"/>
      <w:r w:rsidRPr="00212750">
        <w:rPr>
          <w:lang w:bidi="ar-OM"/>
          <w:rPrChange w:id="5186" w:author="Sinisa Ristic" w:date="2016-02-08T13:50:00Z">
            <w:rPr>
              <w:lang w:val="sr-Latn-RS" w:bidi="ar-OM"/>
            </w:rPr>
          </w:rPrChange>
        </w:rPr>
        <w:t xml:space="preserve">“ </w:t>
      </w:r>
      <w:proofErr w:type="spellStart"/>
      <w:r w:rsidRPr="00212750">
        <w:rPr>
          <w:lang w:bidi="ar-OM"/>
          <w:rPrChange w:id="5187" w:author="Sinisa Ristic" w:date="2016-02-08T13:50:00Z">
            <w:rPr>
              <w:lang w:val="sr-Latn-RS" w:bidi="ar-OM"/>
            </w:rPr>
          </w:rPrChange>
        </w:rPr>
        <w:t>potvrdjuje</w:t>
      </w:r>
      <w:proofErr w:type="spellEnd"/>
      <w:proofErr w:type="gramEnd"/>
      <w:r w:rsidRPr="00212750">
        <w:rPr>
          <w:lang w:bidi="ar-OM"/>
          <w:rPrChange w:id="5188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5189" w:author="Sinisa Ristic" w:date="2016-02-08T13:50:00Z">
            <w:rPr>
              <w:lang w:val="sr-Latn-RS" w:bidi="ar-OM"/>
            </w:rPr>
          </w:rPrChange>
        </w:rPr>
        <w:t>selekcija</w:t>
      </w:r>
      <w:proofErr w:type="spellEnd"/>
      <w:r w:rsidRPr="00212750">
        <w:rPr>
          <w:lang w:bidi="ar-OM"/>
          <w:rPrChange w:id="519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91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  <w:r w:rsidRPr="00212750">
        <w:rPr>
          <w:lang w:bidi="ar-OM"/>
          <w:rPrChange w:id="519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93" w:author="Sinisa Ristic" w:date="2016-02-08T13:50:00Z">
            <w:rPr>
              <w:lang w:val="sr-Latn-RS" w:bidi="ar-OM"/>
            </w:rPr>
          </w:rPrChange>
        </w:rPr>
        <w:t>iz</w:t>
      </w:r>
      <w:proofErr w:type="spellEnd"/>
      <w:r w:rsidRPr="00212750">
        <w:rPr>
          <w:lang w:bidi="ar-OM"/>
          <w:rPrChange w:id="519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95" w:author="Sinisa Ristic" w:date="2016-02-08T13:50:00Z">
            <w:rPr>
              <w:lang w:val="sr-Latn-RS" w:bidi="ar-OM"/>
            </w:rPr>
          </w:rPrChange>
        </w:rPr>
        <w:t>liste</w:t>
      </w:r>
      <w:proofErr w:type="spellEnd"/>
      <w:r w:rsidRPr="00212750">
        <w:rPr>
          <w:lang w:bidi="ar-OM"/>
          <w:rPrChange w:id="5196" w:author="Sinisa Ristic" w:date="2016-02-08T13:50:00Z">
            <w:rPr>
              <w:lang w:val="sr-Latn-RS" w:bidi="ar-OM"/>
            </w:rPr>
          </w:rPrChange>
        </w:rPr>
        <w:t xml:space="preserve">, </w:t>
      </w:r>
      <w:proofErr w:type="spellStart"/>
      <w:r w:rsidRPr="00212750">
        <w:rPr>
          <w:lang w:bidi="ar-OM"/>
          <w:rPrChange w:id="5197" w:author="Sinisa Ristic" w:date="2016-02-08T13:50:00Z">
            <w:rPr>
              <w:lang w:val="sr-Latn-RS" w:bidi="ar-OM"/>
            </w:rPr>
          </w:rPrChange>
        </w:rPr>
        <w:t>koji</w:t>
      </w:r>
      <w:proofErr w:type="spellEnd"/>
      <w:r w:rsidRPr="00212750">
        <w:rPr>
          <w:lang w:bidi="ar-OM"/>
          <w:rPrChange w:id="519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199" w:author="Sinisa Ristic" w:date="2016-02-08T13:50:00Z">
            <w:rPr>
              <w:lang w:val="sr-Latn-RS" w:bidi="ar-OM"/>
            </w:rPr>
          </w:rPrChange>
        </w:rPr>
        <w:t>će</w:t>
      </w:r>
      <w:proofErr w:type="spellEnd"/>
      <w:r w:rsidRPr="00212750">
        <w:rPr>
          <w:lang w:bidi="ar-OM"/>
          <w:rPrChange w:id="520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01" w:author="Sinisa Ristic" w:date="2016-02-08T13:50:00Z">
            <w:rPr>
              <w:lang w:val="sr-Latn-RS" w:bidi="ar-OM"/>
            </w:rPr>
          </w:rPrChange>
        </w:rPr>
        <w:t>zatim</w:t>
      </w:r>
      <w:proofErr w:type="spellEnd"/>
      <w:r w:rsidRPr="00212750">
        <w:rPr>
          <w:lang w:bidi="ar-OM"/>
          <w:rPrChange w:id="520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03" w:author="Sinisa Ristic" w:date="2016-02-08T13:50:00Z">
            <w:rPr>
              <w:lang w:val="sr-Latn-RS" w:bidi="ar-OM"/>
            </w:rPr>
          </w:rPrChange>
        </w:rPr>
        <w:lastRenderedPageBreak/>
        <w:t>biti</w:t>
      </w:r>
      <w:proofErr w:type="spellEnd"/>
      <w:r w:rsidRPr="00212750">
        <w:rPr>
          <w:lang w:bidi="ar-OM"/>
          <w:rPrChange w:id="520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05" w:author="Sinisa Ristic" w:date="2016-02-08T13:50:00Z">
            <w:rPr>
              <w:lang w:val="sr-Latn-RS" w:bidi="ar-OM"/>
            </w:rPr>
          </w:rPrChange>
        </w:rPr>
        <w:t>unesen</w:t>
      </w:r>
      <w:proofErr w:type="spellEnd"/>
      <w:r w:rsidRPr="00212750">
        <w:rPr>
          <w:lang w:bidi="ar-OM"/>
          <w:rPrChange w:id="5206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5207" w:author="Sinisa Ristic" w:date="2016-02-08T13:50:00Z">
            <w:rPr>
              <w:lang w:val="sr-Latn-RS" w:bidi="ar-OM"/>
            </w:rPr>
          </w:rPrChange>
        </w:rPr>
        <w:t>formu</w:t>
      </w:r>
      <w:proofErr w:type="spellEnd"/>
      <w:r w:rsidRPr="00212750">
        <w:rPr>
          <w:lang w:bidi="ar-OM"/>
          <w:rPrChange w:id="520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09" w:author="Sinisa Ristic" w:date="2016-02-08T13:50:00Z">
            <w:rPr>
              <w:lang w:val="sr-Latn-RS" w:bidi="ar-OM"/>
            </w:rPr>
          </w:rPrChange>
        </w:rPr>
        <w:t>za</w:t>
      </w:r>
      <w:proofErr w:type="spellEnd"/>
      <w:r w:rsidRPr="00212750">
        <w:rPr>
          <w:lang w:bidi="ar-OM"/>
          <w:rPrChange w:id="521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11" w:author="Sinisa Ristic" w:date="2016-02-08T13:50:00Z">
            <w:rPr>
              <w:lang w:val="sr-Latn-RS" w:bidi="ar-OM"/>
            </w:rPr>
          </w:rPrChange>
        </w:rPr>
        <w:t>novu</w:t>
      </w:r>
      <w:proofErr w:type="spellEnd"/>
      <w:r w:rsidRPr="00212750">
        <w:rPr>
          <w:lang w:bidi="ar-OM"/>
          <w:rPrChange w:id="521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13" w:author="Sinisa Ristic" w:date="2016-02-08T13:50:00Z">
            <w:rPr>
              <w:lang w:val="sr-Latn-RS" w:bidi="ar-OM"/>
            </w:rPr>
          </w:rPrChange>
        </w:rPr>
        <w:t>registraciju</w:t>
      </w:r>
      <w:proofErr w:type="spellEnd"/>
      <w:r w:rsidRPr="00212750">
        <w:rPr>
          <w:lang w:bidi="ar-OM"/>
          <w:rPrChange w:id="521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15" w:author="Sinisa Ristic" w:date="2016-02-08T13:50:00Z">
            <w:rPr>
              <w:lang w:val="sr-Latn-RS" w:bidi="ar-OM"/>
            </w:rPr>
          </w:rPrChange>
        </w:rPr>
        <w:t>i</w:t>
      </w:r>
      <w:proofErr w:type="spellEnd"/>
      <w:r w:rsidRPr="00212750">
        <w:rPr>
          <w:lang w:bidi="ar-OM"/>
          <w:rPrChange w:id="521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17" w:author="Sinisa Ristic" w:date="2016-02-08T13:50:00Z">
            <w:rPr>
              <w:lang w:val="sr-Latn-RS" w:bidi="ar-OM"/>
            </w:rPr>
          </w:rPrChange>
        </w:rPr>
        <w:t>zatvara</w:t>
      </w:r>
      <w:proofErr w:type="spellEnd"/>
      <w:r w:rsidRPr="00212750">
        <w:rPr>
          <w:lang w:bidi="ar-OM"/>
          <w:rPrChange w:id="5218" w:author="Sinisa Ristic" w:date="2016-02-08T13:50:00Z">
            <w:rPr>
              <w:lang w:val="sr-Latn-RS" w:bidi="ar-OM"/>
            </w:rPr>
          </w:rPrChange>
        </w:rPr>
        <w:t xml:space="preserve"> se forma. </w:t>
      </w:r>
      <w:proofErr w:type="spellStart"/>
      <w:r w:rsidRPr="00212750">
        <w:rPr>
          <w:lang w:bidi="ar-OM"/>
          <w:rPrChange w:id="5219" w:author="Sinisa Ristic" w:date="2016-02-08T13:50:00Z">
            <w:rPr>
              <w:lang w:val="sr-Latn-RS" w:bidi="ar-OM"/>
            </w:rPr>
          </w:rPrChange>
        </w:rPr>
        <w:t>Izborom</w:t>
      </w:r>
      <w:proofErr w:type="spellEnd"/>
      <w:r w:rsidRPr="00212750">
        <w:rPr>
          <w:lang w:bidi="ar-OM"/>
          <w:rPrChange w:id="5220" w:author="Sinisa Ristic" w:date="2016-02-08T13:50:00Z">
            <w:rPr>
              <w:lang w:val="sr-Latn-RS" w:bidi="ar-OM"/>
            </w:rPr>
          </w:rPrChange>
        </w:rPr>
        <w:t xml:space="preserve"> button-a „Cancel</w:t>
      </w:r>
      <w:proofErr w:type="gramStart"/>
      <w:r w:rsidRPr="00212750">
        <w:rPr>
          <w:lang w:bidi="ar-OM"/>
          <w:rPrChange w:id="5221" w:author="Sinisa Ristic" w:date="2016-02-08T13:50:00Z">
            <w:rPr>
              <w:lang w:val="sr-Latn-RS" w:bidi="ar-OM"/>
            </w:rPr>
          </w:rPrChange>
        </w:rPr>
        <w:t xml:space="preserve">“ </w:t>
      </w:r>
      <w:proofErr w:type="spellStart"/>
      <w:r w:rsidRPr="00212750">
        <w:rPr>
          <w:lang w:bidi="ar-OM"/>
          <w:rPrChange w:id="5222" w:author="Sinisa Ristic" w:date="2016-02-08T13:50:00Z">
            <w:rPr>
              <w:lang w:val="sr-Latn-RS" w:bidi="ar-OM"/>
            </w:rPr>
          </w:rPrChange>
        </w:rPr>
        <w:t>samo</w:t>
      </w:r>
      <w:proofErr w:type="spellEnd"/>
      <w:proofErr w:type="gramEnd"/>
      <w:r w:rsidRPr="00212750">
        <w:rPr>
          <w:lang w:bidi="ar-OM"/>
          <w:rPrChange w:id="5223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5224" w:author="Sinisa Ristic" w:date="2016-02-08T13:50:00Z">
            <w:rPr>
              <w:lang w:val="sr-Latn-RS" w:bidi="ar-OM"/>
            </w:rPr>
          </w:rPrChange>
        </w:rPr>
        <w:t>zatvara</w:t>
      </w:r>
      <w:proofErr w:type="spellEnd"/>
      <w:r w:rsidRPr="00212750">
        <w:rPr>
          <w:lang w:bidi="ar-OM"/>
          <w:rPrChange w:id="5225" w:author="Sinisa Ristic" w:date="2016-02-08T13:50:00Z">
            <w:rPr>
              <w:lang w:val="sr-Latn-RS" w:bidi="ar-OM"/>
            </w:rPr>
          </w:rPrChange>
        </w:rPr>
        <w:t xml:space="preserve"> forma.</w:t>
      </w:r>
    </w:p>
    <w:p w:rsidR="0082402B" w:rsidRPr="00212750" w:rsidRDefault="0082402B" w:rsidP="00BD6545">
      <w:pPr>
        <w:rPr>
          <w:lang w:bidi="ar-OM"/>
          <w:rPrChange w:id="5226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227" w:author="Sinisa Ristic" w:date="2016-02-08T13:50:00Z">
            <w:rPr>
              <w:lang w:val="sr-Latn-RS" w:bidi="ar-OM"/>
            </w:rPr>
          </w:rPrChange>
        </w:rPr>
        <w:t>Editovanje</w:t>
      </w:r>
      <w:proofErr w:type="spellEnd"/>
      <w:r w:rsidRPr="00212750">
        <w:rPr>
          <w:lang w:bidi="ar-OM"/>
          <w:rPrChange w:id="522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29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  <w:r w:rsidRPr="00212750">
        <w:rPr>
          <w:lang w:bidi="ar-OM"/>
          <w:rPrChange w:id="5230" w:author="Sinisa Ristic" w:date="2016-02-08T13:50:00Z">
            <w:rPr>
              <w:lang w:val="sr-Latn-RS" w:bidi="ar-OM"/>
            </w:rPr>
          </w:rPrChange>
        </w:rPr>
        <w:t xml:space="preserve"> se </w:t>
      </w:r>
      <w:proofErr w:type="spellStart"/>
      <w:r w:rsidRPr="00212750">
        <w:rPr>
          <w:lang w:bidi="ar-OM"/>
          <w:rPrChange w:id="5231" w:author="Sinisa Ristic" w:date="2016-02-08T13:50:00Z">
            <w:rPr>
              <w:lang w:val="sr-Latn-RS" w:bidi="ar-OM"/>
            </w:rPr>
          </w:rPrChange>
        </w:rPr>
        <w:t>vrši</w:t>
      </w:r>
      <w:proofErr w:type="spellEnd"/>
      <w:r w:rsidRPr="00212750">
        <w:rPr>
          <w:lang w:bidi="ar-OM"/>
          <w:rPrChange w:id="523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33" w:author="Sinisa Ristic" w:date="2016-02-08T13:50:00Z">
            <w:rPr>
              <w:lang w:val="sr-Latn-RS" w:bidi="ar-OM"/>
            </w:rPr>
          </w:rPrChange>
        </w:rPr>
        <w:t>preko</w:t>
      </w:r>
      <w:proofErr w:type="spellEnd"/>
      <w:r w:rsidRPr="00212750">
        <w:rPr>
          <w:lang w:bidi="ar-OM"/>
          <w:rPrChange w:id="523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35" w:author="Sinisa Ristic" w:date="2016-02-08T13:50:00Z">
            <w:rPr>
              <w:lang w:val="sr-Latn-RS" w:bidi="ar-OM"/>
            </w:rPr>
          </w:rPrChange>
        </w:rPr>
        <w:t>forme</w:t>
      </w:r>
      <w:proofErr w:type="spellEnd"/>
      <w:r w:rsidRPr="00212750">
        <w:rPr>
          <w:lang w:bidi="ar-OM"/>
          <w:rPrChange w:id="523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37" w:author="Sinisa Ristic" w:date="2016-02-08T13:50:00Z">
            <w:rPr>
              <w:lang w:val="sr-Latn-RS" w:bidi="ar-OM"/>
            </w:rPr>
          </w:rPrChange>
        </w:rPr>
        <w:t>koja</w:t>
      </w:r>
      <w:proofErr w:type="spellEnd"/>
      <w:r w:rsidRPr="00212750">
        <w:rPr>
          <w:lang w:bidi="ar-OM"/>
          <w:rPrChange w:id="523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proofErr w:type="gramStart"/>
      <w:r w:rsidRPr="00212750">
        <w:rPr>
          <w:lang w:bidi="ar-OM"/>
          <w:rPrChange w:id="5239" w:author="Sinisa Ristic" w:date="2016-02-08T13:50:00Z">
            <w:rPr>
              <w:lang w:val="sr-Latn-RS" w:bidi="ar-OM"/>
            </w:rPr>
          </w:rPrChange>
        </w:rPr>
        <w:t>će</w:t>
      </w:r>
      <w:proofErr w:type="spellEnd"/>
      <w:proofErr w:type="gramEnd"/>
      <w:r w:rsidRPr="00212750">
        <w:rPr>
          <w:lang w:bidi="ar-OM"/>
          <w:rPrChange w:id="524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41" w:author="Sinisa Ristic" w:date="2016-02-08T13:50:00Z">
            <w:rPr>
              <w:lang w:val="sr-Latn-RS" w:bidi="ar-OM"/>
            </w:rPr>
          </w:rPrChange>
        </w:rPr>
        <w:t>biti</w:t>
      </w:r>
      <w:proofErr w:type="spellEnd"/>
      <w:r w:rsidRPr="00212750">
        <w:rPr>
          <w:lang w:bidi="ar-OM"/>
          <w:rPrChange w:id="5242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43" w:author="Sinisa Ristic" w:date="2016-02-08T13:50:00Z">
            <w:rPr>
              <w:lang w:val="sr-Latn-RS" w:bidi="ar-OM"/>
            </w:rPr>
          </w:rPrChange>
        </w:rPr>
        <w:t>opisana</w:t>
      </w:r>
      <w:proofErr w:type="spellEnd"/>
      <w:r w:rsidRPr="00212750">
        <w:rPr>
          <w:lang w:bidi="ar-OM"/>
          <w:rPrChange w:id="5244" w:author="Sinisa Ristic" w:date="2016-02-08T13:50:00Z">
            <w:rPr>
              <w:lang w:val="sr-Latn-RS" w:bidi="ar-OM"/>
            </w:rPr>
          </w:rPrChange>
        </w:rPr>
        <w:t xml:space="preserve"> u </w:t>
      </w:r>
      <w:proofErr w:type="spellStart"/>
      <w:r w:rsidRPr="00212750">
        <w:rPr>
          <w:lang w:bidi="ar-OM"/>
          <w:rPrChange w:id="5245" w:author="Sinisa Ristic" w:date="2016-02-08T13:50:00Z">
            <w:rPr>
              <w:lang w:val="sr-Latn-RS" w:bidi="ar-OM"/>
            </w:rPr>
          </w:rPrChange>
        </w:rPr>
        <w:t>sledećem</w:t>
      </w:r>
      <w:proofErr w:type="spellEnd"/>
      <w:r w:rsidRPr="00212750">
        <w:rPr>
          <w:lang w:bidi="ar-OM"/>
          <w:rPrChange w:id="5246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47" w:author="Sinisa Ristic" w:date="2016-02-08T13:50:00Z">
            <w:rPr>
              <w:lang w:val="sr-Latn-RS" w:bidi="ar-OM"/>
            </w:rPr>
          </w:rPrChange>
        </w:rPr>
        <w:t>odeljku</w:t>
      </w:r>
      <w:proofErr w:type="spellEnd"/>
      <w:r w:rsidRPr="00212750">
        <w:rPr>
          <w:lang w:bidi="ar-OM"/>
          <w:rPrChange w:id="5248" w:author="Sinisa Ristic" w:date="2016-02-08T13:50:00Z">
            <w:rPr>
              <w:lang w:val="sr-Latn-RS" w:bidi="ar-OM"/>
            </w:rPr>
          </w:rPrChange>
        </w:rPr>
        <w:t xml:space="preserve"> (3.4 </w:t>
      </w:r>
      <w:proofErr w:type="spellStart"/>
      <w:r w:rsidRPr="00212750">
        <w:rPr>
          <w:lang w:bidi="ar-OM"/>
          <w:rPrChange w:id="5249" w:author="Sinisa Ristic" w:date="2016-02-08T13:50:00Z">
            <w:rPr>
              <w:lang w:val="sr-Latn-RS" w:bidi="ar-OM"/>
            </w:rPr>
          </w:rPrChange>
        </w:rPr>
        <w:t>Uređivanje</w:t>
      </w:r>
      <w:proofErr w:type="spellEnd"/>
      <w:r w:rsidRPr="00212750">
        <w:rPr>
          <w:lang w:bidi="ar-OM"/>
          <w:rPrChange w:id="525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51" w:author="Sinisa Ristic" w:date="2016-02-08T13:50:00Z">
            <w:rPr>
              <w:lang w:val="sr-Latn-RS" w:bidi="ar-OM"/>
            </w:rPr>
          </w:rPrChange>
        </w:rPr>
        <w:t>klijenata</w:t>
      </w:r>
      <w:proofErr w:type="spellEnd"/>
      <w:r w:rsidRPr="00212750">
        <w:rPr>
          <w:lang w:bidi="ar-OM"/>
          <w:rPrChange w:id="5252" w:author="Sinisa Ristic" w:date="2016-02-08T13:50:00Z">
            <w:rPr>
              <w:lang w:val="sr-Latn-RS" w:bidi="ar-OM"/>
            </w:rPr>
          </w:rPrChange>
        </w:rPr>
        <w:t>).</w:t>
      </w:r>
    </w:p>
    <w:p w:rsidR="00DC33D9" w:rsidRPr="00212750" w:rsidRDefault="00DC33D9" w:rsidP="00DC33D9">
      <w:pPr>
        <w:pStyle w:val="Heading3"/>
        <w:rPr>
          <w:lang w:bidi="ar-OM"/>
          <w:rPrChange w:id="5253" w:author="Sinisa Ristic" w:date="2016-02-08T13:50:00Z">
            <w:rPr>
              <w:lang w:val="sr-Latn-RS" w:bidi="ar-OM"/>
            </w:rPr>
          </w:rPrChange>
        </w:rPr>
      </w:pPr>
      <w:bookmarkStart w:id="5254" w:name="_Toc442702570"/>
      <w:proofErr w:type="spellStart"/>
      <w:r w:rsidRPr="00212750">
        <w:rPr>
          <w:lang w:bidi="ar-OM"/>
          <w:rPrChange w:id="5255" w:author="Sinisa Ristic" w:date="2016-02-08T13:50:00Z">
            <w:rPr>
              <w:lang w:val="sr-Latn-RS" w:bidi="ar-OM"/>
            </w:rPr>
          </w:rPrChange>
        </w:rPr>
        <w:t>Prikaz</w:t>
      </w:r>
      <w:bookmarkEnd w:id="5254"/>
      <w:proofErr w:type="spellEnd"/>
    </w:p>
    <w:p w:rsidR="00DC33D9" w:rsidRPr="00212750" w:rsidRDefault="00DC33D9" w:rsidP="00DC33D9">
      <w:pPr>
        <w:rPr>
          <w:lang w:bidi="ar-OM"/>
          <w:rPrChange w:id="5256" w:author="Sinisa Ristic" w:date="2016-02-08T13:50:00Z">
            <w:rPr>
              <w:lang w:val="sr-Latn-RS" w:bidi="ar-OM"/>
            </w:rPr>
          </w:rPrChange>
        </w:rPr>
      </w:pPr>
    </w:p>
    <w:p w:rsidR="00DC33D9" w:rsidRPr="00212750" w:rsidRDefault="00DC33D9" w:rsidP="00DC33D9">
      <w:pPr>
        <w:jc w:val="center"/>
        <w:rPr>
          <w:lang w:bidi="ar-OM"/>
          <w:rPrChange w:id="5257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5258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3903785" cy="2769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85" cy="27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212750" w:rsidRDefault="00DC33D9" w:rsidP="00DC33D9">
      <w:pPr>
        <w:pStyle w:val="Quote"/>
        <w:jc w:val="center"/>
        <w:rPr>
          <w:lang w:bidi="ar-OM"/>
          <w:rPrChange w:id="5259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260" w:author="Sinisa Ristic" w:date="2016-02-08T13:50:00Z">
            <w:rPr>
              <w:lang w:val="sr-Latn-RS" w:bidi="ar-OM"/>
            </w:rPr>
          </w:rPrChange>
        </w:rPr>
        <w:t>Slika</w:t>
      </w:r>
      <w:proofErr w:type="spellEnd"/>
      <w:r w:rsidRPr="00212750">
        <w:rPr>
          <w:lang w:bidi="ar-OM"/>
          <w:rPrChange w:id="5261" w:author="Sinisa Ristic" w:date="2016-02-08T13:50:00Z">
            <w:rPr>
              <w:lang w:val="sr-Latn-RS" w:bidi="ar-OM"/>
            </w:rPr>
          </w:rPrChange>
        </w:rPr>
        <w:t xml:space="preserve"> 4. </w:t>
      </w:r>
      <w:proofErr w:type="spellStart"/>
      <w:r w:rsidRPr="00212750">
        <w:rPr>
          <w:lang w:bidi="ar-OM"/>
          <w:rPrChange w:id="5262" w:author="Sinisa Ristic" w:date="2016-02-08T13:50:00Z">
            <w:rPr>
              <w:lang w:val="sr-Latn-RS" w:bidi="ar-OM"/>
            </w:rPr>
          </w:rPrChange>
        </w:rPr>
        <w:t>Lista</w:t>
      </w:r>
      <w:proofErr w:type="spellEnd"/>
      <w:r w:rsidRPr="00212750">
        <w:rPr>
          <w:lang w:bidi="ar-OM"/>
          <w:rPrChange w:id="526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64" w:author="Sinisa Ristic" w:date="2016-02-08T13:50:00Z">
            <w:rPr>
              <w:lang w:val="sr-Latn-RS" w:bidi="ar-OM"/>
            </w:rPr>
          </w:rPrChange>
        </w:rPr>
        <w:t>klijenata</w:t>
      </w:r>
      <w:proofErr w:type="spellEnd"/>
    </w:p>
    <w:p w:rsidR="00DC33D9" w:rsidRPr="00212750" w:rsidRDefault="00DC33D9" w:rsidP="00DC33D9">
      <w:pPr>
        <w:pStyle w:val="Heading2"/>
        <w:rPr>
          <w:lang w:bidi="ar-OM"/>
          <w:rPrChange w:id="5265" w:author="Sinisa Ristic" w:date="2016-02-08T13:50:00Z">
            <w:rPr>
              <w:lang w:val="sr-Latn-RS" w:bidi="ar-OM"/>
            </w:rPr>
          </w:rPrChange>
        </w:rPr>
      </w:pPr>
      <w:bookmarkStart w:id="5266" w:name="_Toc442702571"/>
      <w:proofErr w:type="spellStart"/>
      <w:r w:rsidRPr="00212750">
        <w:rPr>
          <w:lang w:bidi="ar-OM"/>
          <w:rPrChange w:id="5267" w:author="Sinisa Ristic" w:date="2016-02-08T13:50:00Z">
            <w:rPr>
              <w:lang w:val="sr-Latn-RS" w:bidi="ar-OM"/>
            </w:rPr>
          </w:rPrChange>
        </w:rPr>
        <w:t>Uređivanje</w:t>
      </w:r>
      <w:proofErr w:type="spellEnd"/>
      <w:r w:rsidRPr="00212750">
        <w:rPr>
          <w:lang w:bidi="ar-OM"/>
          <w:rPrChange w:id="526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69" w:author="Sinisa Ristic" w:date="2016-02-08T13:50:00Z">
            <w:rPr>
              <w:lang w:val="sr-Latn-RS" w:bidi="ar-OM"/>
            </w:rPr>
          </w:rPrChange>
        </w:rPr>
        <w:t>podataka</w:t>
      </w:r>
      <w:proofErr w:type="spellEnd"/>
      <w:r w:rsidRPr="00212750">
        <w:rPr>
          <w:lang w:bidi="ar-OM"/>
          <w:rPrChange w:id="5270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71" w:author="Sinisa Ristic" w:date="2016-02-08T13:50:00Z">
            <w:rPr>
              <w:lang w:val="sr-Latn-RS" w:bidi="ar-OM"/>
            </w:rPr>
          </w:rPrChange>
        </w:rPr>
        <w:t>klijenta</w:t>
      </w:r>
      <w:bookmarkEnd w:id="5266"/>
      <w:proofErr w:type="spellEnd"/>
    </w:p>
    <w:p w:rsidR="00DC33D9" w:rsidRPr="00212750" w:rsidRDefault="00DC33D9" w:rsidP="00DC33D9">
      <w:pPr>
        <w:rPr>
          <w:lang w:bidi="ar-OM"/>
          <w:rPrChange w:id="5272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273" w:author="Sinisa Ristic" w:date="2016-02-08T13:50:00Z">
            <w:rPr>
              <w:lang w:val="sr-Latn-RS" w:bidi="ar-OM"/>
            </w:rPr>
          </w:rPrChange>
        </w:rPr>
        <w:t>Selekcijom</w:t>
      </w:r>
      <w:proofErr w:type="spellEnd"/>
      <w:r w:rsidRPr="00212750">
        <w:rPr>
          <w:lang w:bidi="ar-OM"/>
          <w:rPrChange w:id="527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75" w:author="Sinisa Ristic" w:date="2016-02-08T13:50:00Z">
            <w:rPr>
              <w:lang w:val="sr-Latn-RS" w:bidi="ar-OM"/>
            </w:rPr>
          </w:rPrChange>
        </w:rPr>
        <w:t>opcije</w:t>
      </w:r>
      <w:proofErr w:type="spellEnd"/>
      <w:r w:rsidRPr="00212750">
        <w:rPr>
          <w:lang w:bidi="ar-OM"/>
          <w:rPrChange w:id="5276" w:author="Sinisa Ristic" w:date="2016-02-08T13:50:00Z">
            <w:rPr>
              <w:lang w:val="sr-Latn-RS" w:bidi="ar-OM"/>
            </w:rPr>
          </w:rPrChange>
        </w:rPr>
        <w:t xml:space="preserve"> „New</w:t>
      </w:r>
      <w:proofErr w:type="gramStart"/>
      <w:r w:rsidRPr="00212750">
        <w:rPr>
          <w:lang w:bidi="ar-OM"/>
          <w:rPrChange w:id="5277" w:author="Sinisa Ristic" w:date="2016-02-08T13:50:00Z">
            <w:rPr>
              <w:lang w:val="sr-Latn-RS" w:bidi="ar-OM"/>
            </w:rPr>
          </w:rPrChange>
        </w:rPr>
        <w:t xml:space="preserve">“ </w:t>
      </w:r>
      <w:proofErr w:type="spellStart"/>
      <w:r w:rsidRPr="00212750">
        <w:rPr>
          <w:lang w:bidi="ar-OM"/>
          <w:rPrChange w:id="5278" w:author="Sinisa Ristic" w:date="2016-02-08T13:50:00Z">
            <w:rPr>
              <w:lang w:val="sr-Latn-RS" w:bidi="ar-OM"/>
            </w:rPr>
          </w:rPrChange>
        </w:rPr>
        <w:t>ili</w:t>
      </w:r>
      <w:proofErr w:type="spellEnd"/>
      <w:proofErr w:type="gramEnd"/>
      <w:r w:rsidRPr="00212750">
        <w:rPr>
          <w:lang w:bidi="ar-OM"/>
          <w:rPrChange w:id="5279" w:author="Sinisa Ristic" w:date="2016-02-08T13:50:00Z">
            <w:rPr>
              <w:lang w:val="sr-Latn-RS" w:bidi="ar-OM"/>
            </w:rPr>
          </w:rPrChange>
        </w:rPr>
        <w:t xml:space="preserve"> „Edit“ u </w:t>
      </w:r>
      <w:proofErr w:type="spellStart"/>
      <w:r w:rsidRPr="00212750">
        <w:rPr>
          <w:lang w:bidi="ar-OM"/>
          <w:rPrChange w:id="5280" w:author="Sinisa Ristic" w:date="2016-02-08T13:50:00Z">
            <w:rPr>
              <w:lang w:val="sr-Latn-RS" w:bidi="ar-OM"/>
            </w:rPr>
          </w:rPrChange>
        </w:rPr>
        <w:t>prethodnoj</w:t>
      </w:r>
      <w:proofErr w:type="spellEnd"/>
      <w:r w:rsidRPr="00212750">
        <w:rPr>
          <w:lang w:bidi="ar-OM"/>
          <w:rPrChange w:id="528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82" w:author="Sinisa Ristic" w:date="2016-02-08T13:50:00Z">
            <w:rPr>
              <w:lang w:val="sr-Latn-RS" w:bidi="ar-OM"/>
            </w:rPr>
          </w:rPrChange>
        </w:rPr>
        <w:t>formi</w:t>
      </w:r>
      <w:proofErr w:type="spellEnd"/>
      <w:r w:rsidRPr="00212750">
        <w:rPr>
          <w:lang w:bidi="ar-OM"/>
          <w:rPrChange w:id="528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84" w:author="Sinisa Ristic" w:date="2016-02-08T13:50:00Z">
            <w:rPr>
              <w:lang w:val="sr-Latn-RS" w:bidi="ar-OM"/>
            </w:rPr>
          </w:rPrChange>
        </w:rPr>
        <w:t>otvara</w:t>
      </w:r>
      <w:proofErr w:type="spellEnd"/>
      <w:r w:rsidRPr="00212750">
        <w:rPr>
          <w:lang w:bidi="ar-OM"/>
          <w:rPrChange w:id="5285" w:author="Sinisa Ristic" w:date="2016-02-08T13:50:00Z">
            <w:rPr>
              <w:lang w:val="sr-Latn-RS" w:bidi="ar-OM"/>
            </w:rPr>
          </w:rPrChange>
        </w:rPr>
        <w:t xml:space="preserve"> se forma </w:t>
      </w:r>
      <w:proofErr w:type="spellStart"/>
      <w:r w:rsidRPr="00212750">
        <w:rPr>
          <w:lang w:bidi="ar-OM"/>
          <w:rPrChange w:id="5286" w:author="Sinisa Ristic" w:date="2016-02-08T13:50:00Z">
            <w:rPr>
              <w:lang w:val="sr-Latn-RS" w:bidi="ar-OM"/>
            </w:rPr>
          </w:rPrChange>
        </w:rPr>
        <w:t>sa</w:t>
      </w:r>
      <w:proofErr w:type="spellEnd"/>
      <w:r w:rsidRPr="00212750">
        <w:rPr>
          <w:lang w:bidi="ar-OM"/>
          <w:rPrChange w:id="528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88" w:author="Sinisa Ristic" w:date="2016-02-08T13:50:00Z">
            <w:rPr>
              <w:lang w:val="sr-Latn-RS" w:bidi="ar-OM"/>
            </w:rPr>
          </w:rPrChange>
        </w:rPr>
        <w:t>unos</w:t>
      </w:r>
      <w:proofErr w:type="spellEnd"/>
      <w:r w:rsidRPr="00212750">
        <w:rPr>
          <w:lang w:bidi="ar-OM"/>
          <w:rPrChange w:id="5289" w:author="Sinisa Ristic" w:date="2016-02-08T13:50:00Z">
            <w:rPr>
              <w:lang w:val="sr-Latn-RS" w:bidi="ar-OM"/>
            </w:rPr>
          </w:rPrChange>
        </w:rPr>
        <w:t xml:space="preserve"> / </w:t>
      </w:r>
      <w:proofErr w:type="spellStart"/>
      <w:r w:rsidRPr="00212750">
        <w:rPr>
          <w:lang w:bidi="ar-OM"/>
          <w:rPrChange w:id="5290" w:author="Sinisa Ristic" w:date="2016-02-08T13:50:00Z">
            <w:rPr>
              <w:lang w:val="sr-Latn-RS" w:bidi="ar-OM"/>
            </w:rPr>
          </w:rPrChange>
        </w:rPr>
        <w:t>izmenu</w:t>
      </w:r>
      <w:proofErr w:type="spellEnd"/>
      <w:r w:rsidRPr="00212750">
        <w:rPr>
          <w:lang w:bidi="ar-OM"/>
          <w:rPrChange w:id="5291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92" w:author="Sinisa Ristic" w:date="2016-02-08T13:50:00Z">
            <w:rPr>
              <w:lang w:val="sr-Latn-RS" w:bidi="ar-OM"/>
            </w:rPr>
          </w:rPrChange>
        </w:rPr>
        <w:t>podakata</w:t>
      </w:r>
      <w:proofErr w:type="spellEnd"/>
      <w:r w:rsidRPr="00212750">
        <w:rPr>
          <w:lang w:bidi="ar-OM"/>
          <w:rPrChange w:id="529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294" w:author="Sinisa Ristic" w:date="2016-02-08T13:50:00Z">
            <w:rPr>
              <w:lang w:val="sr-Latn-RS" w:bidi="ar-OM"/>
            </w:rPr>
          </w:rPrChange>
        </w:rPr>
        <w:t>klijenta</w:t>
      </w:r>
      <w:proofErr w:type="spellEnd"/>
      <w:r w:rsidRPr="00212750">
        <w:rPr>
          <w:lang w:bidi="ar-OM"/>
          <w:rPrChange w:id="5295" w:author="Sinisa Ristic" w:date="2016-02-08T13:50:00Z">
            <w:rPr>
              <w:lang w:val="sr-Latn-RS" w:bidi="ar-OM"/>
            </w:rPr>
          </w:rPrChange>
        </w:rPr>
        <w:t>.</w:t>
      </w:r>
    </w:p>
    <w:p w:rsidR="00DC33D9" w:rsidRPr="00212750" w:rsidRDefault="00DC33D9" w:rsidP="00DC33D9">
      <w:pPr>
        <w:pStyle w:val="Heading3"/>
        <w:rPr>
          <w:lang w:bidi="ar-OM"/>
          <w:rPrChange w:id="5296" w:author="Sinisa Ristic" w:date="2016-02-08T13:50:00Z">
            <w:rPr>
              <w:lang w:val="sr-Latn-RS" w:bidi="ar-OM"/>
            </w:rPr>
          </w:rPrChange>
        </w:rPr>
      </w:pPr>
      <w:bookmarkStart w:id="5297" w:name="_Toc442702572"/>
      <w:proofErr w:type="spellStart"/>
      <w:r w:rsidRPr="00212750">
        <w:rPr>
          <w:lang w:bidi="ar-OM"/>
          <w:rPrChange w:id="5298" w:author="Sinisa Ristic" w:date="2016-02-08T13:50:00Z">
            <w:rPr>
              <w:lang w:val="sr-Latn-RS" w:bidi="ar-OM"/>
            </w:rPr>
          </w:rPrChange>
        </w:rPr>
        <w:t>Prikaz</w:t>
      </w:r>
      <w:bookmarkEnd w:id="5297"/>
      <w:proofErr w:type="spellEnd"/>
    </w:p>
    <w:p w:rsidR="00DC33D9" w:rsidRPr="00212750" w:rsidRDefault="00DC33D9" w:rsidP="00DC33D9">
      <w:pPr>
        <w:rPr>
          <w:lang w:bidi="ar-OM"/>
          <w:rPrChange w:id="5299" w:author="Sinisa Ristic" w:date="2016-02-08T13:50:00Z">
            <w:rPr>
              <w:lang w:val="sr-Latn-RS" w:bidi="ar-OM"/>
            </w:rPr>
          </w:rPrChange>
        </w:rPr>
      </w:pPr>
    </w:p>
    <w:p w:rsidR="00DC33D9" w:rsidRPr="00212750" w:rsidRDefault="00DC33D9" w:rsidP="00DC33D9">
      <w:pPr>
        <w:jc w:val="center"/>
        <w:rPr>
          <w:lang w:bidi="ar-OM"/>
          <w:rPrChange w:id="5300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5301" w:author="Sinisa Ristic" w:date="2016-02-08T13:50:00Z">
            <w:rPr>
              <w:noProof/>
              <w:lang w:eastAsia="en-US"/>
            </w:rPr>
          </w:rPrChange>
        </w:rPr>
        <w:lastRenderedPageBreak/>
        <w:drawing>
          <wp:inline distT="0" distB="0" distL="0" distR="0">
            <wp:extent cx="4049486" cy="24980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2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212750" w:rsidRDefault="00DC33D9" w:rsidP="00DC33D9">
      <w:pPr>
        <w:pStyle w:val="Quote"/>
        <w:jc w:val="center"/>
        <w:rPr>
          <w:lang w:bidi="ar-OM"/>
          <w:rPrChange w:id="5302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303" w:author="Sinisa Ristic" w:date="2016-02-08T13:50:00Z">
            <w:rPr>
              <w:lang w:val="sr-Latn-RS" w:bidi="ar-OM"/>
            </w:rPr>
          </w:rPrChange>
        </w:rPr>
        <w:t>Slika</w:t>
      </w:r>
      <w:proofErr w:type="spellEnd"/>
      <w:r w:rsidRPr="00212750">
        <w:rPr>
          <w:lang w:bidi="ar-OM"/>
          <w:rPrChange w:id="5304" w:author="Sinisa Ristic" w:date="2016-02-08T13:50:00Z">
            <w:rPr>
              <w:lang w:val="sr-Latn-RS" w:bidi="ar-OM"/>
            </w:rPr>
          </w:rPrChange>
        </w:rPr>
        <w:t xml:space="preserve"> 5. </w:t>
      </w:r>
      <w:proofErr w:type="spellStart"/>
      <w:r w:rsidRPr="00212750">
        <w:rPr>
          <w:lang w:bidi="ar-OM"/>
          <w:rPrChange w:id="5305" w:author="Sinisa Ristic" w:date="2016-02-08T13:50:00Z">
            <w:rPr>
              <w:lang w:val="sr-Latn-RS" w:bidi="ar-OM"/>
            </w:rPr>
          </w:rPrChange>
        </w:rPr>
        <w:t>Unos</w:t>
      </w:r>
      <w:proofErr w:type="spellEnd"/>
      <w:r w:rsidRPr="00212750">
        <w:rPr>
          <w:lang w:bidi="ar-OM"/>
          <w:rPrChange w:id="5306" w:author="Sinisa Ristic" w:date="2016-02-08T13:50:00Z">
            <w:rPr>
              <w:lang w:val="sr-Latn-RS" w:bidi="ar-OM"/>
            </w:rPr>
          </w:rPrChange>
        </w:rPr>
        <w:t>/</w:t>
      </w:r>
      <w:proofErr w:type="spellStart"/>
      <w:r w:rsidRPr="00212750">
        <w:rPr>
          <w:lang w:bidi="ar-OM"/>
          <w:rPrChange w:id="5307" w:author="Sinisa Ristic" w:date="2016-02-08T13:50:00Z">
            <w:rPr>
              <w:lang w:val="sr-Latn-RS" w:bidi="ar-OM"/>
            </w:rPr>
          </w:rPrChange>
        </w:rPr>
        <w:t>Izmena</w:t>
      </w:r>
      <w:proofErr w:type="spellEnd"/>
      <w:r w:rsidRPr="00212750">
        <w:rPr>
          <w:lang w:bidi="ar-OM"/>
          <w:rPrChange w:id="530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09" w:author="Sinisa Ristic" w:date="2016-02-08T13:50:00Z">
            <w:rPr>
              <w:lang w:val="sr-Latn-RS" w:bidi="ar-OM"/>
            </w:rPr>
          </w:rPrChange>
        </w:rPr>
        <w:t>podataka</w:t>
      </w:r>
      <w:proofErr w:type="spellEnd"/>
      <w:r w:rsidRPr="00212750">
        <w:rPr>
          <w:lang w:bidi="ar-OM"/>
          <w:rPrChange w:id="5310" w:author="Sinisa Ristic" w:date="2016-02-08T13:50:00Z">
            <w:rPr>
              <w:lang w:val="sr-Latn-RS" w:bidi="ar-OM"/>
            </w:rPr>
          </w:rPrChange>
        </w:rPr>
        <w:t xml:space="preserve"> o </w:t>
      </w:r>
      <w:proofErr w:type="spellStart"/>
      <w:r w:rsidRPr="00212750">
        <w:rPr>
          <w:lang w:bidi="ar-OM"/>
          <w:rPrChange w:id="5311" w:author="Sinisa Ristic" w:date="2016-02-08T13:50:00Z">
            <w:rPr>
              <w:lang w:val="sr-Latn-RS" w:bidi="ar-OM"/>
            </w:rPr>
          </w:rPrChange>
        </w:rPr>
        <w:t>klijentu</w:t>
      </w:r>
      <w:proofErr w:type="spellEnd"/>
      <w:r w:rsidRPr="00212750">
        <w:rPr>
          <w:lang w:bidi="ar-OM"/>
          <w:rPrChange w:id="5312" w:author="Sinisa Ristic" w:date="2016-02-08T13:50:00Z">
            <w:rPr>
              <w:lang w:val="sr-Latn-RS" w:bidi="ar-OM"/>
            </w:rPr>
          </w:rPrChange>
        </w:rPr>
        <w:t>.</w:t>
      </w:r>
    </w:p>
    <w:p w:rsidR="00BD6545" w:rsidRPr="00212750" w:rsidRDefault="00BD6545" w:rsidP="002C6310">
      <w:pPr>
        <w:rPr>
          <w:lang w:bidi="ar-OM"/>
          <w:rPrChange w:id="5313" w:author="Sinisa Ristic" w:date="2016-02-08T13:50:00Z">
            <w:rPr>
              <w:lang w:val="sr-Latn-RS" w:bidi="ar-OM"/>
            </w:rPr>
          </w:rPrChange>
        </w:rPr>
      </w:pPr>
    </w:p>
    <w:p w:rsidR="00962C5C" w:rsidRPr="00212750" w:rsidRDefault="0083545B" w:rsidP="00962C5C">
      <w:pPr>
        <w:pStyle w:val="Heading1"/>
        <w:rPr>
          <w:lang w:bidi="ar-OM"/>
          <w:rPrChange w:id="5314" w:author="Sinisa Ristic" w:date="2016-02-08T13:50:00Z">
            <w:rPr>
              <w:lang w:bidi="ar-OM"/>
            </w:rPr>
          </w:rPrChange>
        </w:rPr>
      </w:pPr>
      <w:bookmarkStart w:id="5315" w:name="_Toc442702573"/>
      <w:proofErr w:type="spellStart"/>
      <w:r w:rsidRPr="00212750">
        <w:rPr>
          <w:lang w:bidi="ar-OM"/>
          <w:rPrChange w:id="5316" w:author="Sinisa Ristic" w:date="2016-02-08T13:50:00Z">
            <w:rPr>
              <w:lang w:bidi="ar-OM"/>
            </w:rPr>
          </w:rPrChange>
        </w:rPr>
        <w:t>Korisnički</w:t>
      </w:r>
      <w:proofErr w:type="spellEnd"/>
      <w:r w:rsidRPr="00212750">
        <w:rPr>
          <w:lang w:bidi="ar-OM"/>
          <w:rPrChange w:id="5317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18" w:author="Sinisa Ristic" w:date="2016-02-08T13:50:00Z">
            <w:rPr>
              <w:lang w:bidi="ar-OM"/>
            </w:rPr>
          </w:rPrChange>
        </w:rPr>
        <w:t>Modul</w:t>
      </w:r>
      <w:proofErr w:type="spellEnd"/>
      <w:r w:rsidRPr="00212750">
        <w:rPr>
          <w:lang w:bidi="ar-OM"/>
          <w:rPrChange w:id="5319" w:author="Sinisa Ristic" w:date="2016-02-08T13:50:00Z">
            <w:rPr>
              <w:lang w:bidi="ar-OM"/>
            </w:rPr>
          </w:rPrChange>
        </w:rPr>
        <w:t xml:space="preserve"> (Administrator)</w:t>
      </w:r>
      <w:bookmarkEnd w:id="5315"/>
    </w:p>
    <w:p w:rsidR="00F433B0" w:rsidRPr="00212750" w:rsidRDefault="00962C5C" w:rsidP="00F433B0">
      <w:pPr>
        <w:pStyle w:val="Heading2"/>
        <w:rPr>
          <w:lang w:bidi="ar-OM"/>
          <w:rPrChange w:id="5320" w:author="Sinisa Ristic" w:date="2016-02-08T13:50:00Z">
            <w:rPr>
              <w:lang w:bidi="ar-OM"/>
            </w:rPr>
          </w:rPrChange>
        </w:rPr>
      </w:pPr>
      <w:bookmarkStart w:id="5321" w:name="_Toc442702574"/>
      <w:proofErr w:type="spellStart"/>
      <w:r w:rsidRPr="00212750">
        <w:rPr>
          <w:lang w:bidi="ar-OM"/>
          <w:rPrChange w:id="5322" w:author="Sinisa Ristic" w:date="2016-02-08T13:50:00Z">
            <w:rPr>
              <w:lang w:bidi="ar-OM"/>
            </w:rPr>
          </w:rPrChange>
        </w:rPr>
        <w:t>Lista</w:t>
      </w:r>
      <w:proofErr w:type="spellEnd"/>
      <w:r w:rsidRPr="00212750">
        <w:rPr>
          <w:lang w:bidi="ar-OM"/>
          <w:rPrChange w:id="5323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24" w:author="Sinisa Ristic" w:date="2016-02-08T13:50:00Z">
            <w:rPr>
              <w:lang w:bidi="ar-OM"/>
            </w:rPr>
          </w:rPrChange>
        </w:rPr>
        <w:t>definicija</w:t>
      </w:r>
      <w:proofErr w:type="spellEnd"/>
      <w:r w:rsidRPr="00212750">
        <w:rPr>
          <w:lang w:bidi="ar-OM"/>
          <w:rPrChange w:id="5325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26" w:author="Sinisa Ristic" w:date="2016-02-08T13:50:00Z">
            <w:rPr>
              <w:lang w:bidi="ar-OM"/>
            </w:rPr>
          </w:rPrChange>
        </w:rPr>
        <w:t>objekata</w:t>
      </w:r>
      <w:bookmarkEnd w:id="5321"/>
      <w:proofErr w:type="spellEnd"/>
    </w:p>
    <w:p w:rsidR="00F433B0" w:rsidRPr="00212750" w:rsidRDefault="00F433B0" w:rsidP="00F433B0">
      <w:pPr>
        <w:rPr>
          <w:lang w:bidi="ar-OM"/>
          <w:rPrChange w:id="5327" w:author="Sinisa Ristic" w:date="2016-02-08T13:50:00Z">
            <w:rPr>
              <w:lang w:bidi="ar-OM"/>
            </w:rPr>
          </w:rPrChange>
        </w:rPr>
      </w:pPr>
    </w:p>
    <w:p w:rsidR="00F433B0" w:rsidRPr="00212750" w:rsidRDefault="00F433B0" w:rsidP="00F433B0">
      <w:pPr>
        <w:jc w:val="center"/>
        <w:rPr>
          <w:lang w:bidi="ar-OM"/>
          <w:rPrChange w:id="5328" w:author="Sinisa Ristic" w:date="2016-02-08T13:50:00Z">
            <w:rPr>
              <w:lang w:bidi="ar-OM"/>
            </w:rPr>
          </w:rPrChange>
        </w:rPr>
      </w:pPr>
      <w:r w:rsidRPr="00212750">
        <w:rPr>
          <w:noProof/>
          <w:lang w:eastAsia="en-US"/>
          <w:rPrChange w:id="5329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4099727" cy="216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 Typ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72" cy="21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Pr="00212750" w:rsidRDefault="00F433B0" w:rsidP="00F433B0">
      <w:pPr>
        <w:pStyle w:val="Quote"/>
        <w:jc w:val="center"/>
        <w:rPr>
          <w:lang w:bidi="ar-OM"/>
          <w:rPrChange w:id="5330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331" w:author="Sinisa Ristic" w:date="2016-02-08T13:50:00Z">
            <w:rPr>
              <w:lang w:bidi="ar-OM"/>
            </w:rPr>
          </w:rPrChange>
        </w:rPr>
        <w:t>Slika</w:t>
      </w:r>
      <w:proofErr w:type="spellEnd"/>
      <w:r w:rsidRPr="00212750">
        <w:rPr>
          <w:lang w:bidi="ar-OM"/>
          <w:rPrChange w:id="5332" w:author="Sinisa Ristic" w:date="2016-02-08T13:50:00Z">
            <w:rPr>
              <w:lang w:bidi="ar-OM"/>
            </w:rPr>
          </w:rPrChange>
        </w:rPr>
        <w:t xml:space="preserve"> 7. </w:t>
      </w:r>
      <w:proofErr w:type="spellStart"/>
      <w:r w:rsidRPr="00212750">
        <w:rPr>
          <w:lang w:bidi="ar-OM"/>
          <w:rPrChange w:id="5333" w:author="Sinisa Ristic" w:date="2016-02-08T13:50:00Z">
            <w:rPr>
              <w:lang w:bidi="ar-OM"/>
            </w:rPr>
          </w:rPrChange>
        </w:rPr>
        <w:t>Lista</w:t>
      </w:r>
      <w:proofErr w:type="spellEnd"/>
      <w:r w:rsidRPr="00212750">
        <w:rPr>
          <w:lang w:bidi="ar-OM"/>
          <w:rPrChange w:id="5334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35" w:author="Sinisa Ristic" w:date="2016-02-08T13:50:00Z">
            <w:rPr>
              <w:lang w:bidi="ar-OM"/>
            </w:rPr>
          </w:rPrChange>
        </w:rPr>
        <w:t>raspolo</w:t>
      </w:r>
      <w:r w:rsidR="00962C5C" w:rsidRPr="00212750">
        <w:rPr>
          <w:lang w:bidi="ar-OM"/>
          <w:rPrChange w:id="5336" w:author="Sinisa Ristic" w:date="2016-02-08T13:50:00Z">
            <w:rPr>
              <w:lang w:val="sr-Latn-RS" w:bidi="ar-OM"/>
            </w:rPr>
          </w:rPrChange>
        </w:rPr>
        <w:t>živih</w:t>
      </w:r>
      <w:proofErr w:type="spellEnd"/>
      <w:r w:rsidR="00962C5C" w:rsidRPr="00212750">
        <w:rPr>
          <w:lang w:bidi="ar-OM"/>
          <w:rPrChange w:id="5337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962C5C" w:rsidRPr="00212750">
        <w:rPr>
          <w:lang w:bidi="ar-OM"/>
          <w:rPrChange w:id="5338" w:author="Sinisa Ristic" w:date="2016-02-08T13:50:00Z">
            <w:rPr>
              <w:lang w:val="sr-Latn-RS" w:bidi="ar-OM"/>
            </w:rPr>
          </w:rPrChange>
        </w:rPr>
        <w:t>tipova</w:t>
      </w:r>
      <w:proofErr w:type="spellEnd"/>
      <w:r w:rsidR="00962C5C" w:rsidRPr="00212750">
        <w:rPr>
          <w:lang w:bidi="ar-OM"/>
          <w:rPrChange w:id="5339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962C5C" w:rsidRPr="00212750">
        <w:rPr>
          <w:lang w:bidi="ar-OM"/>
          <w:rPrChange w:id="5340" w:author="Sinisa Ristic" w:date="2016-02-08T13:50:00Z">
            <w:rPr>
              <w:lang w:val="sr-Latn-RS" w:bidi="ar-OM"/>
            </w:rPr>
          </w:rPrChange>
        </w:rPr>
        <w:t>objekata</w:t>
      </w:r>
      <w:proofErr w:type="spellEnd"/>
    </w:p>
    <w:p w:rsidR="0083545B" w:rsidRPr="00212750" w:rsidRDefault="00962C5C" w:rsidP="0083545B">
      <w:pPr>
        <w:pStyle w:val="Heading2"/>
        <w:rPr>
          <w:lang w:bidi="ar-OM"/>
          <w:rPrChange w:id="5341" w:author="Sinisa Ristic" w:date="2016-02-08T13:50:00Z">
            <w:rPr>
              <w:lang w:bidi="ar-OM"/>
            </w:rPr>
          </w:rPrChange>
        </w:rPr>
      </w:pPr>
      <w:bookmarkStart w:id="5342" w:name="_Toc442702575"/>
      <w:proofErr w:type="spellStart"/>
      <w:r w:rsidRPr="00212750">
        <w:rPr>
          <w:lang w:bidi="ar-OM"/>
          <w:rPrChange w:id="5343" w:author="Sinisa Ristic" w:date="2016-02-08T13:50:00Z">
            <w:rPr>
              <w:lang w:bidi="ar-OM"/>
            </w:rPr>
          </w:rPrChange>
        </w:rPr>
        <w:t>Uređivanje</w:t>
      </w:r>
      <w:proofErr w:type="spellEnd"/>
      <w:r w:rsidRPr="00212750">
        <w:rPr>
          <w:lang w:bidi="ar-OM"/>
          <w:rPrChange w:id="534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45" w:author="Sinisa Ristic" w:date="2016-02-08T13:50:00Z">
            <w:rPr>
              <w:lang w:val="sr-Latn-RS" w:bidi="ar-OM"/>
            </w:rPr>
          </w:rPrChange>
        </w:rPr>
        <w:t>definicije</w:t>
      </w:r>
      <w:proofErr w:type="spellEnd"/>
      <w:r w:rsidR="0083545B" w:rsidRPr="00212750">
        <w:rPr>
          <w:lang w:bidi="ar-OM"/>
          <w:rPrChange w:id="5346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47" w:author="Sinisa Ristic" w:date="2016-02-08T13:50:00Z">
            <w:rPr>
              <w:lang w:bidi="ar-OM"/>
            </w:rPr>
          </w:rPrChange>
        </w:rPr>
        <w:t>objekta</w:t>
      </w:r>
      <w:bookmarkEnd w:id="5342"/>
      <w:proofErr w:type="spellEnd"/>
    </w:p>
    <w:p w:rsidR="0083545B" w:rsidRPr="00212750" w:rsidRDefault="0083545B" w:rsidP="0083545B">
      <w:pPr>
        <w:rPr>
          <w:lang w:bidi="ar-OM"/>
          <w:rPrChange w:id="5348" w:author="Sinisa Ristic" w:date="2016-02-08T13:50:00Z">
            <w:rPr>
              <w:lang w:bidi="ar-OM"/>
            </w:rPr>
          </w:rPrChange>
        </w:rPr>
      </w:pPr>
    </w:p>
    <w:p w:rsidR="0083545B" w:rsidRPr="00212750" w:rsidRDefault="009A6735" w:rsidP="0083545B">
      <w:pPr>
        <w:jc w:val="center"/>
        <w:rPr>
          <w:lang w:bidi="ar-OM"/>
          <w:rPrChange w:id="5349" w:author="Sinisa Ristic" w:date="2016-02-08T13:50:00Z">
            <w:rPr>
              <w:lang w:bidi="ar-OM"/>
            </w:rPr>
          </w:rPrChange>
        </w:rPr>
      </w:pPr>
      <w:r w:rsidRPr="00212750">
        <w:rPr>
          <w:noProof/>
          <w:lang w:eastAsia="en-US"/>
          <w:rPrChange w:id="5350" w:author="Sinisa Ristic" w:date="2016-02-08T13:50:00Z">
            <w:rPr>
              <w:noProof/>
              <w:lang w:eastAsia="en-US"/>
            </w:rPr>
          </w:rPrChange>
        </w:rPr>
        <w:lastRenderedPageBreak/>
        <w:drawing>
          <wp:inline distT="0" distB="0" distL="0" distR="0">
            <wp:extent cx="3865163" cy="348195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 Typ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17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5B" w:rsidRPr="00212750" w:rsidRDefault="0083545B" w:rsidP="0083545B">
      <w:pPr>
        <w:pStyle w:val="Quote"/>
        <w:jc w:val="center"/>
        <w:rPr>
          <w:lang w:bidi="ar-OM"/>
          <w:rPrChange w:id="5351" w:author="Sinisa Ristic" w:date="2016-02-08T13:50:00Z">
            <w:rPr>
              <w:lang w:bidi="ar-OM"/>
            </w:rPr>
          </w:rPrChange>
        </w:rPr>
      </w:pPr>
      <w:proofErr w:type="spellStart"/>
      <w:r w:rsidRPr="00212750">
        <w:rPr>
          <w:lang w:bidi="ar-OM"/>
          <w:rPrChange w:id="5352" w:author="Sinisa Ristic" w:date="2016-02-08T13:50:00Z">
            <w:rPr>
              <w:lang w:bidi="ar-OM"/>
            </w:rPr>
          </w:rPrChange>
        </w:rPr>
        <w:t>Slika</w:t>
      </w:r>
      <w:proofErr w:type="spellEnd"/>
      <w:r w:rsidRPr="00212750">
        <w:rPr>
          <w:lang w:bidi="ar-OM"/>
          <w:rPrChange w:id="5353" w:author="Sinisa Ristic" w:date="2016-02-08T13:50:00Z">
            <w:rPr>
              <w:lang w:bidi="ar-OM"/>
            </w:rPr>
          </w:rPrChange>
        </w:rPr>
        <w:t xml:space="preserve"> 6. </w:t>
      </w:r>
      <w:proofErr w:type="spellStart"/>
      <w:r w:rsidRPr="00212750">
        <w:rPr>
          <w:lang w:bidi="ar-OM"/>
          <w:rPrChange w:id="5354" w:author="Sinisa Ristic" w:date="2016-02-08T13:50:00Z">
            <w:rPr>
              <w:lang w:bidi="ar-OM"/>
            </w:rPr>
          </w:rPrChange>
        </w:rPr>
        <w:t>Definicija</w:t>
      </w:r>
      <w:proofErr w:type="spellEnd"/>
      <w:r w:rsidRPr="00212750">
        <w:rPr>
          <w:lang w:bidi="ar-OM"/>
          <w:rPrChange w:id="5355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56" w:author="Sinisa Ristic" w:date="2016-02-08T13:50:00Z">
            <w:rPr>
              <w:lang w:bidi="ar-OM"/>
            </w:rPr>
          </w:rPrChange>
        </w:rPr>
        <w:t>tipa</w:t>
      </w:r>
      <w:proofErr w:type="spellEnd"/>
      <w:r w:rsidRPr="00212750">
        <w:rPr>
          <w:lang w:bidi="ar-OM"/>
          <w:rPrChange w:id="5357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58" w:author="Sinisa Ristic" w:date="2016-02-08T13:50:00Z">
            <w:rPr>
              <w:lang w:bidi="ar-OM"/>
            </w:rPr>
          </w:rPrChange>
        </w:rPr>
        <w:t>sobe</w:t>
      </w:r>
      <w:proofErr w:type="spellEnd"/>
    </w:p>
    <w:p w:rsidR="00962C5C" w:rsidRPr="00212750" w:rsidRDefault="00505FCF" w:rsidP="00962C5C">
      <w:pPr>
        <w:pStyle w:val="Heading2"/>
        <w:rPr>
          <w:lang w:bidi="ar-OM"/>
          <w:rPrChange w:id="5359" w:author="Sinisa Ristic" w:date="2016-02-08T13:50:00Z">
            <w:rPr>
              <w:lang w:bidi="ar-OM"/>
            </w:rPr>
          </w:rPrChange>
        </w:rPr>
      </w:pPr>
      <w:bookmarkStart w:id="5360" w:name="_Toc442702576"/>
      <w:proofErr w:type="spellStart"/>
      <w:r w:rsidRPr="00212750">
        <w:rPr>
          <w:lang w:bidi="ar-OM"/>
          <w:rPrChange w:id="5361" w:author="Sinisa Ristic" w:date="2016-02-08T13:50:00Z">
            <w:rPr>
              <w:lang w:bidi="ar-OM"/>
            </w:rPr>
          </w:rPrChange>
        </w:rPr>
        <w:t>Pregled</w:t>
      </w:r>
      <w:proofErr w:type="spellEnd"/>
      <w:r w:rsidRPr="00212750">
        <w:rPr>
          <w:lang w:bidi="ar-OM"/>
          <w:rPrChange w:id="5362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63" w:author="Sinisa Ristic" w:date="2016-02-08T13:50:00Z">
            <w:rPr>
              <w:lang w:bidi="ar-OM"/>
            </w:rPr>
          </w:rPrChange>
        </w:rPr>
        <w:t>liste</w:t>
      </w:r>
      <w:proofErr w:type="spellEnd"/>
      <w:r w:rsidRPr="00212750">
        <w:rPr>
          <w:lang w:bidi="ar-OM"/>
          <w:rPrChange w:id="5364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65" w:author="Sinisa Ristic" w:date="2016-02-08T13:50:00Z">
            <w:rPr>
              <w:lang w:bidi="ar-OM"/>
            </w:rPr>
          </w:rPrChange>
        </w:rPr>
        <w:t>korisnika</w:t>
      </w:r>
      <w:bookmarkEnd w:id="5360"/>
      <w:proofErr w:type="spellEnd"/>
    </w:p>
    <w:p w:rsidR="00CD7DA7" w:rsidRPr="00212750" w:rsidRDefault="00CD7DA7" w:rsidP="00CD7DA7">
      <w:pPr>
        <w:rPr>
          <w:lang w:bidi="ar-OM"/>
          <w:rPrChange w:id="5366" w:author="Sinisa Ristic" w:date="2016-02-08T13:50:00Z">
            <w:rPr>
              <w:lang w:bidi="ar-OM"/>
            </w:rPr>
          </w:rPrChange>
        </w:rPr>
      </w:pPr>
    </w:p>
    <w:p w:rsidR="00CD7DA7" w:rsidRPr="00212750" w:rsidRDefault="00CD7DA7" w:rsidP="00CD7DA7">
      <w:pPr>
        <w:jc w:val="center"/>
        <w:rPr>
          <w:lang w:bidi="ar-OM"/>
          <w:rPrChange w:id="5367" w:author="Sinisa Ristic" w:date="2016-02-08T13:50:00Z">
            <w:rPr>
              <w:lang w:bidi="ar-OM"/>
            </w:rPr>
          </w:rPrChange>
        </w:rPr>
      </w:pPr>
      <w:r w:rsidRPr="00212750">
        <w:rPr>
          <w:noProof/>
          <w:lang w:eastAsia="en-US"/>
          <w:rPrChange w:id="5368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4269070" cy="1531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8" cy="153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A7" w:rsidRPr="00212750" w:rsidRDefault="00CD7DA7" w:rsidP="00CD7DA7">
      <w:pPr>
        <w:pStyle w:val="Quote"/>
        <w:jc w:val="center"/>
        <w:rPr>
          <w:lang w:bidi="ar-OM"/>
          <w:rPrChange w:id="5369" w:author="Sinisa Ristic" w:date="2016-02-08T13:50:00Z">
            <w:rPr>
              <w:lang w:bidi="ar-OM"/>
            </w:rPr>
          </w:rPrChange>
        </w:rPr>
      </w:pPr>
      <w:proofErr w:type="spellStart"/>
      <w:r w:rsidRPr="00212750">
        <w:rPr>
          <w:lang w:bidi="ar-OM"/>
          <w:rPrChange w:id="5370" w:author="Sinisa Ristic" w:date="2016-02-08T13:50:00Z">
            <w:rPr>
              <w:lang w:bidi="ar-OM"/>
            </w:rPr>
          </w:rPrChange>
        </w:rPr>
        <w:t>Slika</w:t>
      </w:r>
      <w:proofErr w:type="spellEnd"/>
      <w:r w:rsidRPr="00212750">
        <w:rPr>
          <w:lang w:bidi="ar-OM"/>
          <w:rPrChange w:id="5371" w:author="Sinisa Ristic" w:date="2016-02-08T13:50:00Z">
            <w:rPr>
              <w:lang w:bidi="ar-OM"/>
            </w:rPr>
          </w:rPrChange>
        </w:rPr>
        <w:t xml:space="preserve"> 8. </w:t>
      </w:r>
      <w:proofErr w:type="spellStart"/>
      <w:r w:rsidRPr="00212750">
        <w:rPr>
          <w:lang w:bidi="ar-OM"/>
          <w:rPrChange w:id="5372" w:author="Sinisa Ristic" w:date="2016-02-08T13:50:00Z">
            <w:rPr>
              <w:lang w:bidi="ar-OM"/>
            </w:rPr>
          </w:rPrChange>
        </w:rPr>
        <w:t>Pregled</w:t>
      </w:r>
      <w:proofErr w:type="spellEnd"/>
      <w:r w:rsidRPr="00212750">
        <w:rPr>
          <w:lang w:bidi="ar-OM"/>
          <w:rPrChange w:id="5373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74" w:author="Sinisa Ristic" w:date="2016-02-08T13:50:00Z">
            <w:rPr>
              <w:lang w:bidi="ar-OM"/>
            </w:rPr>
          </w:rPrChange>
        </w:rPr>
        <w:t>liste</w:t>
      </w:r>
      <w:proofErr w:type="spellEnd"/>
      <w:r w:rsidRPr="00212750">
        <w:rPr>
          <w:lang w:bidi="ar-OM"/>
          <w:rPrChange w:id="5375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76" w:author="Sinisa Ristic" w:date="2016-02-08T13:50:00Z">
            <w:rPr>
              <w:lang w:bidi="ar-OM"/>
            </w:rPr>
          </w:rPrChange>
        </w:rPr>
        <w:t>korisnika</w:t>
      </w:r>
      <w:proofErr w:type="spellEnd"/>
      <w:r w:rsidRPr="00212750">
        <w:rPr>
          <w:lang w:bidi="ar-OM"/>
          <w:rPrChange w:id="5377" w:author="Sinisa Ristic" w:date="2016-02-08T13:50:00Z">
            <w:rPr>
              <w:lang w:bidi="ar-OM"/>
            </w:rPr>
          </w:rPrChange>
        </w:rPr>
        <w:t xml:space="preserve"> Sistema</w:t>
      </w:r>
    </w:p>
    <w:p w:rsidR="00CD7DA7" w:rsidRPr="00212750" w:rsidRDefault="00CD7DA7" w:rsidP="00CD7DA7">
      <w:pPr>
        <w:rPr>
          <w:lang w:bidi="ar-OM"/>
          <w:rPrChange w:id="5378" w:author="Sinisa Ristic" w:date="2016-02-08T13:50:00Z">
            <w:rPr>
              <w:lang w:bidi="ar-OM"/>
            </w:rPr>
          </w:rPrChange>
        </w:rPr>
      </w:pPr>
    </w:p>
    <w:p w:rsidR="00CD7DA7" w:rsidRPr="00212750" w:rsidRDefault="00505FCF" w:rsidP="00CD7DA7">
      <w:pPr>
        <w:pStyle w:val="Heading2"/>
        <w:rPr>
          <w:lang w:bidi="ar-OM"/>
          <w:rPrChange w:id="5379" w:author="Sinisa Ristic" w:date="2016-02-08T13:50:00Z">
            <w:rPr>
              <w:lang w:bidi="ar-OM"/>
            </w:rPr>
          </w:rPrChange>
        </w:rPr>
      </w:pPr>
      <w:bookmarkStart w:id="5380" w:name="_Toc442702577"/>
      <w:proofErr w:type="spellStart"/>
      <w:r w:rsidRPr="00212750">
        <w:rPr>
          <w:lang w:bidi="ar-OM"/>
          <w:rPrChange w:id="5381" w:author="Sinisa Ristic" w:date="2016-02-08T13:50:00Z">
            <w:rPr>
              <w:lang w:bidi="ar-OM"/>
            </w:rPr>
          </w:rPrChange>
        </w:rPr>
        <w:t>Promena</w:t>
      </w:r>
      <w:proofErr w:type="spellEnd"/>
      <w:r w:rsidRPr="00212750">
        <w:rPr>
          <w:lang w:bidi="ar-OM"/>
          <w:rPrChange w:id="5382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83" w:author="Sinisa Ristic" w:date="2016-02-08T13:50:00Z">
            <w:rPr>
              <w:lang w:bidi="ar-OM"/>
            </w:rPr>
          </w:rPrChange>
        </w:rPr>
        <w:t>podataka</w:t>
      </w:r>
      <w:proofErr w:type="spellEnd"/>
      <w:r w:rsidRPr="00212750">
        <w:rPr>
          <w:lang w:bidi="ar-OM"/>
          <w:rPrChange w:id="5384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85" w:author="Sinisa Ristic" w:date="2016-02-08T13:50:00Z">
            <w:rPr>
              <w:lang w:bidi="ar-OM"/>
            </w:rPr>
          </w:rPrChange>
        </w:rPr>
        <w:t>korisnika</w:t>
      </w:r>
      <w:bookmarkEnd w:id="5380"/>
      <w:proofErr w:type="spellEnd"/>
    </w:p>
    <w:p w:rsidR="00505FCF" w:rsidRPr="00212750" w:rsidRDefault="00505FCF" w:rsidP="00505FCF">
      <w:pPr>
        <w:rPr>
          <w:lang w:bidi="ar-OM"/>
          <w:rPrChange w:id="5386" w:author="Sinisa Ristic" w:date="2016-02-08T13:50:00Z">
            <w:rPr>
              <w:lang w:bidi="ar-OM"/>
            </w:rPr>
          </w:rPrChange>
        </w:rPr>
      </w:pPr>
    </w:p>
    <w:p w:rsidR="00505FCF" w:rsidRPr="00212750" w:rsidRDefault="00505FCF" w:rsidP="00505FCF">
      <w:pPr>
        <w:jc w:val="center"/>
        <w:rPr>
          <w:lang w:bidi="ar-OM"/>
          <w:rPrChange w:id="5387" w:author="Sinisa Ristic" w:date="2016-02-08T13:50:00Z">
            <w:rPr>
              <w:lang w:bidi="ar-OM"/>
            </w:rPr>
          </w:rPrChange>
        </w:rPr>
      </w:pPr>
      <w:r w:rsidRPr="00212750">
        <w:rPr>
          <w:noProof/>
          <w:lang w:eastAsia="en-US"/>
          <w:rPrChange w:id="5388" w:author="Sinisa Ristic" w:date="2016-02-08T13:50:00Z">
            <w:rPr>
              <w:noProof/>
              <w:lang w:eastAsia="en-US"/>
            </w:rPr>
          </w:rPrChange>
        </w:rPr>
        <w:lastRenderedPageBreak/>
        <w:drawing>
          <wp:inline distT="0" distB="0" distL="0" distR="0">
            <wp:extent cx="2170405" cy="1974655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69" cy="19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F" w:rsidRPr="00212750" w:rsidRDefault="00505FCF" w:rsidP="00505FCF">
      <w:pPr>
        <w:pStyle w:val="Quote"/>
        <w:jc w:val="center"/>
        <w:rPr>
          <w:lang w:bidi="ar-OM"/>
          <w:rPrChange w:id="5389" w:author="Sinisa Ristic" w:date="2016-02-08T13:50:00Z">
            <w:rPr>
              <w:lang w:bidi="ar-OM"/>
            </w:rPr>
          </w:rPrChange>
        </w:rPr>
      </w:pPr>
      <w:proofErr w:type="spellStart"/>
      <w:r w:rsidRPr="00212750">
        <w:rPr>
          <w:lang w:bidi="ar-OM"/>
          <w:rPrChange w:id="5390" w:author="Sinisa Ristic" w:date="2016-02-08T13:50:00Z">
            <w:rPr>
              <w:lang w:bidi="ar-OM"/>
            </w:rPr>
          </w:rPrChange>
        </w:rPr>
        <w:t>Slika</w:t>
      </w:r>
      <w:proofErr w:type="spellEnd"/>
      <w:r w:rsidRPr="00212750">
        <w:rPr>
          <w:lang w:bidi="ar-OM"/>
          <w:rPrChange w:id="5391" w:author="Sinisa Ristic" w:date="2016-02-08T13:50:00Z">
            <w:rPr>
              <w:lang w:bidi="ar-OM"/>
            </w:rPr>
          </w:rPrChange>
        </w:rPr>
        <w:t xml:space="preserve"> 9. </w:t>
      </w:r>
      <w:proofErr w:type="spellStart"/>
      <w:r w:rsidRPr="00212750">
        <w:rPr>
          <w:lang w:bidi="ar-OM"/>
          <w:rPrChange w:id="5392" w:author="Sinisa Ristic" w:date="2016-02-08T13:50:00Z">
            <w:rPr>
              <w:lang w:bidi="ar-OM"/>
            </w:rPr>
          </w:rPrChange>
        </w:rPr>
        <w:t>Izmena</w:t>
      </w:r>
      <w:proofErr w:type="spellEnd"/>
      <w:r w:rsidRPr="00212750">
        <w:rPr>
          <w:lang w:bidi="ar-OM"/>
          <w:rPrChange w:id="5393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94" w:author="Sinisa Ristic" w:date="2016-02-08T13:50:00Z">
            <w:rPr>
              <w:lang w:bidi="ar-OM"/>
            </w:rPr>
          </w:rPrChange>
        </w:rPr>
        <w:t>podataka</w:t>
      </w:r>
      <w:proofErr w:type="spellEnd"/>
      <w:r w:rsidRPr="00212750">
        <w:rPr>
          <w:lang w:bidi="ar-OM"/>
          <w:rPrChange w:id="5395" w:author="Sinisa Ristic" w:date="2016-02-08T13:50:00Z">
            <w:rPr>
              <w:lang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396" w:author="Sinisa Ristic" w:date="2016-02-08T13:50:00Z">
            <w:rPr>
              <w:lang w:bidi="ar-OM"/>
            </w:rPr>
          </w:rPrChange>
        </w:rPr>
        <w:t>korisnika</w:t>
      </w:r>
      <w:proofErr w:type="spellEnd"/>
    </w:p>
    <w:p w:rsidR="00962C5C" w:rsidRPr="00212750" w:rsidRDefault="00962C5C" w:rsidP="00962C5C">
      <w:pPr>
        <w:rPr>
          <w:lang w:bidi="ar-OM"/>
          <w:rPrChange w:id="5397" w:author="Sinisa Ristic" w:date="2016-02-08T13:50:00Z">
            <w:rPr>
              <w:lang w:bidi="ar-OM"/>
            </w:rPr>
          </w:rPrChange>
        </w:rPr>
      </w:pPr>
    </w:p>
    <w:p w:rsidR="00505FCF" w:rsidRPr="00212750" w:rsidRDefault="00505FC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bidi="ar-OM"/>
          <w:rPrChange w:id="5398" w:author="Sinisa Ristic" w:date="2016-02-08T13:50:00Z"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  <w:lang w:val="sr-Latn-RS" w:bidi="ar-OM"/>
            </w:rPr>
          </w:rPrChange>
        </w:rPr>
      </w:pPr>
      <w:r w:rsidRPr="00212750">
        <w:rPr>
          <w:lang w:bidi="ar-OM"/>
          <w:rPrChange w:id="5399" w:author="Sinisa Ristic" w:date="2016-02-08T13:50:00Z">
            <w:rPr>
              <w:lang w:val="sr-Latn-RS" w:bidi="ar-OM"/>
            </w:rPr>
          </w:rPrChange>
        </w:rPr>
        <w:br w:type="page"/>
      </w:r>
    </w:p>
    <w:p w:rsidR="0083545B" w:rsidRPr="00212750" w:rsidRDefault="0083545B" w:rsidP="0083545B">
      <w:pPr>
        <w:pStyle w:val="Heading1"/>
        <w:rPr>
          <w:lang w:bidi="ar-OM"/>
          <w:rPrChange w:id="5400" w:author="Sinisa Ristic" w:date="2016-02-08T13:50:00Z">
            <w:rPr>
              <w:lang w:val="sr-Latn-RS" w:bidi="ar-OM"/>
            </w:rPr>
          </w:rPrChange>
        </w:rPr>
      </w:pPr>
      <w:bookmarkStart w:id="5401" w:name="_Toc442702578"/>
      <w:proofErr w:type="spellStart"/>
      <w:r w:rsidRPr="00212750">
        <w:rPr>
          <w:lang w:bidi="ar-OM"/>
          <w:rPrChange w:id="5402" w:author="Sinisa Ristic" w:date="2016-02-08T13:50:00Z">
            <w:rPr>
              <w:lang w:val="sr-Latn-RS" w:bidi="ar-OM"/>
            </w:rPr>
          </w:rPrChange>
        </w:rPr>
        <w:lastRenderedPageBreak/>
        <w:t>Korisnički</w:t>
      </w:r>
      <w:proofErr w:type="spellEnd"/>
      <w:r w:rsidRPr="00212750">
        <w:rPr>
          <w:lang w:bidi="ar-OM"/>
          <w:rPrChange w:id="5403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404" w:author="Sinisa Ristic" w:date="2016-02-08T13:50:00Z">
            <w:rPr>
              <w:lang w:val="sr-Latn-RS" w:bidi="ar-OM"/>
            </w:rPr>
          </w:rPrChange>
        </w:rPr>
        <w:t>modul</w:t>
      </w:r>
      <w:proofErr w:type="spellEnd"/>
      <w:r w:rsidRPr="00212750">
        <w:rPr>
          <w:lang w:bidi="ar-OM"/>
          <w:rPrChange w:id="5405" w:author="Sinisa Ristic" w:date="2016-02-08T13:50:00Z">
            <w:rPr>
              <w:lang w:val="sr-Latn-RS" w:bidi="ar-OM"/>
            </w:rPr>
          </w:rPrChange>
        </w:rPr>
        <w:t xml:space="preserve"> (Power User)</w:t>
      </w:r>
      <w:bookmarkEnd w:id="5401"/>
    </w:p>
    <w:p w:rsidR="00F433B0" w:rsidRPr="00212750" w:rsidRDefault="00F433B0" w:rsidP="00F433B0">
      <w:pPr>
        <w:pStyle w:val="Heading2"/>
        <w:rPr>
          <w:lang w:bidi="ar-OM"/>
          <w:rPrChange w:id="5406" w:author="Sinisa Ristic" w:date="2016-02-08T13:50:00Z">
            <w:rPr>
              <w:lang w:val="sr-Latn-RS" w:bidi="ar-OM"/>
            </w:rPr>
          </w:rPrChange>
        </w:rPr>
      </w:pPr>
      <w:bookmarkStart w:id="5407" w:name="_Toc442702579"/>
      <w:proofErr w:type="spellStart"/>
      <w:r w:rsidRPr="00212750">
        <w:rPr>
          <w:lang w:bidi="ar-OM"/>
          <w:rPrChange w:id="5408" w:author="Sinisa Ristic" w:date="2016-02-08T13:50:00Z">
            <w:rPr>
              <w:lang w:val="sr-Latn-RS" w:bidi="ar-OM"/>
            </w:rPr>
          </w:rPrChange>
        </w:rPr>
        <w:t>Lista</w:t>
      </w:r>
      <w:proofErr w:type="spellEnd"/>
      <w:r w:rsidRPr="00212750">
        <w:rPr>
          <w:lang w:bidi="ar-OM"/>
          <w:rPrChange w:id="5409" w:author="Sinisa Ristic" w:date="2016-02-08T13:50:00Z">
            <w:rPr>
              <w:lang w:val="sr-Latn-RS" w:bidi="ar-OM"/>
            </w:rPr>
          </w:rPrChange>
        </w:rPr>
        <w:t xml:space="preserve"> soba</w:t>
      </w:r>
      <w:bookmarkEnd w:id="5407"/>
    </w:p>
    <w:p w:rsidR="00F433B0" w:rsidRPr="00212750" w:rsidRDefault="00F433B0" w:rsidP="00F433B0">
      <w:pPr>
        <w:rPr>
          <w:lang w:bidi="ar-OM"/>
          <w:rPrChange w:id="5410" w:author="Sinisa Ristic" w:date="2016-02-08T13:50:00Z">
            <w:rPr>
              <w:lang w:val="sr-Latn-RS" w:bidi="ar-OM"/>
            </w:rPr>
          </w:rPrChange>
        </w:rPr>
      </w:pPr>
    </w:p>
    <w:p w:rsidR="00F433B0" w:rsidRPr="00212750" w:rsidRDefault="00F433B0" w:rsidP="00F433B0">
      <w:pPr>
        <w:jc w:val="center"/>
        <w:rPr>
          <w:lang w:bidi="ar-OM"/>
          <w:rPrChange w:id="5411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5412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3220035" cy="276003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s Li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21" cy="27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Pr="00212750" w:rsidRDefault="00505FCF" w:rsidP="00F433B0">
      <w:pPr>
        <w:pStyle w:val="Quote"/>
        <w:jc w:val="center"/>
        <w:rPr>
          <w:lang w:bidi="ar-OM"/>
          <w:rPrChange w:id="5413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414" w:author="Sinisa Ristic" w:date="2016-02-08T13:50:00Z">
            <w:rPr>
              <w:lang w:val="sr-Latn-RS" w:bidi="ar-OM"/>
            </w:rPr>
          </w:rPrChange>
        </w:rPr>
        <w:t>Slika</w:t>
      </w:r>
      <w:proofErr w:type="spellEnd"/>
      <w:r w:rsidRPr="00212750">
        <w:rPr>
          <w:lang w:bidi="ar-OM"/>
          <w:rPrChange w:id="5415" w:author="Sinisa Ristic" w:date="2016-02-08T13:50:00Z">
            <w:rPr>
              <w:lang w:val="sr-Latn-RS" w:bidi="ar-OM"/>
            </w:rPr>
          </w:rPrChange>
        </w:rPr>
        <w:t xml:space="preserve"> 10</w:t>
      </w:r>
      <w:r w:rsidR="00F433B0" w:rsidRPr="00212750">
        <w:rPr>
          <w:lang w:bidi="ar-OM"/>
          <w:rPrChange w:id="5416" w:author="Sinisa Ristic" w:date="2016-02-08T13:50:00Z">
            <w:rPr>
              <w:lang w:val="sr-Latn-RS" w:bidi="ar-OM"/>
            </w:rPr>
          </w:rPrChange>
        </w:rPr>
        <w:t xml:space="preserve">. </w:t>
      </w:r>
      <w:proofErr w:type="spellStart"/>
      <w:r w:rsidR="00F433B0" w:rsidRPr="00212750">
        <w:rPr>
          <w:lang w:bidi="ar-OM"/>
          <w:rPrChange w:id="5417" w:author="Sinisa Ristic" w:date="2016-02-08T13:50:00Z">
            <w:rPr>
              <w:lang w:val="sr-Latn-RS" w:bidi="ar-OM"/>
            </w:rPr>
          </w:rPrChange>
        </w:rPr>
        <w:t>Spisak</w:t>
      </w:r>
      <w:proofErr w:type="spellEnd"/>
      <w:r w:rsidR="00F433B0" w:rsidRPr="00212750">
        <w:rPr>
          <w:lang w:bidi="ar-OM"/>
          <w:rPrChange w:id="5418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F433B0" w:rsidRPr="00212750">
        <w:rPr>
          <w:lang w:bidi="ar-OM"/>
          <w:rPrChange w:id="5419" w:author="Sinisa Ristic" w:date="2016-02-08T13:50:00Z">
            <w:rPr>
              <w:lang w:val="sr-Latn-RS" w:bidi="ar-OM"/>
            </w:rPr>
          </w:rPrChange>
        </w:rPr>
        <w:t>raspoloživih</w:t>
      </w:r>
      <w:proofErr w:type="spellEnd"/>
      <w:r w:rsidR="00F433B0" w:rsidRPr="00212750">
        <w:rPr>
          <w:lang w:bidi="ar-OM"/>
          <w:rPrChange w:id="5420" w:author="Sinisa Ristic" w:date="2016-02-08T13:50:00Z">
            <w:rPr>
              <w:lang w:val="sr-Latn-RS" w:bidi="ar-OM"/>
            </w:rPr>
          </w:rPrChange>
        </w:rPr>
        <w:t xml:space="preserve"> soba</w:t>
      </w:r>
    </w:p>
    <w:p w:rsidR="00F433B0" w:rsidRPr="00212750" w:rsidRDefault="00F433B0" w:rsidP="00F433B0">
      <w:pPr>
        <w:pStyle w:val="Heading2"/>
        <w:rPr>
          <w:lang w:bidi="ar-OM"/>
          <w:rPrChange w:id="5421" w:author="Sinisa Ristic" w:date="2016-02-08T13:50:00Z">
            <w:rPr>
              <w:lang w:val="sr-Latn-RS" w:bidi="ar-OM"/>
            </w:rPr>
          </w:rPrChange>
        </w:rPr>
      </w:pPr>
      <w:bookmarkStart w:id="5422" w:name="_Toc442702580"/>
      <w:proofErr w:type="spellStart"/>
      <w:r w:rsidRPr="00212750">
        <w:rPr>
          <w:lang w:bidi="ar-OM"/>
          <w:rPrChange w:id="5423" w:author="Sinisa Ristic" w:date="2016-02-08T13:50:00Z">
            <w:rPr>
              <w:lang w:val="sr-Latn-RS" w:bidi="ar-OM"/>
            </w:rPr>
          </w:rPrChange>
        </w:rPr>
        <w:t>Konfiguracija</w:t>
      </w:r>
      <w:proofErr w:type="spellEnd"/>
      <w:r w:rsidRPr="00212750">
        <w:rPr>
          <w:lang w:bidi="ar-OM"/>
          <w:rPrChange w:id="542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Pr="00212750">
        <w:rPr>
          <w:lang w:bidi="ar-OM"/>
          <w:rPrChange w:id="5425" w:author="Sinisa Ristic" w:date="2016-02-08T13:50:00Z">
            <w:rPr>
              <w:lang w:val="sr-Latn-RS" w:bidi="ar-OM"/>
            </w:rPr>
          </w:rPrChange>
        </w:rPr>
        <w:t>sobe</w:t>
      </w:r>
      <w:bookmarkEnd w:id="5422"/>
      <w:proofErr w:type="spellEnd"/>
    </w:p>
    <w:p w:rsidR="00F433B0" w:rsidRPr="00212750" w:rsidRDefault="00F433B0" w:rsidP="00F433B0">
      <w:pPr>
        <w:rPr>
          <w:lang w:bidi="ar-OM"/>
          <w:rPrChange w:id="5426" w:author="Sinisa Ristic" w:date="2016-02-08T13:50:00Z">
            <w:rPr>
              <w:lang w:val="sr-Latn-RS" w:bidi="ar-OM"/>
            </w:rPr>
          </w:rPrChange>
        </w:rPr>
      </w:pPr>
    </w:p>
    <w:p w:rsidR="00F433B0" w:rsidRPr="00212750" w:rsidRDefault="00505FCF" w:rsidP="00F433B0">
      <w:pPr>
        <w:jc w:val="center"/>
        <w:rPr>
          <w:lang w:bidi="ar-OM"/>
          <w:rPrChange w:id="5427" w:author="Sinisa Ristic" w:date="2016-02-08T13:50:00Z">
            <w:rPr>
              <w:lang w:val="sr-Latn-RS" w:bidi="ar-OM"/>
            </w:rPr>
          </w:rPrChange>
        </w:rPr>
      </w:pPr>
      <w:r w:rsidRPr="00212750">
        <w:rPr>
          <w:noProof/>
          <w:lang w:eastAsia="en-US"/>
          <w:rPrChange w:id="5428" w:author="Sinisa Ristic" w:date="2016-02-08T13:50:00Z">
            <w:rPr>
              <w:noProof/>
              <w:lang w:eastAsia="en-US"/>
            </w:rPr>
          </w:rPrChange>
        </w:rPr>
        <w:drawing>
          <wp:inline distT="0" distB="0" distL="0" distR="0">
            <wp:extent cx="3147107" cy="28615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37" cy="2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B0" w:rsidRPr="00212750" w:rsidRDefault="00505FCF" w:rsidP="00F433B0">
      <w:pPr>
        <w:pStyle w:val="Quote"/>
        <w:jc w:val="center"/>
        <w:rPr>
          <w:lang w:bidi="ar-OM"/>
          <w:rPrChange w:id="5429" w:author="Sinisa Ristic" w:date="2016-02-08T13:50:00Z">
            <w:rPr>
              <w:lang w:val="sr-Latn-RS" w:bidi="ar-OM"/>
            </w:rPr>
          </w:rPrChange>
        </w:rPr>
      </w:pPr>
      <w:proofErr w:type="spellStart"/>
      <w:r w:rsidRPr="00212750">
        <w:rPr>
          <w:lang w:bidi="ar-OM"/>
          <w:rPrChange w:id="5430" w:author="Sinisa Ristic" w:date="2016-02-08T13:50:00Z">
            <w:rPr>
              <w:lang w:val="sr-Latn-RS" w:bidi="ar-OM"/>
            </w:rPr>
          </w:rPrChange>
        </w:rPr>
        <w:lastRenderedPageBreak/>
        <w:t>Slika</w:t>
      </w:r>
      <w:proofErr w:type="spellEnd"/>
      <w:r w:rsidRPr="00212750">
        <w:rPr>
          <w:lang w:bidi="ar-OM"/>
          <w:rPrChange w:id="5431" w:author="Sinisa Ristic" w:date="2016-02-08T13:50:00Z">
            <w:rPr>
              <w:lang w:val="sr-Latn-RS" w:bidi="ar-OM"/>
            </w:rPr>
          </w:rPrChange>
        </w:rPr>
        <w:t xml:space="preserve"> 11</w:t>
      </w:r>
      <w:r w:rsidR="00F433B0" w:rsidRPr="00212750">
        <w:rPr>
          <w:lang w:bidi="ar-OM"/>
          <w:rPrChange w:id="5432" w:author="Sinisa Ristic" w:date="2016-02-08T13:50:00Z">
            <w:rPr>
              <w:lang w:val="sr-Latn-RS" w:bidi="ar-OM"/>
            </w:rPr>
          </w:rPrChange>
        </w:rPr>
        <w:t xml:space="preserve">. </w:t>
      </w:r>
      <w:proofErr w:type="spellStart"/>
      <w:r w:rsidR="00F433B0" w:rsidRPr="00212750">
        <w:rPr>
          <w:lang w:bidi="ar-OM"/>
          <w:rPrChange w:id="5433" w:author="Sinisa Ristic" w:date="2016-02-08T13:50:00Z">
            <w:rPr>
              <w:lang w:val="sr-Latn-RS" w:bidi="ar-OM"/>
            </w:rPr>
          </w:rPrChange>
        </w:rPr>
        <w:t>Konfiguracija</w:t>
      </w:r>
      <w:proofErr w:type="spellEnd"/>
      <w:r w:rsidR="00F433B0" w:rsidRPr="00212750">
        <w:rPr>
          <w:lang w:bidi="ar-OM"/>
          <w:rPrChange w:id="5434" w:author="Sinisa Ristic" w:date="2016-02-08T13:50:00Z">
            <w:rPr>
              <w:lang w:val="sr-Latn-RS" w:bidi="ar-OM"/>
            </w:rPr>
          </w:rPrChange>
        </w:rPr>
        <w:t xml:space="preserve"> </w:t>
      </w:r>
      <w:proofErr w:type="spellStart"/>
      <w:r w:rsidR="00F433B0" w:rsidRPr="00212750">
        <w:rPr>
          <w:lang w:bidi="ar-OM"/>
          <w:rPrChange w:id="5435" w:author="Sinisa Ristic" w:date="2016-02-08T13:50:00Z">
            <w:rPr>
              <w:lang w:val="sr-Latn-RS" w:bidi="ar-OM"/>
            </w:rPr>
          </w:rPrChange>
        </w:rPr>
        <w:t>sobe</w:t>
      </w:r>
      <w:proofErr w:type="spellEnd"/>
    </w:p>
    <w:p w:rsidR="00505FCF" w:rsidRPr="00212750" w:rsidRDefault="00505FCF" w:rsidP="00505FCF">
      <w:pPr>
        <w:rPr>
          <w:lang w:bidi="ar-OM"/>
          <w:rPrChange w:id="5436" w:author="Sinisa Ristic" w:date="2016-02-08T13:50:00Z">
            <w:rPr>
              <w:lang w:val="sr-Latn-RS" w:bidi="ar-OM"/>
            </w:rPr>
          </w:rPrChange>
        </w:rPr>
      </w:pPr>
    </w:p>
    <w:sectPr w:rsidR="00505FCF" w:rsidRPr="00212750"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75" w:rsidRDefault="00B97E75" w:rsidP="00B45B1F">
      <w:pPr>
        <w:spacing w:after="0" w:line="240" w:lineRule="auto"/>
      </w:pPr>
      <w:r>
        <w:separator/>
      </w:r>
    </w:p>
  </w:endnote>
  <w:endnote w:type="continuationSeparator" w:id="0">
    <w:p w:rsidR="00B97E75" w:rsidRDefault="00B97E75" w:rsidP="00B4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212750" w:rsidTr="00B45B1F">
      <w:tc>
        <w:tcPr>
          <w:tcW w:w="4675" w:type="dxa"/>
        </w:tcPr>
        <w:p w:rsidR="00212750" w:rsidRDefault="00212750">
          <w:pPr>
            <w:pStyle w:val="Footer"/>
          </w:pPr>
          <w:proofErr w:type="spellStart"/>
          <w:r>
            <w:t>Verzija</w:t>
          </w:r>
          <w:proofErr w:type="spellEnd"/>
        </w:p>
      </w:tc>
      <w:tc>
        <w:tcPr>
          <w:tcW w:w="4675" w:type="dxa"/>
        </w:tcPr>
        <w:p w:rsidR="00212750" w:rsidRDefault="00212750">
          <w:pPr>
            <w:pStyle w:val="Footer"/>
          </w:pPr>
          <w:ins w:id="5437" w:author="Sinisa Ristic" w:date="2015-10-27T16:40:00Z">
            <w:r>
              <w:t>1.0</w:t>
            </w:r>
          </w:ins>
        </w:p>
      </w:tc>
    </w:tr>
    <w:tr w:rsidR="00212750" w:rsidTr="00B45B1F">
      <w:tc>
        <w:tcPr>
          <w:tcW w:w="4675" w:type="dxa"/>
        </w:tcPr>
        <w:p w:rsidR="00212750" w:rsidRDefault="00212750">
          <w:pPr>
            <w:pStyle w:val="Footer"/>
          </w:pPr>
          <w:proofErr w:type="spellStart"/>
          <w:r>
            <w:t>Autor</w:t>
          </w:r>
          <w:proofErr w:type="spellEnd"/>
        </w:p>
      </w:tc>
      <w:tc>
        <w:tcPr>
          <w:tcW w:w="4675" w:type="dxa"/>
        </w:tcPr>
        <w:p w:rsidR="00212750" w:rsidRDefault="00212750">
          <w:pPr>
            <w:pStyle w:val="Footer"/>
          </w:pPr>
          <w:r>
            <w:t>Sinisa Ristic</w:t>
          </w:r>
        </w:p>
      </w:tc>
    </w:tr>
    <w:tr w:rsidR="00212750" w:rsidTr="00B45B1F">
      <w:tc>
        <w:tcPr>
          <w:tcW w:w="4675" w:type="dxa"/>
        </w:tcPr>
        <w:p w:rsidR="00212750" w:rsidRDefault="00212750">
          <w:pPr>
            <w:pStyle w:val="Footer"/>
          </w:pPr>
          <w:r>
            <w:t>Datum</w:t>
          </w:r>
        </w:p>
      </w:tc>
      <w:tc>
        <w:tcPr>
          <w:tcW w:w="4675" w:type="dxa"/>
        </w:tcPr>
        <w:p w:rsidR="00212750" w:rsidRDefault="00212750">
          <w:pPr>
            <w:pStyle w:val="Footer"/>
          </w:pPr>
          <w:r>
            <w:t>27.10.2015.</w:t>
          </w:r>
        </w:p>
      </w:tc>
    </w:tr>
  </w:tbl>
  <w:p w:rsidR="00212750" w:rsidRDefault="00212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75" w:rsidRDefault="00B97E75" w:rsidP="00B45B1F">
      <w:pPr>
        <w:spacing w:after="0" w:line="240" w:lineRule="auto"/>
      </w:pPr>
      <w:r>
        <w:separator/>
      </w:r>
    </w:p>
  </w:footnote>
  <w:footnote w:type="continuationSeparator" w:id="0">
    <w:p w:rsidR="00B97E75" w:rsidRDefault="00B97E75" w:rsidP="00B4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6CE"/>
    <w:multiLevelType w:val="hybridMultilevel"/>
    <w:tmpl w:val="B2EEF5DA"/>
    <w:lvl w:ilvl="0" w:tplc="E700A7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54B"/>
    <w:multiLevelType w:val="hybridMultilevel"/>
    <w:tmpl w:val="E4EA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223A"/>
    <w:multiLevelType w:val="hybridMultilevel"/>
    <w:tmpl w:val="8FE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55DD6"/>
    <w:multiLevelType w:val="hybridMultilevel"/>
    <w:tmpl w:val="C79C2E8C"/>
    <w:lvl w:ilvl="0" w:tplc="A5BA66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84F4A"/>
    <w:multiLevelType w:val="hybridMultilevel"/>
    <w:tmpl w:val="3DEE2C26"/>
    <w:lvl w:ilvl="0" w:tplc="C03079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4BC"/>
    <w:multiLevelType w:val="hybridMultilevel"/>
    <w:tmpl w:val="699C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4FA8"/>
    <w:multiLevelType w:val="hybridMultilevel"/>
    <w:tmpl w:val="37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0132F"/>
    <w:multiLevelType w:val="hybridMultilevel"/>
    <w:tmpl w:val="261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  <w:num w:numId="16">
    <w:abstractNumId w:val="8"/>
  </w:num>
  <w:num w:numId="17">
    <w:abstractNumId w:val="0"/>
  </w:num>
  <w:num w:numId="18">
    <w:abstractNumId w:val="4"/>
  </w:num>
  <w:num w:numId="19">
    <w:abstractNumId w:val="5"/>
  </w:num>
  <w:num w:numId="2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nisa Ristic">
    <w15:presenceInfo w15:providerId="Windows Live" w15:userId="3fc058879fa8cf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80"/>
    <w:rsid w:val="0000043B"/>
    <w:rsid w:val="00020B12"/>
    <w:rsid w:val="00046561"/>
    <w:rsid w:val="000502E2"/>
    <w:rsid w:val="000A2FF3"/>
    <w:rsid w:val="000C77FA"/>
    <w:rsid w:val="00152150"/>
    <w:rsid w:val="001719B7"/>
    <w:rsid w:val="001B295D"/>
    <w:rsid w:val="001E171D"/>
    <w:rsid w:val="001F7AE9"/>
    <w:rsid w:val="00212750"/>
    <w:rsid w:val="00216480"/>
    <w:rsid w:val="002166E3"/>
    <w:rsid w:val="0028489A"/>
    <w:rsid w:val="002B348F"/>
    <w:rsid w:val="002C6310"/>
    <w:rsid w:val="00317605"/>
    <w:rsid w:val="00330F6A"/>
    <w:rsid w:val="003F34BF"/>
    <w:rsid w:val="00490BEC"/>
    <w:rsid w:val="00505FCF"/>
    <w:rsid w:val="005746F2"/>
    <w:rsid w:val="005E1FA0"/>
    <w:rsid w:val="005F1599"/>
    <w:rsid w:val="00620EF6"/>
    <w:rsid w:val="0062639C"/>
    <w:rsid w:val="00710FA1"/>
    <w:rsid w:val="00723D21"/>
    <w:rsid w:val="00770F0F"/>
    <w:rsid w:val="007A49AE"/>
    <w:rsid w:val="007B332A"/>
    <w:rsid w:val="007E7D73"/>
    <w:rsid w:val="0082402B"/>
    <w:rsid w:val="0083545B"/>
    <w:rsid w:val="00841B24"/>
    <w:rsid w:val="00842F13"/>
    <w:rsid w:val="00867918"/>
    <w:rsid w:val="0087466D"/>
    <w:rsid w:val="00875878"/>
    <w:rsid w:val="00880259"/>
    <w:rsid w:val="008831D8"/>
    <w:rsid w:val="00895C60"/>
    <w:rsid w:val="00896AC5"/>
    <w:rsid w:val="009329C4"/>
    <w:rsid w:val="00954F8F"/>
    <w:rsid w:val="00962C5C"/>
    <w:rsid w:val="009763D3"/>
    <w:rsid w:val="009A2856"/>
    <w:rsid w:val="009A6735"/>
    <w:rsid w:val="009D5A55"/>
    <w:rsid w:val="00A34B88"/>
    <w:rsid w:val="00A60F66"/>
    <w:rsid w:val="00AF742E"/>
    <w:rsid w:val="00B45B1F"/>
    <w:rsid w:val="00B45B28"/>
    <w:rsid w:val="00B65020"/>
    <w:rsid w:val="00B97E75"/>
    <w:rsid w:val="00BD6545"/>
    <w:rsid w:val="00BF3F42"/>
    <w:rsid w:val="00C00DB8"/>
    <w:rsid w:val="00C15D9E"/>
    <w:rsid w:val="00C260BB"/>
    <w:rsid w:val="00CB155F"/>
    <w:rsid w:val="00CD7DA7"/>
    <w:rsid w:val="00D03B94"/>
    <w:rsid w:val="00D21135"/>
    <w:rsid w:val="00D47FFA"/>
    <w:rsid w:val="00D67223"/>
    <w:rsid w:val="00D94A19"/>
    <w:rsid w:val="00DC33D9"/>
    <w:rsid w:val="00E225C4"/>
    <w:rsid w:val="00E25BE2"/>
    <w:rsid w:val="00E72A9B"/>
    <w:rsid w:val="00EF4AE8"/>
    <w:rsid w:val="00F433B0"/>
    <w:rsid w:val="00F53177"/>
    <w:rsid w:val="00FB130B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5498-4960-43C7-9978-844ED7E8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30F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1F"/>
  </w:style>
  <w:style w:type="paragraph" w:styleId="Footer">
    <w:name w:val="footer"/>
    <w:basedOn w:val="Normal"/>
    <w:link w:val="Foot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1F"/>
  </w:style>
  <w:style w:type="paragraph" w:styleId="TOC1">
    <w:name w:val="toc 1"/>
    <w:basedOn w:val="Normal"/>
    <w:next w:val="Normal"/>
    <w:autoRedefine/>
    <w:uiPriority w:val="39"/>
    <w:unhideWhenUsed/>
    <w:rsid w:val="00B45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B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B1F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sa%20Rist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D01901-1317-4F7A-A56D-E24C4F71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</TotalTime>
  <Pages>29</Pages>
  <Words>3163</Words>
  <Characters>18033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Sinisa Ristic</dc:creator>
  <cp:keywords/>
  <cp:lastModifiedBy>Sinisa Ristic</cp:lastModifiedBy>
  <cp:revision>3</cp:revision>
  <dcterms:created xsi:type="dcterms:W3CDTF">2016-02-08T12:49:00Z</dcterms:created>
  <dcterms:modified xsi:type="dcterms:W3CDTF">2016-02-08T13:00:00Z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