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B1F" w:rsidRDefault="00B45B1F">
      <w:pPr>
        <w:rPr>
          <w:rFonts w:asciiTheme="majorHAnsi" w:eastAsiaTheme="majorEastAsia" w:hAnsiTheme="majorHAnsi" w:cstheme="majorBidi"/>
          <w:color w:val="000000" w:themeColor="text1"/>
          <w:sz w:val="56"/>
          <w:szCs w:val="56"/>
          <w:lang w:val="sr-Latn-RS"/>
        </w:rPr>
      </w:pPr>
    </w:p>
    <w:p w:rsidR="00B45B1F" w:rsidRDefault="00B45B1F">
      <w:pPr>
        <w:pStyle w:val="Title"/>
        <w:rPr>
          <w:lang w:val="sr-Latn-RS"/>
        </w:rPr>
      </w:pPr>
    </w:p>
    <w:p w:rsidR="00B45B1F" w:rsidRDefault="00B45B1F">
      <w:pPr>
        <w:pStyle w:val="Title"/>
        <w:rPr>
          <w:lang w:val="sr-Latn-RS"/>
        </w:rPr>
      </w:pPr>
    </w:p>
    <w:p w:rsidR="00B45B1F" w:rsidRDefault="00B45B1F">
      <w:pPr>
        <w:pStyle w:val="Title"/>
        <w:rPr>
          <w:lang w:val="sr-Latn-RS"/>
        </w:rPr>
      </w:pPr>
    </w:p>
    <w:p w:rsidR="00B45B1F" w:rsidRDefault="00B45B1F">
      <w:pPr>
        <w:pStyle w:val="Title"/>
        <w:rPr>
          <w:lang w:val="sr-Latn-RS"/>
        </w:rPr>
      </w:pPr>
    </w:p>
    <w:p w:rsidR="005746F2" w:rsidRDefault="00C00DB8">
      <w:pPr>
        <w:pStyle w:val="Title"/>
        <w:pBdr>
          <w:bottom w:val="single" w:sz="12" w:space="1" w:color="auto"/>
        </w:pBdr>
        <w:rPr>
          <w:lang w:val="sr-Latn-RS"/>
        </w:rPr>
      </w:pPr>
      <w:r>
        <w:rPr>
          <w:lang w:val="sr-Latn-RS"/>
        </w:rPr>
        <w:t>PMS Manager</w:t>
      </w:r>
    </w:p>
    <w:p w:rsidR="00B45B1F" w:rsidRPr="00B45B1F" w:rsidRDefault="00B45B1F" w:rsidP="00B45B1F">
      <w:pPr>
        <w:rPr>
          <w:lang w:val="sr-Latn-RS"/>
        </w:rPr>
      </w:pPr>
      <w:r>
        <w:rPr>
          <w:lang w:val="sr-Latn-RS"/>
        </w:rPr>
        <w:t>Projekat softverskog paketa za upravljanje rezervacijama raznih tipova resursa</w:t>
      </w:r>
    </w:p>
    <w:p w:rsidR="00B45B1F" w:rsidRDefault="00B45B1F">
      <w:pPr>
        <w:rPr>
          <w:lang w:val="sr-Latn-RS"/>
        </w:rPr>
      </w:pPr>
    </w:p>
    <w:p w:rsidR="00B45B1F" w:rsidRDefault="00B45B1F">
      <w:pPr>
        <w:rPr>
          <w:lang w:val="sr-Latn-RS"/>
        </w:rPr>
      </w:pPr>
      <w:r>
        <w:rPr>
          <w:lang w:val="sr-Latn-R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942559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45B1F" w:rsidRDefault="00B45B1F">
          <w:pPr>
            <w:pStyle w:val="TOCHeading"/>
          </w:pPr>
          <w:r>
            <w:t>Sadr</w:t>
          </w:r>
          <w:r>
            <w:rPr>
              <w:lang w:val="sr-Latn-RS"/>
            </w:rPr>
            <w:t>žaj</w:t>
          </w:r>
        </w:p>
        <w:p w:rsidR="003F34BF" w:rsidRDefault="00B45B1F">
          <w:pPr>
            <w:pStyle w:val="TOC1"/>
            <w:tabs>
              <w:tab w:val="left" w:pos="440"/>
              <w:tab w:val="right" w:leader="dot" w:pos="9350"/>
            </w:tabs>
            <w:rPr>
              <w:ins w:id="0" w:author="Sinisa Ristic" w:date="2015-11-25T13:43:00Z"/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1" w:author="Sinisa Ristic" w:date="2015-11-25T13:43:00Z">
            <w:r w:rsidR="003F34BF" w:rsidRPr="00E83BC5">
              <w:rPr>
                <w:rStyle w:val="Hyperlink"/>
                <w:noProof/>
              </w:rPr>
              <w:fldChar w:fldCharType="begin"/>
            </w:r>
            <w:r w:rsidR="003F34BF" w:rsidRPr="00E83BC5">
              <w:rPr>
                <w:rStyle w:val="Hyperlink"/>
                <w:noProof/>
              </w:rPr>
              <w:instrText xml:space="preserve"> </w:instrText>
            </w:r>
            <w:r w:rsidR="003F34BF">
              <w:rPr>
                <w:noProof/>
              </w:rPr>
              <w:instrText>HYPERLINK \l "_Toc436222363"</w:instrText>
            </w:r>
            <w:r w:rsidR="003F34BF" w:rsidRPr="00E83BC5">
              <w:rPr>
                <w:rStyle w:val="Hyperlink"/>
                <w:noProof/>
              </w:rPr>
              <w:instrText xml:space="preserve"> </w:instrText>
            </w:r>
            <w:r w:rsidR="003F34BF" w:rsidRPr="00E83BC5">
              <w:rPr>
                <w:rStyle w:val="Hyperlink"/>
                <w:noProof/>
              </w:rPr>
              <w:fldChar w:fldCharType="separate"/>
            </w:r>
            <w:r w:rsidR="003F34BF" w:rsidRPr="00E83BC5">
              <w:rPr>
                <w:rStyle w:val="Hyperlink"/>
                <w:noProof/>
                <w:lang w:val="sr-Latn-RS"/>
              </w:rPr>
              <w:t>2</w:t>
            </w:r>
            <w:r w:rsidR="003F34BF">
              <w:rPr>
                <w:noProof/>
                <w:lang w:eastAsia="en-US"/>
              </w:rPr>
              <w:tab/>
            </w:r>
            <w:r w:rsidR="003F34BF" w:rsidRPr="00E83BC5">
              <w:rPr>
                <w:rStyle w:val="Hyperlink"/>
                <w:noProof/>
                <w:lang w:val="sr-Latn-RS"/>
              </w:rPr>
              <w:t>Projektni zadatak</w:t>
            </w:r>
            <w:r w:rsidR="003F34BF">
              <w:rPr>
                <w:noProof/>
                <w:webHidden/>
              </w:rPr>
              <w:tab/>
            </w:r>
            <w:r w:rsidR="003F34BF">
              <w:rPr>
                <w:noProof/>
                <w:webHidden/>
              </w:rPr>
              <w:fldChar w:fldCharType="begin"/>
            </w:r>
            <w:r w:rsidR="003F34BF">
              <w:rPr>
                <w:noProof/>
                <w:webHidden/>
              </w:rPr>
              <w:instrText xml:space="preserve"> PAGEREF _Toc436222363 \h </w:instrText>
            </w:r>
          </w:ins>
          <w:r w:rsidR="003F34BF">
            <w:rPr>
              <w:noProof/>
              <w:webHidden/>
            </w:rPr>
          </w:r>
          <w:r w:rsidR="003F34BF">
            <w:rPr>
              <w:noProof/>
              <w:webHidden/>
            </w:rPr>
            <w:fldChar w:fldCharType="separate"/>
          </w:r>
          <w:ins w:id="2" w:author="Sinisa Ristic" w:date="2015-11-25T13:43:00Z">
            <w:r w:rsidR="003F34BF">
              <w:rPr>
                <w:noProof/>
                <w:webHidden/>
              </w:rPr>
              <w:t>4</w:t>
            </w:r>
            <w:r w:rsidR="003F34BF">
              <w:rPr>
                <w:noProof/>
                <w:webHidden/>
              </w:rPr>
              <w:fldChar w:fldCharType="end"/>
            </w:r>
            <w:r w:rsidR="003F34BF"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1"/>
            <w:tabs>
              <w:tab w:val="left" w:pos="440"/>
              <w:tab w:val="right" w:leader="dot" w:pos="9350"/>
            </w:tabs>
            <w:rPr>
              <w:ins w:id="3" w:author="Sinisa Ristic" w:date="2015-11-25T13:43:00Z"/>
              <w:noProof/>
              <w:lang w:eastAsia="en-US"/>
            </w:rPr>
          </w:pPr>
          <w:ins w:id="4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"_Toc436222364"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Projekat baze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_Toc436222364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" w:author="Sinisa Ristic" w:date="2015-11-25T13:43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6" w:author="Sinisa Ristic" w:date="2015-11-25T13:43:00Z"/>
              <w:noProof/>
              <w:lang w:eastAsia="en-US"/>
            </w:rPr>
          </w:pPr>
          <w:ins w:id="7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"_Toc436222365"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3.1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facility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_Toc436222365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" w:author="Sinisa Ristic" w:date="2015-11-25T13:43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9" w:author="Sinisa Ristic" w:date="2015-11-25T13:43:00Z"/>
              <w:noProof/>
              <w:lang w:eastAsia="en-US"/>
            </w:rPr>
          </w:pPr>
          <w:ins w:id="10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"_Toc436222366"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3.2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entity_type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_Toc436222366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" w:author="Sinisa Ristic" w:date="2015-11-25T13:43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12" w:author="Sinisa Ristic" w:date="2015-11-25T13:43:00Z"/>
              <w:noProof/>
              <w:lang w:eastAsia="en-US"/>
            </w:rPr>
          </w:pPr>
          <w:ins w:id="13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"_Toc436222367"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3.3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entity_definition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_Toc436222367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" w:author="Sinisa Ristic" w:date="2015-11-25T13:43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15" w:author="Sinisa Ristic" w:date="2015-11-25T13:43:00Z"/>
              <w:noProof/>
              <w:lang w:eastAsia="en-US"/>
            </w:rPr>
          </w:pPr>
          <w:ins w:id="16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"_Toc436222368"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3.4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entity - LISTA RASPOLOZIVIH OBJEKATA ZA IZNAMLJIVANJE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_Toc436222368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" w:author="Sinisa Ristic" w:date="2015-11-25T13:43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18" w:author="Sinisa Ristic" w:date="2015-11-25T13:43:00Z"/>
              <w:noProof/>
              <w:lang w:eastAsia="en-US"/>
            </w:rPr>
          </w:pPr>
          <w:ins w:id="19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"_Toc436222369"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3.5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reservation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_Toc436222369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0" w:author="Sinisa Ristic" w:date="2015-11-25T13:43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21" w:author="Sinisa Ristic" w:date="2015-11-25T13:43:00Z"/>
              <w:noProof/>
              <w:lang w:eastAsia="en-US"/>
            </w:rPr>
          </w:pPr>
          <w:ins w:id="22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"_Toc436222370"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3.6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reservation_entity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_Toc436222370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3" w:author="Sinisa Ristic" w:date="2015-11-25T13:43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24" w:author="Sinisa Ristic" w:date="2015-11-25T13:43:00Z"/>
              <w:noProof/>
              <w:lang w:eastAsia="en-US"/>
            </w:rPr>
          </w:pPr>
          <w:ins w:id="25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"_Toc436222371"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3.7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_Toc436222371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6" w:author="Sinisa Ristic" w:date="2015-11-25T13:43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27" w:author="Sinisa Ristic" w:date="2015-11-25T13:43:00Z"/>
              <w:noProof/>
              <w:lang w:eastAsia="en-US"/>
            </w:rPr>
          </w:pPr>
          <w:ins w:id="28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"_Toc436222372"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3.8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_Toc436222372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9" w:author="Sinisa Ristic" w:date="2015-11-25T13:43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30" w:author="Sinisa Ristic" w:date="2015-11-25T13:43:00Z"/>
              <w:noProof/>
              <w:lang w:eastAsia="en-US"/>
            </w:rPr>
          </w:pPr>
          <w:ins w:id="31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"_Toc436222373"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3.9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_Toc436222373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2" w:author="Sinisa Ristic" w:date="2015-11-25T13:43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33" w:author="Sinisa Ristic" w:date="2015-11-25T13:43:00Z"/>
              <w:noProof/>
              <w:lang w:eastAsia="en-US"/>
            </w:rPr>
          </w:pPr>
          <w:ins w:id="34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"_Toc436222374"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3.10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_Toc436222374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5" w:author="Sinisa Ristic" w:date="2015-11-25T13:43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36" w:author="Sinisa Ristic" w:date="2015-11-25T13:43:00Z"/>
              <w:noProof/>
              <w:lang w:eastAsia="en-US"/>
            </w:rPr>
          </w:pPr>
          <w:ins w:id="37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"_Toc436222375"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3.11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_Toc436222375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8" w:author="Sinisa Ristic" w:date="2015-11-25T13:43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39" w:author="Sinisa Ristic" w:date="2015-11-25T13:43:00Z"/>
              <w:noProof/>
              <w:lang w:eastAsia="en-US"/>
            </w:rPr>
          </w:pPr>
          <w:ins w:id="40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"_Toc436222376"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3.12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role_task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_Toc436222376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1" w:author="Sinisa Ristic" w:date="2015-11-25T13:43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42" w:author="Sinisa Ristic" w:date="2015-11-25T13:43:00Z"/>
              <w:noProof/>
              <w:lang w:eastAsia="en-US"/>
            </w:rPr>
          </w:pPr>
          <w:ins w:id="43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"_Toc436222377"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3.13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_Toc436222377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4" w:author="Sinisa Ristic" w:date="2015-11-25T13:43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45" w:author="Sinisa Ristic" w:date="2015-11-25T13:43:00Z"/>
              <w:noProof/>
              <w:lang w:eastAsia="en-US"/>
            </w:rPr>
          </w:pPr>
          <w:ins w:id="46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"_Toc436222378"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3.14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entity_category (tabela, koja objekat vezuje sa proizvoljnim brojem kategorija)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_Toc436222378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7" w:author="Sinisa Ristic" w:date="2015-11-25T13:43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48" w:author="Sinisa Ristic" w:date="2015-11-25T13:43:00Z"/>
              <w:noProof/>
              <w:lang w:eastAsia="en-US"/>
            </w:rPr>
          </w:pPr>
          <w:ins w:id="49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"_Toc436222379"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3.15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_Toc436222379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0" w:author="Sinisa Ristic" w:date="2015-11-25T13:43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51" w:author="Sinisa Ristic" w:date="2015-11-25T13:43:00Z"/>
              <w:noProof/>
              <w:lang w:eastAsia="en-US"/>
            </w:rPr>
          </w:pPr>
          <w:ins w:id="52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"_Toc436222380"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3.16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features_entity_definitions (Tabela koja dodeljuje svojstva objektima)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_Toc436222380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" w:author="Sinisa Ristic" w:date="2015-11-25T13:43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54" w:author="Sinisa Ristic" w:date="2015-11-25T13:43:00Z"/>
              <w:noProof/>
              <w:lang w:eastAsia="en-US"/>
            </w:rPr>
          </w:pPr>
          <w:ins w:id="55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"_Toc436222381"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3.17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price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_Toc436222381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6" w:author="Sinisa Ristic" w:date="2015-11-25T13:43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57" w:author="Sinisa Ristic" w:date="2015-11-25T13:43:00Z"/>
              <w:noProof/>
              <w:lang w:eastAsia="en-US"/>
            </w:rPr>
          </w:pPr>
          <w:ins w:id="58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"_Toc436222382"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3.18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financial_plan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_Toc436222382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9" w:author="Sinisa Ristic" w:date="2015-11-25T13:43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60" w:author="Sinisa Ristic" w:date="2015-11-25T13:43:00Z"/>
              <w:noProof/>
              <w:lang w:eastAsia="en-US"/>
            </w:rPr>
          </w:pPr>
          <w:ins w:id="61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"_Toc436222383"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3.20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financial_plan_entity_definition_price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_Toc436222383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2" w:author="Sinisa Ristic" w:date="2015-11-25T13:43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63" w:author="Sinisa Ristic" w:date="2015-11-25T13:43:00Z"/>
              <w:noProof/>
              <w:lang w:eastAsia="en-US"/>
            </w:rPr>
          </w:pPr>
          <w:ins w:id="64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"_Toc436222384"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3.21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_Toc436222384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5" w:author="Sinisa Ristic" w:date="2015-11-25T13:43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66" w:author="Sinisa Ristic" w:date="2015-11-25T13:43:00Z"/>
              <w:noProof/>
              <w:lang w:eastAsia="en-US"/>
            </w:rPr>
          </w:pPr>
          <w:ins w:id="67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"_Toc436222385"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3.22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entity_type_attribute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_Toc436222385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8" w:author="Sinisa Ristic" w:date="2015-11-25T13:43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69" w:author="Sinisa Ristic" w:date="2015-11-25T13:43:00Z"/>
              <w:noProof/>
              <w:lang w:eastAsia="en-US"/>
            </w:rPr>
          </w:pPr>
          <w:ins w:id="70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"_Toc436222386"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3.23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entity_value_int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_Toc436222386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1" w:author="Sinisa Ristic" w:date="2015-11-25T13:43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72" w:author="Sinisa Ristic" w:date="2015-11-25T13:43:00Z"/>
              <w:noProof/>
              <w:lang w:eastAsia="en-US"/>
            </w:rPr>
          </w:pPr>
          <w:ins w:id="73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"_Toc436222387"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3.24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entity_value_char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_Toc436222387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4" w:author="Sinisa Ristic" w:date="2015-11-25T13:43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75" w:author="Sinisa Ristic" w:date="2015-11-25T13:43:00Z"/>
              <w:noProof/>
              <w:lang w:eastAsia="en-US"/>
            </w:rPr>
          </w:pPr>
          <w:ins w:id="76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"_Toc436222388"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3.25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entity_value_double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_Toc436222388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7" w:author="Sinisa Ristic" w:date="2015-11-25T13:43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78" w:author="Sinisa Ristic" w:date="2015-11-25T13:43:00Z"/>
              <w:noProof/>
              <w:lang w:eastAsia="en-US"/>
            </w:rPr>
          </w:pPr>
          <w:ins w:id="79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"_Toc436222389"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3.26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entity_value_datetime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_Toc436222389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0" w:author="Sinisa Ristic" w:date="2015-11-25T13:43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81" w:author="Sinisa Ristic" w:date="2015-11-25T13:43:00Z"/>
              <w:noProof/>
              <w:lang w:eastAsia="en-US"/>
            </w:rPr>
          </w:pPr>
          <w:ins w:id="82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"_Toc436222390"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3.27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entity_value_text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_Toc436222390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3" w:author="Sinisa Ristic" w:date="2015-11-25T13:43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84" w:author="Sinisa Ristic" w:date="2015-11-25T13:43:00Z"/>
              <w:noProof/>
              <w:lang w:eastAsia="en-US"/>
            </w:rPr>
          </w:pPr>
          <w:ins w:id="85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"_Toc436222391"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3.28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entity_definition_value_int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_Toc436222391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6" w:author="Sinisa Ristic" w:date="2015-11-25T13:43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87" w:author="Sinisa Ristic" w:date="2015-11-25T13:43:00Z"/>
              <w:noProof/>
              <w:lang w:eastAsia="en-US"/>
            </w:rPr>
          </w:pPr>
          <w:ins w:id="88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"_Toc436222392"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3.29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entity_definition_value_char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_Toc436222392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9" w:author="Sinisa Ristic" w:date="2015-11-25T13:43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90" w:author="Sinisa Ristic" w:date="2015-11-25T13:43:00Z"/>
              <w:noProof/>
              <w:lang w:eastAsia="en-US"/>
            </w:rPr>
          </w:pPr>
          <w:ins w:id="91" w:author="Sinisa Ristic" w:date="2015-11-25T13:43:00Z">
            <w:r w:rsidRPr="00E83BC5">
              <w:rPr>
                <w:rStyle w:val="Hyperlink"/>
                <w:noProof/>
              </w:rPr>
              <w:lastRenderedPageBreak/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"_Toc436222393"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3.30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entity_definition_value_double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_Toc436222393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2" w:author="Sinisa Ristic" w:date="2015-11-25T13:43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93" w:author="Sinisa Ristic" w:date="2015-11-25T13:43:00Z"/>
              <w:noProof/>
              <w:lang w:eastAsia="en-US"/>
            </w:rPr>
          </w:pPr>
          <w:ins w:id="94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"_Toc436222394"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3.31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entity_definition_value_datetime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_Toc436222394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5" w:author="Sinisa Ristic" w:date="2015-11-25T13:43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96" w:author="Sinisa Ristic" w:date="2015-11-25T13:43:00Z"/>
              <w:noProof/>
              <w:lang w:eastAsia="en-US"/>
            </w:rPr>
          </w:pPr>
          <w:ins w:id="97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"_Toc436222395"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3.32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entity_definition_value_text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_Toc436222395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8" w:author="Sinisa Ristic" w:date="2015-11-25T13:43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1"/>
            <w:tabs>
              <w:tab w:val="left" w:pos="440"/>
              <w:tab w:val="right" w:leader="dot" w:pos="9350"/>
            </w:tabs>
            <w:rPr>
              <w:ins w:id="99" w:author="Sinisa Ristic" w:date="2015-11-25T13:43:00Z"/>
              <w:noProof/>
              <w:lang w:eastAsia="en-US"/>
            </w:rPr>
          </w:pPr>
          <w:ins w:id="100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"_Toc436222396"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4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Use Cases –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_Toc436222396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1" w:author="Sinisa Ristic" w:date="2015-11-25T13:43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102" w:author="Sinisa Ristic" w:date="2015-11-25T13:43:00Z"/>
              <w:noProof/>
              <w:lang w:eastAsia="en-US"/>
            </w:rPr>
          </w:pPr>
          <w:ins w:id="103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"_Toc436222397"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4.1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Pravljenje rezervacije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_Toc436222397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4" w:author="Sinisa Ristic" w:date="2015-11-25T13:43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105" w:author="Sinisa Ristic" w:date="2015-11-25T13:43:00Z"/>
              <w:noProof/>
              <w:lang w:eastAsia="en-US"/>
            </w:rPr>
          </w:pPr>
          <w:ins w:id="106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"_Toc436222398"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4.2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Klasifikacija entiteta u kategoriju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_Toc436222398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7" w:author="Sinisa Ristic" w:date="2015-11-25T13:43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108" w:author="Sinisa Ristic" w:date="2015-11-25T13:43:00Z"/>
              <w:noProof/>
              <w:lang w:eastAsia="en-US"/>
            </w:rPr>
          </w:pPr>
          <w:ins w:id="109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"_Toc436222399"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4.3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Dodavanje novog user-a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_Toc436222399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0" w:author="Sinisa Ristic" w:date="2015-11-25T13:43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111" w:author="Sinisa Ristic" w:date="2015-11-25T13:43:00Z"/>
              <w:noProof/>
              <w:lang w:eastAsia="en-US"/>
            </w:rPr>
          </w:pPr>
          <w:ins w:id="112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"_Toc436222400"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4.4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Finansijski plan i cene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_Toc436222400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3" w:author="Sinisa Ristic" w:date="2015-11-25T13:43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114" w:author="Sinisa Ristic" w:date="2015-11-25T13:43:00Z"/>
              <w:noProof/>
              <w:lang w:eastAsia="en-US"/>
            </w:rPr>
          </w:pPr>
          <w:ins w:id="115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"_Toc436222401"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4.5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Povezivanje entiteta i atributa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_Toc436222401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6" w:author="Sinisa Ristic" w:date="2015-11-25T13:43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1"/>
            <w:tabs>
              <w:tab w:val="left" w:pos="440"/>
              <w:tab w:val="right" w:leader="dot" w:pos="9350"/>
            </w:tabs>
            <w:rPr>
              <w:ins w:id="117" w:author="Sinisa Ristic" w:date="2015-11-25T13:43:00Z"/>
              <w:noProof/>
              <w:lang w:eastAsia="en-US"/>
            </w:rPr>
          </w:pPr>
          <w:ins w:id="118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"_Toc436222402"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6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Kategorizaija korisnika, uloge i zadaci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_Toc436222402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9" w:author="Sinisa Ristic" w:date="2015-11-25T13:43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1"/>
            <w:tabs>
              <w:tab w:val="left" w:pos="440"/>
              <w:tab w:val="right" w:leader="dot" w:pos="9350"/>
            </w:tabs>
            <w:rPr>
              <w:ins w:id="120" w:author="Sinisa Ristic" w:date="2015-11-25T13:43:00Z"/>
              <w:noProof/>
              <w:lang w:eastAsia="en-US"/>
            </w:rPr>
          </w:pPr>
          <w:ins w:id="121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"_Toc436222403"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7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Korisnički modul (User)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_Toc436222403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2" w:author="Sinisa Ristic" w:date="2015-11-25T13:43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123" w:author="Sinisa Ristic" w:date="2015-11-25T13:43:00Z"/>
              <w:noProof/>
              <w:lang w:eastAsia="en-US"/>
            </w:rPr>
          </w:pPr>
          <w:ins w:id="124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"_Toc436222404"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7.1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Glavni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_Toc436222404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5" w:author="Sinisa Ristic" w:date="2015-11-25T13:43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3"/>
            <w:tabs>
              <w:tab w:val="left" w:pos="1320"/>
              <w:tab w:val="right" w:leader="dot" w:pos="9350"/>
            </w:tabs>
            <w:rPr>
              <w:ins w:id="126" w:author="Sinisa Ristic" w:date="2015-11-25T13:43:00Z"/>
              <w:noProof/>
              <w:lang w:eastAsia="en-US"/>
            </w:rPr>
          </w:pPr>
          <w:ins w:id="127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"_Toc436222405"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7.1.1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_Toc436222405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8" w:author="Sinisa Ristic" w:date="2015-11-25T13:43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3"/>
            <w:tabs>
              <w:tab w:val="left" w:pos="1320"/>
              <w:tab w:val="right" w:leader="dot" w:pos="9350"/>
            </w:tabs>
            <w:rPr>
              <w:ins w:id="129" w:author="Sinisa Ristic" w:date="2015-11-25T13:43:00Z"/>
              <w:noProof/>
              <w:lang w:eastAsia="en-US"/>
            </w:rPr>
          </w:pPr>
          <w:ins w:id="130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"_Toc436222406"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bidi="ar-OM"/>
              </w:rPr>
              <w:t>7.1.2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bidi="ar-OM"/>
              </w:rPr>
              <w:t>Prikaz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_Toc436222406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1" w:author="Sinisa Ristic" w:date="2015-11-25T13:43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132" w:author="Sinisa Ristic" w:date="2015-11-25T13:43:00Z"/>
              <w:noProof/>
              <w:lang w:eastAsia="en-US"/>
            </w:rPr>
          </w:pPr>
          <w:ins w:id="133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"_Toc436222407"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7.2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Nova rezervacija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_Toc436222407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4" w:author="Sinisa Ristic" w:date="2015-11-25T13:43:00Z"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3"/>
            <w:tabs>
              <w:tab w:val="left" w:pos="1320"/>
              <w:tab w:val="right" w:leader="dot" w:pos="9350"/>
            </w:tabs>
            <w:rPr>
              <w:ins w:id="135" w:author="Sinisa Ristic" w:date="2015-11-25T13:43:00Z"/>
              <w:noProof/>
              <w:lang w:eastAsia="en-US"/>
            </w:rPr>
          </w:pPr>
          <w:ins w:id="136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"_Toc436222408"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7.2.1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Napredno – forma sa kontrolom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_Toc436222408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7" w:author="Sinisa Ristic" w:date="2015-11-25T13:43:00Z"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3"/>
            <w:tabs>
              <w:tab w:val="left" w:pos="1320"/>
              <w:tab w:val="right" w:leader="dot" w:pos="9350"/>
            </w:tabs>
            <w:rPr>
              <w:ins w:id="138" w:author="Sinisa Ristic" w:date="2015-11-25T13:43:00Z"/>
              <w:noProof/>
              <w:lang w:eastAsia="en-US"/>
            </w:rPr>
          </w:pPr>
          <w:ins w:id="139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"_Toc436222409"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7.2.2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Osnovna forma (bez kontrole)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_Toc436222409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0" w:author="Sinisa Ristic" w:date="2015-11-25T13:43:00Z"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141" w:author="Sinisa Ristic" w:date="2015-11-25T13:43:00Z"/>
              <w:noProof/>
              <w:lang w:eastAsia="en-US"/>
            </w:rPr>
          </w:pPr>
          <w:ins w:id="142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"_Toc436222410"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7.3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Pregled klijenata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_Toc436222410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3" w:author="Sinisa Ristic" w:date="2015-11-25T13:43:00Z"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3"/>
            <w:tabs>
              <w:tab w:val="left" w:pos="1320"/>
              <w:tab w:val="right" w:leader="dot" w:pos="9350"/>
            </w:tabs>
            <w:rPr>
              <w:ins w:id="144" w:author="Sinisa Ristic" w:date="2015-11-25T13:43:00Z"/>
              <w:noProof/>
              <w:lang w:eastAsia="en-US"/>
            </w:rPr>
          </w:pPr>
          <w:ins w:id="145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"_Toc436222411"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7.3.1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_Toc436222411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6" w:author="Sinisa Ristic" w:date="2015-11-25T13:43:00Z"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3"/>
            <w:tabs>
              <w:tab w:val="left" w:pos="1320"/>
              <w:tab w:val="right" w:leader="dot" w:pos="9350"/>
            </w:tabs>
            <w:rPr>
              <w:ins w:id="147" w:author="Sinisa Ristic" w:date="2015-11-25T13:43:00Z"/>
              <w:noProof/>
              <w:lang w:eastAsia="en-US"/>
            </w:rPr>
          </w:pPr>
          <w:ins w:id="148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"_Toc436222412"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7.3.2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Prikaz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_Toc436222412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9" w:author="Sinisa Ristic" w:date="2015-11-25T13:43:00Z"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150" w:author="Sinisa Ristic" w:date="2015-11-25T13:43:00Z"/>
              <w:noProof/>
              <w:lang w:eastAsia="en-US"/>
            </w:rPr>
          </w:pPr>
          <w:ins w:id="151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"_Toc436222413"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7.4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Uređivanje podataka klijenta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_Toc436222413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2" w:author="Sinisa Ristic" w:date="2015-11-25T13:43:00Z"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3"/>
            <w:tabs>
              <w:tab w:val="left" w:pos="1320"/>
              <w:tab w:val="right" w:leader="dot" w:pos="9350"/>
            </w:tabs>
            <w:rPr>
              <w:ins w:id="153" w:author="Sinisa Ristic" w:date="2015-11-25T13:43:00Z"/>
              <w:noProof/>
              <w:lang w:eastAsia="en-US"/>
            </w:rPr>
          </w:pPr>
          <w:ins w:id="154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"_Toc436222414"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7.4.1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Prikaz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_Toc436222414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5" w:author="Sinisa Ristic" w:date="2015-11-25T13:43:00Z"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1"/>
            <w:tabs>
              <w:tab w:val="left" w:pos="440"/>
              <w:tab w:val="right" w:leader="dot" w:pos="9350"/>
            </w:tabs>
            <w:rPr>
              <w:ins w:id="156" w:author="Sinisa Ristic" w:date="2015-11-25T13:43:00Z"/>
              <w:noProof/>
              <w:lang w:eastAsia="en-US"/>
            </w:rPr>
          </w:pPr>
          <w:ins w:id="157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"_Toc436222415"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bidi="ar-OM"/>
              </w:rPr>
              <w:t>8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bidi="ar-OM"/>
              </w:rPr>
              <w:t>Korisnički Modul (Administrator)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_Toc436222415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8" w:author="Sinisa Ristic" w:date="2015-11-25T13:43:00Z"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159" w:author="Sinisa Ristic" w:date="2015-11-25T13:43:00Z"/>
              <w:noProof/>
              <w:lang w:eastAsia="en-US"/>
            </w:rPr>
          </w:pPr>
          <w:ins w:id="160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"_Toc436222416"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bidi="ar-OM"/>
              </w:rPr>
              <w:t>8.1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bidi="ar-OM"/>
              </w:rPr>
              <w:t>Lista definicija objekata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_Toc436222416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61" w:author="Sinisa Ristic" w:date="2015-11-25T13:43:00Z"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162" w:author="Sinisa Ristic" w:date="2015-11-25T13:43:00Z"/>
              <w:noProof/>
              <w:lang w:eastAsia="en-US"/>
            </w:rPr>
          </w:pPr>
          <w:ins w:id="163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"_Toc436222417"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bidi="ar-OM"/>
              </w:rPr>
              <w:t>8.2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bidi="ar-OM"/>
              </w:rPr>
              <w:t>Ure</w:t>
            </w:r>
            <w:r w:rsidRPr="00E83BC5">
              <w:rPr>
                <w:rStyle w:val="Hyperlink"/>
                <w:noProof/>
                <w:lang w:val="sr-Latn-RS" w:bidi="ar-OM"/>
              </w:rPr>
              <w:t>đivanje definicije</w:t>
            </w:r>
            <w:r w:rsidRPr="00E83BC5">
              <w:rPr>
                <w:rStyle w:val="Hyperlink"/>
                <w:noProof/>
                <w:lang w:bidi="ar-OM"/>
              </w:rPr>
              <w:t xml:space="preserve"> objekta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_Toc436222417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64" w:author="Sinisa Ristic" w:date="2015-11-25T13:43:00Z"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165" w:author="Sinisa Ristic" w:date="2015-11-25T13:43:00Z"/>
              <w:noProof/>
              <w:lang w:eastAsia="en-US"/>
            </w:rPr>
          </w:pPr>
          <w:ins w:id="166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"_Toc436222418"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bidi="ar-OM"/>
              </w:rPr>
              <w:t>8.3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bidi="ar-OM"/>
              </w:rPr>
              <w:t>Pregled liste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_Toc436222418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67" w:author="Sinisa Ristic" w:date="2015-11-25T13:43:00Z"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168" w:author="Sinisa Ristic" w:date="2015-11-25T13:43:00Z"/>
              <w:noProof/>
              <w:lang w:eastAsia="en-US"/>
            </w:rPr>
          </w:pPr>
          <w:ins w:id="169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"_Toc436222419"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bidi="ar-OM"/>
              </w:rPr>
              <w:t>8.4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bidi="ar-OM"/>
              </w:rPr>
              <w:t>Promena podataka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_Toc436222419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0" w:author="Sinisa Ristic" w:date="2015-11-25T13:43:00Z"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1"/>
            <w:tabs>
              <w:tab w:val="left" w:pos="440"/>
              <w:tab w:val="right" w:leader="dot" w:pos="9350"/>
            </w:tabs>
            <w:rPr>
              <w:ins w:id="171" w:author="Sinisa Ristic" w:date="2015-11-25T13:43:00Z"/>
              <w:noProof/>
              <w:lang w:eastAsia="en-US"/>
            </w:rPr>
          </w:pPr>
          <w:ins w:id="172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"_Toc436222420"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9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Korisnički modul (Power 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_Toc436222420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3" w:author="Sinisa Ristic" w:date="2015-11-25T13:43:00Z"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174" w:author="Sinisa Ristic" w:date="2015-11-25T13:43:00Z"/>
              <w:noProof/>
              <w:lang w:eastAsia="en-US"/>
            </w:rPr>
          </w:pPr>
          <w:ins w:id="175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"_Toc436222421"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9.1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Lista soba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_Toc436222421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6" w:author="Sinisa Ristic" w:date="2015-11-25T13:43:00Z"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3F34BF" w:rsidRDefault="003F34BF">
          <w:pPr>
            <w:pStyle w:val="TOC2"/>
            <w:tabs>
              <w:tab w:val="left" w:pos="880"/>
              <w:tab w:val="right" w:leader="dot" w:pos="9350"/>
            </w:tabs>
            <w:rPr>
              <w:ins w:id="177" w:author="Sinisa Ristic" w:date="2015-11-25T13:43:00Z"/>
              <w:noProof/>
              <w:lang w:eastAsia="en-US"/>
            </w:rPr>
          </w:pPr>
          <w:ins w:id="178" w:author="Sinisa Ristic" w:date="2015-11-25T13:43:00Z">
            <w:r w:rsidRPr="00E83BC5">
              <w:rPr>
                <w:rStyle w:val="Hyperlink"/>
                <w:noProof/>
              </w:rPr>
              <w:fldChar w:fldCharType="begin"/>
            </w:r>
            <w:r w:rsidRPr="00E83BC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"_Toc436222422"</w:instrText>
            </w:r>
            <w:r w:rsidRPr="00E83BC5">
              <w:rPr>
                <w:rStyle w:val="Hyperlink"/>
                <w:noProof/>
              </w:rPr>
              <w:instrText xml:space="preserve"> </w:instrText>
            </w:r>
            <w:r w:rsidRPr="00E83BC5">
              <w:rPr>
                <w:rStyle w:val="Hyperlink"/>
                <w:noProof/>
              </w:rPr>
              <w:fldChar w:fldCharType="separate"/>
            </w:r>
            <w:r w:rsidRPr="00E83BC5">
              <w:rPr>
                <w:rStyle w:val="Hyperlink"/>
                <w:noProof/>
                <w:lang w:val="sr-Latn-RS" w:bidi="ar-OM"/>
              </w:rPr>
              <w:t>9.2</w:t>
            </w:r>
            <w:r>
              <w:rPr>
                <w:noProof/>
                <w:lang w:eastAsia="en-US"/>
              </w:rPr>
              <w:tab/>
            </w:r>
            <w:r w:rsidRPr="00E83BC5">
              <w:rPr>
                <w:rStyle w:val="Hyperlink"/>
                <w:noProof/>
                <w:lang w:val="sr-Latn-RS" w:bidi="ar-OM"/>
              </w:rPr>
              <w:t>Konfiguracija sobe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_Toc436222422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9" w:author="Sinisa Ristic" w:date="2015-11-25T13:43:00Z"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  <w:r w:rsidRPr="00E83BC5">
              <w:rPr>
                <w:rStyle w:val="Hyperlink"/>
                <w:noProof/>
              </w:rPr>
              <w:fldChar w:fldCharType="end"/>
            </w:r>
          </w:ins>
        </w:p>
        <w:p w:rsidR="00B45B1F" w:rsidDel="003F34BF" w:rsidRDefault="00B45B1F">
          <w:pPr>
            <w:pStyle w:val="TOC1"/>
            <w:tabs>
              <w:tab w:val="left" w:pos="440"/>
              <w:tab w:val="right" w:leader="dot" w:pos="9350"/>
            </w:tabs>
            <w:rPr>
              <w:del w:id="180" w:author="Sinisa Ristic" w:date="2015-11-25T13:43:00Z"/>
              <w:noProof/>
            </w:rPr>
          </w:pPr>
          <w:del w:id="181" w:author="Sinisa Ristic" w:date="2015-11-25T13:43:00Z">
            <w:r w:rsidRPr="003F34BF" w:rsidDel="003F34BF">
              <w:rPr>
                <w:rPrChange w:id="182" w:author="Sinisa Ristic" w:date="2015-11-25T13:43:00Z">
                  <w:rPr>
                    <w:rStyle w:val="Hyperlink"/>
                    <w:noProof/>
                    <w:lang w:val="sr-Latn-RS"/>
                  </w:rPr>
                </w:rPrChange>
              </w:rPr>
              <w:delText>2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183" w:author="Sinisa Ristic" w:date="2015-11-25T13:43:00Z">
                  <w:rPr>
                    <w:rStyle w:val="Hyperlink"/>
                    <w:noProof/>
                    <w:lang w:val="sr-Latn-RS"/>
                  </w:rPr>
                </w:rPrChange>
              </w:rPr>
              <w:delText>Projektni zadatak</w:delText>
            </w:r>
            <w:r w:rsidDel="003F34BF">
              <w:rPr>
                <w:noProof/>
                <w:webHidden/>
              </w:rPr>
              <w:tab/>
              <w:delText>2</w:delText>
            </w:r>
          </w:del>
        </w:p>
        <w:p w:rsidR="00B45B1F" w:rsidDel="003F34BF" w:rsidRDefault="00B45B1F">
          <w:pPr>
            <w:pStyle w:val="TOC1"/>
            <w:tabs>
              <w:tab w:val="left" w:pos="440"/>
              <w:tab w:val="right" w:leader="dot" w:pos="9350"/>
            </w:tabs>
            <w:rPr>
              <w:del w:id="184" w:author="Sinisa Ristic" w:date="2015-11-25T13:43:00Z"/>
              <w:noProof/>
            </w:rPr>
          </w:pPr>
          <w:del w:id="185" w:author="Sinisa Ristic" w:date="2015-11-25T13:43:00Z">
            <w:r w:rsidRPr="003F34BF" w:rsidDel="003F34BF">
              <w:rPr>
                <w:rPrChange w:id="186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187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Projekat baze</w:delText>
            </w:r>
            <w:r w:rsidDel="003F34BF">
              <w:rPr>
                <w:noProof/>
                <w:webHidden/>
              </w:rPr>
              <w:tab/>
              <w:delText>3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188" w:author="Sinisa Ristic" w:date="2015-11-25T13:43:00Z"/>
              <w:noProof/>
            </w:rPr>
          </w:pPr>
          <w:del w:id="189" w:author="Sinisa Ristic" w:date="2015-11-25T13:43:00Z">
            <w:r w:rsidRPr="003F34BF" w:rsidDel="003F34BF">
              <w:rPr>
                <w:rPrChange w:id="190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3.1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191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entity_type</w:delText>
            </w:r>
            <w:r w:rsidDel="003F34BF">
              <w:rPr>
                <w:noProof/>
                <w:webHidden/>
              </w:rPr>
              <w:tab/>
              <w:delText>3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192" w:author="Sinisa Ristic" w:date="2015-11-25T13:43:00Z"/>
              <w:noProof/>
            </w:rPr>
          </w:pPr>
          <w:del w:id="193" w:author="Sinisa Ristic" w:date="2015-11-25T13:43:00Z">
            <w:r w:rsidRPr="003F34BF" w:rsidDel="003F34BF">
              <w:rPr>
                <w:rPrChange w:id="194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3.2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195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entity_definition</w:delText>
            </w:r>
            <w:r w:rsidDel="003F34BF">
              <w:rPr>
                <w:noProof/>
                <w:webHidden/>
              </w:rPr>
              <w:tab/>
              <w:delText>3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196" w:author="Sinisa Ristic" w:date="2015-11-25T13:43:00Z"/>
              <w:noProof/>
            </w:rPr>
          </w:pPr>
          <w:del w:id="197" w:author="Sinisa Ristic" w:date="2015-11-25T13:43:00Z">
            <w:r w:rsidRPr="003F34BF" w:rsidDel="003F34BF">
              <w:rPr>
                <w:rPrChange w:id="198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3.3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199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entity - LISTA RASPOLOZIVIH OBJEKATA ZA IZNAMLJIVANJE</w:delText>
            </w:r>
            <w:r w:rsidDel="003F34BF">
              <w:rPr>
                <w:noProof/>
                <w:webHidden/>
              </w:rPr>
              <w:tab/>
              <w:delText>4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00" w:author="Sinisa Ristic" w:date="2015-11-25T13:43:00Z"/>
              <w:noProof/>
            </w:rPr>
          </w:pPr>
          <w:del w:id="201" w:author="Sinisa Ristic" w:date="2015-11-25T13:43:00Z">
            <w:r w:rsidRPr="003F34BF" w:rsidDel="003F34BF">
              <w:rPr>
                <w:rPrChange w:id="202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3.4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203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reservation</w:delText>
            </w:r>
            <w:r w:rsidDel="003F34BF">
              <w:rPr>
                <w:noProof/>
                <w:webHidden/>
              </w:rPr>
              <w:tab/>
              <w:delText>4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04" w:author="Sinisa Ristic" w:date="2015-11-25T13:43:00Z"/>
              <w:noProof/>
            </w:rPr>
          </w:pPr>
          <w:del w:id="205" w:author="Sinisa Ristic" w:date="2015-11-25T13:43:00Z">
            <w:r w:rsidRPr="003F34BF" w:rsidDel="003F34BF">
              <w:rPr>
                <w:rPrChange w:id="206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3.5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207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reservation_entity</w:delText>
            </w:r>
            <w:r w:rsidDel="003F34BF">
              <w:rPr>
                <w:noProof/>
                <w:webHidden/>
              </w:rPr>
              <w:tab/>
              <w:delText>4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08" w:author="Sinisa Ristic" w:date="2015-11-25T13:43:00Z"/>
              <w:noProof/>
            </w:rPr>
          </w:pPr>
          <w:del w:id="209" w:author="Sinisa Ristic" w:date="2015-11-25T13:43:00Z">
            <w:r w:rsidRPr="003F34BF" w:rsidDel="003F34BF">
              <w:rPr>
                <w:rPrChange w:id="210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3.6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211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status</w:delText>
            </w:r>
            <w:r w:rsidDel="003F34BF">
              <w:rPr>
                <w:noProof/>
                <w:webHidden/>
              </w:rPr>
              <w:tab/>
              <w:delText>5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12" w:author="Sinisa Ristic" w:date="2015-11-25T13:43:00Z"/>
              <w:noProof/>
            </w:rPr>
          </w:pPr>
          <w:del w:id="213" w:author="Sinisa Ristic" w:date="2015-11-25T13:43:00Z">
            <w:r w:rsidRPr="003F34BF" w:rsidDel="003F34BF">
              <w:rPr>
                <w:rPrChange w:id="214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3.7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215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clients</w:delText>
            </w:r>
            <w:r w:rsidDel="003F34BF">
              <w:rPr>
                <w:noProof/>
                <w:webHidden/>
              </w:rPr>
              <w:tab/>
              <w:delText>5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16" w:author="Sinisa Ristic" w:date="2015-11-25T13:43:00Z"/>
              <w:noProof/>
            </w:rPr>
          </w:pPr>
          <w:del w:id="217" w:author="Sinisa Ristic" w:date="2015-11-25T13:43:00Z">
            <w:r w:rsidRPr="003F34BF" w:rsidDel="003F34BF">
              <w:rPr>
                <w:rPrChange w:id="218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3.8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219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users</w:delText>
            </w:r>
            <w:r w:rsidDel="003F34BF">
              <w:rPr>
                <w:noProof/>
                <w:webHidden/>
              </w:rPr>
              <w:tab/>
              <w:delText>5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20" w:author="Sinisa Ristic" w:date="2015-11-25T13:43:00Z"/>
              <w:noProof/>
            </w:rPr>
          </w:pPr>
          <w:del w:id="221" w:author="Sinisa Ristic" w:date="2015-11-25T13:43:00Z">
            <w:r w:rsidRPr="003F34BF" w:rsidDel="003F34BF">
              <w:rPr>
                <w:rPrChange w:id="222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3.9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223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role</w:delText>
            </w:r>
            <w:r w:rsidDel="003F34BF">
              <w:rPr>
                <w:noProof/>
                <w:webHidden/>
              </w:rPr>
              <w:tab/>
              <w:delText>6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24" w:author="Sinisa Ristic" w:date="2015-11-25T13:43:00Z"/>
              <w:noProof/>
            </w:rPr>
          </w:pPr>
          <w:del w:id="225" w:author="Sinisa Ristic" w:date="2015-11-25T13:43:00Z">
            <w:r w:rsidRPr="003F34BF" w:rsidDel="003F34BF">
              <w:rPr>
                <w:rPrChange w:id="226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3.10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227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task</w:delText>
            </w:r>
            <w:r w:rsidDel="003F34BF">
              <w:rPr>
                <w:noProof/>
                <w:webHidden/>
              </w:rPr>
              <w:tab/>
              <w:delText>6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28" w:author="Sinisa Ristic" w:date="2015-11-25T13:43:00Z"/>
              <w:noProof/>
            </w:rPr>
          </w:pPr>
          <w:del w:id="229" w:author="Sinisa Ristic" w:date="2015-11-25T13:43:00Z">
            <w:r w:rsidRPr="003F34BF" w:rsidDel="003F34BF">
              <w:rPr>
                <w:rPrChange w:id="230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3.11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231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role_task</w:delText>
            </w:r>
            <w:r w:rsidDel="003F34BF">
              <w:rPr>
                <w:noProof/>
                <w:webHidden/>
              </w:rPr>
              <w:tab/>
              <w:delText>6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32" w:author="Sinisa Ristic" w:date="2015-11-25T13:43:00Z"/>
              <w:noProof/>
            </w:rPr>
          </w:pPr>
          <w:del w:id="233" w:author="Sinisa Ristic" w:date="2015-11-25T13:43:00Z">
            <w:r w:rsidRPr="003F34BF" w:rsidDel="003F34BF">
              <w:rPr>
                <w:rPrChange w:id="234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3.12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235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category</w:delText>
            </w:r>
            <w:r w:rsidDel="003F34BF">
              <w:rPr>
                <w:noProof/>
                <w:webHidden/>
              </w:rPr>
              <w:tab/>
              <w:delText>6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36" w:author="Sinisa Ristic" w:date="2015-11-25T13:43:00Z"/>
              <w:noProof/>
            </w:rPr>
          </w:pPr>
          <w:del w:id="237" w:author="Sinisa Ristic" w:date="2015-11-25T13:43:00Z">
            <w:r w:rsidRPr="003F34BF" w:rsidDel="003F34BF">
              <w:rPr>
                <w:rPrChange w:id="238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3.13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239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entity_category (tabela, koja objekat vezuje sa proizvoljnim brojem kategorija)</w:delText>
            </w:r>
            <w:r w:rsidDel="003F34BF">
              <w:rPr>
                <w:noProof/>
                <w:webHidden/>
              </w:rPr>
              <w:tab/>
              <w:delText>7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40" w:author="Sinisa Ristic" w:date="2015-11-25T13:43:00Z"/>
              <w:noProof/>
            </w:rPr>
          </w:pPr>
          <w:del w:id="241" w:author="Sinisa Ristic" w:date="2015-11-25T13:43:00Z">
            <w:r w:rsidRPr="003F34BF" w:rsidDel="003F34BF">
              <w:rPr>
                <w:rPrChange w:id="242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3.14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243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feature</w:delText>
            </w:r>
            <w:r w:rsidDel="003F34BF">
              <w:rPr>
                <w:noProof/>
                <w:webHidden/>
              </w:rPr>
              <w:tab/>
              <w:delText>7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44" w:author="Sinisa Ristic" w:date="2015-11-25T13:43:00Z"/>
              <w:noProof/>
            </w:rPr>
          </w:pPr>
          <w:del w:id="245" w:author="Sinisa Ristic" w:date="2015-11-25T13:43:00Z">
            <w:r w:rsidRPr="003F34BF" w:rsidDel="003F34BF">
              <w:rPr>
                <w:rPrChange w:id="246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3.15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247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features_entity_definitions (Tabela koja dodeljuje svojstva objektima)</w:delText>
            </w:r>
            <w:r w:rsidDel="003F34BF">
              <w:rPr>
                <w:noProof/>
                <w:webHidden/>
              </w:rPr>
              <w:tab/>
              <w:delText>7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48" w:author="Sinisa Ristic" w:date="2015-11-25T13:43:00Z"/>
              <w:noProof/>
            </w:rPr>
          </w:pPr>
          <w:del w:id="249" w:author="Sinisa Ristic" w:date="2015-11-25T13:43:00Z">
            <w:r w:rsidRPr="003F34BF" w:rsidDel="003F34BF">
              <w:rPr>
                <w:rPrChange w:id="250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3.16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251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price</w:delText>
            </w:r>
            <w:r w:rsidDel="003F34BF">
              <w:rPr>
                <w:noProof/>
                <w:webHidden/>
              </w:rPr>
              <w:tab/>
              <w:delText>7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52" w:author="Sinisa Ristic" w:date="2015-11-25T13:43:00Z"/>
              <w:noProof/>
            </w:rPr>
          </w:pPr>
          <w:del w:id="253" w:author="Sinisa Ristic" w:date="2015-11-25T13:43:00Z">
            <w:r w:rsidRPr="003F34BF" w:rsidDel="003F34BF">
              <w:rPr>
                <w:rPrChange w:id="254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3.17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255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financial_plan</w:delText>
            </w:r>
            <w:r w:rsidDel="003F34BF">
              <w:rPr>
                <w:noProof/>
                <w:webHidden/>
              </w:rPr>
              <w:tab/>
              <w:delText>8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56" w:author="Sinisa Ristic" w:date="2015-11-25T13:43:00Z"/>
              <w:noProof/>
            </w:rPr>
          </w:pPr>
          <w:del w:id="257" w:author="Sinisa Ristic" w:date="2015-11-25T13:43:00Z">
            <w:r w:rsidRPr="003F34BF" w:rsidDel="003F34BF">
              <w:rPr>
                <w:rPrChange w:id="258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3.19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259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financial_plan_entity_definition_price</w:delText>
            </w:r>
            <w:r w:rsidDel="003F34BF">
              <w:rPr>
                <w:noProof/>
                <w:webHidden/>
              </w:rPr>
              <w:tab/>
              <w:delText>9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60" w:author="Sinisa Ristic" w:date="2015-11-25T13:43:00Z"/>
              <w:noProof/>
            </w:rPr>
          </w:pPr>
          <w:del w:id="261" w:author="Sinisa Ristic" w:date="2015-11-25T13:43:00Z">
            <w:r w:rsidRPr="003F34BF" w:rsidDel="003F34BF">
              <w:rPr>
                <w:rPrChange w:id="262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3.20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263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attribute</w:delText>
            </w:r>
            <w:r w:rsidDel="003F34BF">
              <w:rPr>
                <w:noProof/>
                <w:webHidden/>
              </w:rPr>
              <w:tab/>
              <w:delText>9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64" w:author="Sinisa Ristic" w:date="2015-11-25T13:43:00Z"/>
              <w:noProof/>
            </w:rPr>
          </w:pPr>
          <w:del w:id="265" w:author="Sinisa Ristic" w:date="2015-11-25T13:43:00Z">
            <w:r w:rsidRPr="003F34BF" w:rsidDel="003F34BF">
              <w:rPr>
                <w:rPrChange w:id="266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3.21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267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entity_definition_attribute</w:delText>
            </w:r>
            <w:r w:rsidDel="003F34BF">
              <w:rPr>
                <w:noProof/>
                <w:webHidden/>
              </w:rPr>
              <w:tab/>
              <w:delText>9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68" w:author="Sinisa Ristic" w:date="2015-11-25T13:43:00Z"/>
              <w:noProof/>
            </w:rPr>
          </w:pPr>
          <w:del w:id="269" w:author="Sinisa Ristic" w:date="2015-11-25T13:43:00Z">
            <w:r w:rsidRPr="003F34BF" w:rsidDel="003F34BF">
              <w:rPr>
                <w:rPrChange w:id="270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3.22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271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entity_value_int</w:delText>
            </w:r>
            <w:r w:rsidDel="003F34BF">
              <w:rPr>
                <w:noProof/>
                <w:webHidden/>
              </w:rPr>
              <w:tab/>
              <w:delText>9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72" w:author="Sinisa Ristic" w:date="2015-11-25T13:43:00Z"/>
              <w:noProof/>
            </w:rPr>
          </w:pPr>
          <w:del w:id="273" w:author="Sinisa Ristic" w:date="2015-11-25T13:43:00Z">
            <w:r w:rsidRPr="003F34BF" w:rsidDel="003F34BF">
              <w:rPr>
                <w:rPrChange w:id="274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3.23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275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entity_value_char</w:delText>
            </w:r>
            <w:r w:rsidDel="003F34BF">
              <w:rPr>
                <w:noProof/>
                <w:webHidden/>
              </w:rPr>
              <w:tab/>
              <w:delText>10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76" w:author="Sinisa Ristic" w:date="2015-11-25T13:43:00Z"/>
              <w:noProof/>
            </w:rPr>
          </w:pPr>
          <w:del w:id="277" w:author="Sinisa Ristic" w:date="2015-11-25T13:43:00Z">
            <w:r w:rsidRPr="003F34BF" w:rsidDel="003F34BF">
              <w:rPr>
                <w:rPrChange w:id="278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3.24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279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entity_value_double</w:delText>
            </w:r>
            <w:r w:rsidDel="003F34BF">
              <w:rPr>
                <w:noProof/>
                <w:webHidden/>
              </w:rPr>
              <w:tab/>
              <w:delText>10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80" w:author="Sinisa Ristic" w:date="2015-11-25T13:43:00Z"/>
              <w:noProof/>
            </w:rPr>
          </w:pPr>
          <w:del w:id="281" w:author="Sinisa Ristic" w:date="2015-11-25T13:43:00Z">
            <w:r w:rsidRPr="003F34BF" w:rsidDel="003F34BF">
              <w:rPr>
                <w:rPrChange w:id="282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3.25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283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entity_value_datetime</w:delText>
            </w:r>
            <w:r w:rsidDel="003F34BF">
              <w:rPr>
                <w:noProof/>
                <w:webHidden/>
              </w:rPr>
              <w:tab/>
              <w:delText>10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84" w:author="Sinisa Ristic" w:date="2015-11-25T13:43:00Z"/>
              <w:noProof/>
            </w:rPr>
          </w:pPr>
          <w:del w:id="285" w:author="Sinisa Ristic" w:date="2015-11-25T13:43:00Z">
            <w:r w:rsidRPr="003F34BF" w:rsidDel="003F34BF">
              <w:rPr>
                <w:rPrChange w:id="286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3.26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287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entity_value_text</w:delText>
            </w:r>
            <w:r w:rsidDel="003F34BF">
              <w:rPr>
                <w:noProof/>
                <w:webHidden/>
              </w:rPr>
              <w:tab/>
              <w:delText>10</w:delText>
            </w:r>
          </w:del>
        </w:p>
        <w:p w:rsidR="00B45B1F" w:rsidDel="003F34BF" w:rsidRDefault="00B45B1F">
          <w:pPr>
            <w:pStyle w:val="TOC1"/>
            <w:tabs>
              <w:tab w:val="left" w:pos="440"/>
              <w:tab w:val="right" w:leader="dot" w:pos="9350"/>
            </w:tabs>
            <w:rPr>
              <w:del w:id="288" w:author="Sinisa Ristic" w:date="2015-11-25T13:43:00Z"/>
              <w:noProof/>
            </w:rPr>
          </w:pPr>
          <w:del w:id="289" w:author="Sinisa Ristic" w:date="2015-11-25T13:43:00Z">
            <w:r w:rsidRPr="003F34BF" w:rsidDel="003F34BF">
              <w:rPr>
                <w:rPrChange w:id="290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4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291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Use Cases – Views</w:delText>
            </w:r>
            <w:r w:rsidDel="003F34BF">
              <w:rPr>
                <w:noProof/>
                <w:webHidden/>
              </w:rPr>
              <w:tab/>
              <w:delText>11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92" w:author="Sinisa Ristic" w:date="2015-11-25T13:43:00Z"/>
              <w:noProof/>
            </w:rPr>
          </w:pPr>
          <w:del w:id="293" w:author="Sinisa Ristic" w:date="2015-11-25T13:43:00Z">
            <w:r w:rsidRPr="003F34BF" w:rsidDel="003F34BF">
              <w:rPr>
                <w:rPrChange w:id="294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4.1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295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Pravljenje rezervacije</w:delText>
            </w:r>
            <w:r w:rsidDel="003F34BF">
              <w:rPr>
                <w:noProof/>
                <w:webHidden/>
              </w:rPr>
              <w:tab/>
              <w:delText>11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296" w:author="Sinisa Ristic" w:date="2015-11-25T13:43:00Z"/>
              <w:noProof/>
            </w:rPr>
          </w:pPr>
          <w:del w:id="297" w:author="Sinisa Ristic" w:date="2015-11-25T13:43:00Z">
            <w:r w:rsidRPr="003F34BF" w:rsidDel="003F34BF">
              <w:rPr>
                <w:rPrChange w:id="298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4.2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299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Klasifikacija entiteta u kategoriju</w:delText>
            </w:r>
            <w:r w:rsidDel="003F34BF">
              <w:rPr>
                <w:noProof/>
                <w:webHidden/>
              </w:rPr>
              <w:tab/>
              <w:delText>11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300" w:author="Sinisa Ristic" w:date="2015-11-25T13:43:00Z"/>
              <w:noProof/>
            </w:rPr>
          </w:pPr>
          <w:del w:id="301" w:author="Sinisa Ristic" w:date="2015-11-25T13:43:00Z">
            <w:r w:rsidRPr="003F34BF" w:rsidDel="003F34BF">
              <w:rPr>
                <w:rPrChange w:id="302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4.3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303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Dodavanje novog user-a</w:delText>
            </w:r>
            <w:r w:rsidDel="003F34BF">
              <w:rPr>
                <w:noProof/>
                <w:webHidden/>
              </w:rPr>
              <w:tab/>
              <w:delText>13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304" w:author="Sinisa Ristic" w:date="2015-11-25T13:43:00Z"/>
              <w:noProof/>
            </w:rPr>
          </w:pPr>
          <w:del w:id="305" w:author="Sinisa Ristic" w:date="2015-11-25T13:43:00Z">
            <w:r w:rsidRPr="003F34BF" w:rsidDel="003F34BF">
              <w:rPr>
                <w:rPrChange w:id="306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4.4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307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Finansijski plan i cene</w:delText>
            </w:r>
            <w:r w:rsidDel="003F34BF">
              <w:rPr>
                <w:noProof/>
                <w:webHidden/>
              </w:rPr>
              <w:tab/>
              <w:delText>13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308" w:author="Sinisa Ristic" w:date="2015-11-25T13:43:00Z"/>
              <w:noProof/>
            </w:rPr>
          </w:pPr>
          <w:del w:id="309" w:author="Sinisa Ristic" w:date="2015-11-25T13:43:00Z">
            <w:r w:rsidRPr="003F34BF" w:rsidDel="003F34BF">
              <w:rPr>
                <w:rPrChange w:id="310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4.5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311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Povezivanje entiteta i atributa</w:delText>
            </w:r>
            <w:r w:rsidDel="003F34BF">
              <w:rPr>
                <w:noProof/>
                <w:webHidden/>
              </w:rPr>
              <w:tab/>
              <w:delText>14</w:delText>
            </w:r>
          </w:del>
        </w:p>
        <w:p w:rsidR="00B45B1F" w:rsidDel="003F34BF" w:rsidRDefault="00B45B1F">
          <w:pPr>
            <w:pStyle w:val="TOC1"/>
            <w:tabs>
              <w:tab w:val="left" w:pos="440"/>
              <w:tab w:val="right" w:leader="dot" w:pos="9350"/>
            </w:tabs>
            <w:rPr>
              <w:del w:id="312" w:author="Sinisa Ristic" w:date="2015-11-25T13:43:00Z"/>
              <w:noProof/>
            </w:rPr>
          </w:pPr>
          <w:del w:id="313" w:author="Sinisa Ristic" w:date="2015-11-25T13:43:00Z">
            <w:r w:rsidRPr="003F34BF" w:rsidDel="003F34BF">
              <w:rPr>
                <w:rPrChange w:id="314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6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315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Kategorizaija korisnika, uloge i zadaci</w:delText>
            </w:r>
            <w:r w:rsidDel="003F34BF">
              <w:rPr>
                <w:noProof/>
                <w:webHidden/>
              </w:rPr>
              <w:tab/>
              <w:delText>15</w:delText>
            </w:r>
          </w:del>
        </w:p>
        <w:p w:rsidR="00B45B1F" w:rsidDel="003F34BF" w:rsidRDefault="00B45B1F">
          <w:pPr>
            <w:pStyle w:val="TOC1"/>
            <w:tabs>
              <w:tab w:val="left" w:pos="440"/>
              <w:tab w:val="right" w:leader="dot" w:pos="9350"/>
            </w:tabs>
            <w:rPr>
              <w:del w:id="316" w:author="Sinisa Ristic" w:date="2015-11-25T13:43:00Z"/>
              <w:noProof/>
            </w:rPr>
          </w:pPr>
          <w:del w:id="317" w:author="Sinisa Ristic" w:date="2015-11-25T13:43:00Z">
            <w:r w:rsidRPr="003F34BF" w:rsidDel="003F34BF">
              <w:rPr>
                <w:rPrChange w:id="318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7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319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Korisnički modul (User)</w:delText>
            </w:r>
            <w:r w:rsidDel="003F34BF">
              <w:rPr>
                <w:noProof/>
                <w:webHidden/>
              </w:rPr>
              <w:tab/>
              <w:delText>16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320" w:author="Sinisa Ristic" w:date="2015-11-25T13:43:00Z"/>
              <w:noProof/>
            </w:rPr>
          </w:pPr>
          <w:del w:id="321" w:author="Sinisa Ristic" w:date="2015-11-25T13:43:00Z">
            <w:r w:rsidRPr="003F34BF" w:rsidDel="003F34BF">
              <w:rPr>
                <w:rPrChange w:id="322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7.1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323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Glavni</w:delText>
            </w:r>
            <w:r w:rsidDel="003F34BF">
              <w:rPr>
                <w:noProof/>
                <w:webHidden/>
              </w:rPr>
              <w:tab/>
              <w:delText>16</w:delText>
            </w:r>
          </w:del>
        </w:p>
        <w:p w:rsidR="00B45B1F" w:rsidDel="003F34BF" w:rsidRDefault="00B45B1F">
          <w:pPr>
            <w:pStyle w:val="TOC3"/>
            <w:tabs>
              <w:tab w:val="left" w:pos="1320"/>
              <w:tab w:val="right" w:leader="dot" w:pos="9350"/>
            </w:tabs>
            <w:rPr>
              <w:del w:id="324" w:author="Sinisa Ristic" w:date="2015-11-25T13:43:00Z"/>
              <w:noProof/>
            </w:rPr>
          </w:pPr>
          <w:del w:id="325" w:author="Sinisa Ristic" w:date="2015-11-25T13:43:00Z">
            <w:r w:rsidRPr="003F34BF" w:rsidDel="003F34BF">
              <w:rPr>
                <w:rPrChange w:id="326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7.1.1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327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Opis</w:delText>
            </w:r>
            <w:r w:rsidDel="003F34BF">
              <w:rPr>
                <w:noProof/>
                <w:webHidden/>
              </w:rPr>
              <w:tab/>
              <w:delText>16</w:delText>
            </w:r>
          </w:del>
        </w:p>
        <w:p w:rsidR="00B45B1F" w:rsidDel="003F34BF" w:rsidRDefault="00B45B1F">
          <w:pPr>
            <w:pStyle w:val="TOC3"/>
            <w:tabs>
              <w:tab w:val="left" w:pos="1320"/>
              <w:tab w:val="right" w:leader="dot" w:pos="9350"/>
            </w:tabs>
            <w:rPr>
              <w:del w:id="328" w:author="Sinisa Ristic" w:date="2015-11-25T13:43:00Z"/>
              <w:noProof/>
            </w:rPr>
          </w:pPr>
          <w:del w:id="329" w:author="Sinisa Ristic" w:date="2015-11-25T13:43:00Z">
            <w:r w:rsidRPr="003F34BF" w:rsidDel="003F34BF">
              <w:rPr>
                <w:rPrChange w:id="330" w:author="Sinisa Ristic" w:date="2015-11-25T13:43:00Z">
                  <w:rPr>
                    <w:rStyle w:val="Hyperlink"/>
                    <w:noProof/>
                    <w:lang w:bidi="ar-OM"/>
                  </w:rPr>
                </w:rPrChange>
              </w:rPr>
              <w:delText>7.1.2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331" w:author="Sinisa Ristic" w:date="2015-11-25T13:43:00Z">
                  <w:rPr>
                    <w:rStyle w:val="Hyperlink"/>
                    <w:noProof/>
                    <w:lang w:bidi="ar-OM"/>
                  </w:rPr>
                </w:rPrChange>
              </w:rPr>
              <w:delText>Prikaz</w:delText>
            </w:r>
            <w:r w:rsidDel="003F34BF">
              <w:rPr>
                <w:noProof/>
                <w:webHidden/>
              </w:rPr>
              <w:tab/>
              <w:delText>16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332" w:author="Sinisa Ristic" w:date="2015-11-25T13:43:00Z"/>
              <w:noProof/>
            </w:rPr>
          </w:pPr>
          <w:del w:id="333" w:author="Sinisa Ristic" w:date="2015-11-25T13:43:00Z">
            <w:r w:rsidRPr="003F34BF" w:rsidDel="003F34BF">
              <w:rPr>
                <w:rPrChange w:id="334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7.2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335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Nova rezervacija</w:delText>
            </w:r>
            <w:r w:rsidDel="003F34BF">
              <w:rPr>
                <w:noProof/>
                <w:webHidden/>
              </w:rPr>
              <w:tab/>
              <w:delText>18</w:delText>
            </w:r>
          </w:del>
        </w:p>
        <w:p w:rsidR="00B45B1F" w:rsidDel="003F34BF" w:rsidRDefault="00B45B1F">
          <w:pPr>
            <w:pStyle w:val="TOC3"/>
            <w:tabs>
              <w:tab w:val="left" w:pos="1320"/>
              <w:tab w:val="right" w:leader="dot" w:pos="9350"/>
            </w:tabs>
            <w:rPr>
              <w:del w:id="336" w:author="Sinisa Ristic" w:date="2015-11-25T13:43:00Z"/>
              <w:noProof/>
            </w:rPr>
          </w:pPr>
          <w:del w:id="337" w:author="Sinisa Ristic" w:date="2015-11-25T13:43:00Z">
            <w:r w:rsidRPr="003F34BF" w:rsidDel="003F34BF">
              <w:rPr>
                <w:rPrChange w:id="338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7.2.1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339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Napredno – forma sa kontrolom</w:delText>
            </w:r>
            <w:r w:rsidDel="003F34BF">
              <w:rPr>
                <w:noProof/>
                <w:webHidden/>
              </w:rPr>
              <w:tab/>
              <w:delText>18</w:delText>
            </w:r>
          </w:del>
        </w:p>
        <w:p w:rsidR="00B45B1F" w:rsidDel="003F34BF" w:rsidRDefault="00B45B1F">
          <w:pPr>
            <w:pStyle w:val="TOC3"/>
            <w:tabs>
              <w:tab w:val="left" w:pos="1320"/>
              <w:tab w:val="right" w:leader="dot" w:pos="9350"/>
            </w:tabs>
            <w:rPr>
              <w:del w:id="340" w:author="Sinisa Ristic" w:date="2015-11-25T13:43:00Z"/>
              <w:noProof/>
            </w:rPr>
          </w:pPr>
          <w:del w:id="341" w:author="Sinisa Ristic" w:date="2015-11-25T13:43:00Z">
            <w:r w:rsidRPr="003F34BF" w:rsidDel="003F34BF">
              <w:rPr>
                <w:rPrChange w:id="342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7.2.2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343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Osnovna forma (bez kontrole)</w:delText>
            </w:r>
            <w:r w:rsidDel="003F34BF">
              <w:rPr>
                <w:noProof/>
                <w:webHidden/>
              </w:rPr>
              <w:tab/>
              <w:delText>19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344" w:author="Sinisa Ristic" w:date="2015-11-25T13:43:00Z"/>
              <w:noProof/>
            </w:rPr>
          </w:pPr>
          <w:del w:id="345" w:author="Sinisa Ristic" w:date="2015-11-25T13:43:00Z">
            <w:r w:rsidRPr="003F34BF" w:rsidDel="003F34BF">
              <w:rPr>
                <w:rPrChange w:id="346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7.3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347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Pregled klijenata</w:delText>
            </w:r>
            <w:r w:rsidDel="003F34BF">
              <w:rPr>
                <w:noProof/>
                <w:webHidden/>
              </w:rPr>
              <w:tab/>
              <w:delText>19</w:delText>
            </w:r>
          </w:del>
        </w:p>
        <w:p w:rsidR="00B45B1F" w:rsidDel="003F34BF" w:rsidRDefault="00B45B1F">
          <w:pPr>
            <w:pStyle w:val="TOC3"/>
            <w:tabs>
              <w:tab w:val="left" w:pos="1320"/>
              <w:tab w:val="right" w:leader="dot" w:pos="9350"/>
            </w:tabs>
            <w:rPr>
              <w:del w:id="348" w:author="Sinisa Ristic" w:date="2015-11-25T13:43:00Z"/>
              <w:noProof/>
            </w:rPr>
          </w:pPr>
          <w:del w:id="349" w:author="Sinisa Ristic" w:date="2015-11-25T13:43:00Z">
            <w:r w:rsidRPr="003F34BF" w:rsidDel="003F34BF">
              <w:rPr>
                <w:rPrChange w:id="350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7.3.1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351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Opis</w:delText>
            </w:r>
            <w:r w:rsidDel="003F34BF">
              <w:rPr>
                <w:noProof/>
                <w:webHidden/>
              </w:rPr>
              <w:tab/>
              <w:delText>19</w:delText>
            </w:r>
          </w:del>
        </w:p>
        <w:p w:rsidR="00B45B1F" w:rsidDel="003F34BF" w:rsidRDefault="00B45B1F">
          <w:pPr>
            <w:pStyle w:val="TOC3"/>
            <w:tabs>
              <w:tab w:val="left" w:pos="1320"/>
              <w:tab w:val="right" w:leader="dot" w:pos="9350"/>
            </w:tabs>
            <w:rPr>
              <w:del w:id="352" w:author="Sinisa Ristic" w:date="2015-11-25T13:43:00Z"/>
              <w:noProof/>
            </w:rPr>
          </w:pPr>
          <w:del w:id="353" w:author="Sinisa Ristic" w:date="2015-11-25T13:43:00Z">
            <w:r w:rsidRPr="003F34BF" w:rsidDel="003F34BF">
              <w:rPr>
                <w:rPrChange w:id="354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7.3.2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355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Prikaz</w:delText>
            </w:r>
            <w:r w:rsidDel="003F34BF">
              <w:rPr>
                <w:noProof/>
                <w:webHidden/>
              </w:rPr>
              <w:tab/>
              <w:delText>20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356" w:author="Sinisa Ristic" w:date="2015-11-25T13:43:00Z"/>
              <w:noProof/>
            </w:rPr>
          </w:pPr>
          <w:del w:id="357" w:author="Sinisa Ristic" w:date="2015-11-25T13:43:00Z">
            <w:r w:rsidRPr="003F34BF" w:rsidDel="003F34BF">
              <w:rPr>
                <w:rPrChange w:id="358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7.4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359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Uređivanje podataka klijenta</w:delText>
            </w:r>
            <w:r w:rsidDel="003F34BF">
              <w:rPr>
                <w:noProof/>
                <w:webHidden/>
              </w:rPr>
              <w:tab/>
              <w:delText>20</w:delText>
            </w:r>
          </w:del>
        </w:p>
        <w:p w:rsidR="00B45B1F" w:rsidDel="003F34BF" w:rsidRDefault="00B45B1F">
          <w:pPr>
            <w:pStyle w:val="TOC3"/>
            <w:tabs>
              <w:tab w:val="left" w:pos="1320"/>
              <w:tab w:val="right" w:leader="dot" w:pos="9350"/>
            </w:tabs>
            <w:rPr>
              <w:del w:id="360" w:author="Sinisa Ristic" w:date="2015-11-25T13:43:00Z"/>
              <w:noProof/>
            </w:rPr>
          </w:pPr>
          <w:del w:id="361" w:author="Sinisa Ristic" w:date="2015-11-25T13:43:00Z">
            <w:r w:rsidRPr="003F34BF" w:rsidDel="003F34BF">
              <w:rPr>
                <w:rPrChange w:id="362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7.4.1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363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Prikaz</w:delText>
            </w:r>
            <w:r w:rsidDel="003F34BF">
              <w:rPr>
                <w:noProof/>
                <w:webHidden/>
              </w:rPr>
              <w:tab/>
              <w:delText>20</w:delText>
            </w:r>
          </w:del>
        </w:p>
        <w:p w:rsidR="00B45B1F" w:rsidDel="003F34BF" w:rsidRDefault="00B45B1F">
          <w:pPr>
            <w:pStyle w:val="TOC1"/>
            <w:tabs>
              <w:tab w:val="left" w:pos="440"/>
              <w:tab w:val="right" w:leader="dot" w:pos="9350"/>
            </w:tabs>
            <w:rPr>
              <w:del w:id="364" w:author="Sinisa Ristic" w:date="2015-11-25T13:43:00Z"/>
              <w:noProof/>
            </w:rPr>
          </w:pPr>
          <w:del w:id="365" w:author="Sinisa Ristic" w:date="2015-11-25T13:43:00Z">
            <w:r w:rsidRPr="003F34BF" w:rsidDel="003F34BF">
              <w:rPr>
                <w:rPrChange w:id="366" w:author="Sinisa Ristic" w:date="2015-11-25T13:43:00Z">
                  <w:rPr>
                    <w:rStyle w:val="Hyperlink"/>
                    <w:noProof/>
                    <w:lang w:bidi="ar-OM"/>
                  </w:rPr>
                </w:rPrChange>
              </w:rPr>
              <w:delText>8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367" w:author="Sinisa Ristic" w:date="2015-11-25T13:43:00Z">
                  <w:rPr>
                    <w:rStyle w:val="Hyperlink"/>
                    <w:noProof/>
                    <w:lang w:bidi="ar-OM"/>
                  </w:rPr>
                </w:rPrChange>
              </w:rPr>
              <w:delText>Korisnički Modul (Administrator)</w:delText>
            </w:r>
            <w:r w:rsidDel="003F34BF">
              <w:rPr>
                <w:noProof/>
                <w:webHidden/>
              </w:rPr>
              <w:tab/>
              <w:delText>21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368" w:author="Sinisa Ristic" w:date="2015-11-25T13:43:00Z"/>
              <w:noProof/>
            </w:rPr>
          </w:pPr>
          <w:del w:id="369" w:author="Sinisa Ristic" w:date="2015-11-25T13:43:00Z">
            <w:r w:rsidRPr="003F34BF" w:rsidDel="003F34BF">
              <w:rPr>
                <w:rPrChange w:id="370" w:author="Sinisa Ristic" w:date="2015-11-25T13:43:00Z">
                  <w:rPr>
                    <w:rStyle w:val="Hyperlink"/>
                    <w:noProof/>
                    <w:lang w:bidi="ar-OM"/>
                  </w:rPr>
                </w:rPrChange>
              </w:rPr>
              <w:delText>8.1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371" w:author="Sinisa Ristic" w:date="2015-11-25T13:43:00Z">
                  <w:rPr>
                    <w:rStyle w:val="Hyperlink"/>
                    <w:noProof/>
                    <w:lang w:bidi="ar-OM"/>
                  </w:rPr>
                </w:rPrChange>
              </w:rPr>
              <w:delText>Lista definicija objekata</w:delText>
            </w:r>
            <w:r w:rsidDel="003F34BF">
              <w:rPr>
                <w:noProof/>
                <w:webHidden/>
              </w:rPr>
              <w:tab/>
              <w:delText>21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372" w:author="Sinisa Ristic" w:date="2015-11-25T13:43:00Z"/>
              <w:noProof/>
            </w:rPr>
          </w:pPr>
          <w:del w:id="373" w:author="Sinisa Ristic" w:date="2015-11-25T13:43:00Z">
            <w:r w:rsidRPr="003F34BF" w:rsidDel="003F34BF">
              <w:rPr>
                <w:rPrChange w:id="374" w:author="Sinisa Ristic" w:date="2015-11-25T13:43:00Z">
                  <w:rPr>
                    <w:rStyle w:val="Hyperlink"/>
                    <w:noProof/>
                    <w:lang w:bidi="ar-OM"/>
                  </w:rPr>
                </w:rPrChange>
              </w:rPr>
              <w:delText>8.2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375" w:author="Sinisa Ristic" w:date="2015-11-25T13:43:00Z">
                  <w:rPr>
                    <w:rStyle w:val="Hyperlink"/>
                    <w:noProof/>
                    <w:lang w:bidi="ar-OM"/>
                  </w:rPr>
                </w:rPrChange>
              </w:rPr>
              <w:delText>Ure</w:delText>
            </w:r>
            <w:r w:rsidRPr="003F34BF" w:rsidDel="003F34BF">
              <w:rPr>
                <w:rPrChange w:id="376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đivanje definicije</w:delText>
            </w:r>
            <w:r w:rsidRPr="003F34BF" w:rsidDel="003F34BF">
              <w:rPr>
                <w:rPrChange w:id="377" w:author="Sinisa Ristic" w:date="2015-11-25T13:43:00Z">
                  <w:rPr>
                    <w:rStyle w:val="Hyperlink"/>
                    <w:noProof/>
                    <w:lang w:bidi="ar-OM"/>
                  </w:rPr>
                </w:rPrChange>
              </w:rPr>
              <w:delText xml:space="preserve"> objekta</w:delText>
            </w:r>
            <w:r w:rsidDel="003F34BF">
              <w:rPr>
                <w:noProof/>
                <w:webHidden/>
              </w:rPr>
              <w:tab/>
              <w:delText>21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378" w:author="Sinisa Ristic" w:date="2015-11-25T13:43:00Z"/>
              <w:noProof/>
            </w:rPr>
          </w:pPr>
          <w:del w:id="379" w:author="Sinisa Ristic" w:date="2015-11-25T13:43:00Z">
            <w:r w:rsidRPr="003F34BF" w:rsidDel="003F34BF">
              <w:rPr>
                <w:rPrChange w:id="380" w:author="Sinisa Ristic" w:date="2015-11-25T13:43:00Z">
                  <w:rPr>
                    <w:rStyle w:val="Hyperlink"/>
                    <w:noProof/>
                    <w:lang w:bidi="ar-OM"/>
                  </w:rPr>
                </w:rPrChange>
              </w:rPr>
              <w:delText>8.3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381" w:author="Sinisa Ristic" w:date="2015-11-25T13:43:00Z">
                  <w:rPr>
                    <w:rStyle w:val="Hyperlink"/>
                    <w:noProof/>
                    <w:lang w:bidi="ar-OM"/>
                  </w:rPr>
                </w:rPrChange>
              </w:rPr>
              <w:delText>Pregled liste korisnika</w:delText>
            </w:r>
            <w:r w:rsidDel="003F34BF">
              <w:rPr>
                <w:noProof/>
                <w:webHidden/>
              </w:rPr>
              <w:tab/>
              <w:delText>22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382" w:author="Sinisa Ristic" w:date="2015-11-25T13:43:00Z"/>
              <w:noProof/>
            </w:rPr>
          </w:pPr>
          <w:del w:id="383" w:author="Sinisa Ristic" w:date="2015-11-25T13:43:00Z">
            <w:r w:rsidRPr="003F34BF" w:rsidDel="003F34BF">
              <w:rPr>
                <w:rPrChange w:id="384" w:author="Sinisa Ristic" w:date="2015-11-25T13:43:00Z">
                  <w:rPr>
                    <w:rStyle w:val="Hyperlink"/>
                    <w:noProof/>
                    <w:lang w:bidi="ar-OM"/>
                  </w:rPr>
                </w:rPrChange>
              </w:rPr>
              <w:delText>8.4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385" w:author="Sinisa Ristic" w:date="2015-11-25T13:43:00Z">
                  <w:rPr>
                    <w:rStyle w:val="Hyperlink"/>
                    <w:noProof/>
                    <w:lang w:bidi="ar-OM"/>
                  </w:rPr>
                </w:rPrChange>
              </w:rPr>
              <w:delText>Promena podataka korisnika</w:delText>
            </w:r>
            <w:r w:rsidDel="003F34BF">
              <w:rPr>
                <w:noProof/>
                <w:webHidden/>
              </w:rPr>
              <w:tab/>
              <w:delText>22</w:delText>
            </w:r>
          </w:del>
        </w:p>
        <w:p w:rsidR="00B45B1F" w:rsidDel="003F34BF" w:rsidRDefault="00B45B1F">
          <w:pPr>
            <w:pStyle w:val="TOC1"/>
            <w:tabs>
              <w:tab w:val="left" w:pos="440"/>
              <w:tab w:val="right" w:leader="dot" w:pos="9350"/>
            </w:tabs>
            <w:rPr>
              <w:del w:id="386" w:author="Sinisa Ristic" w:date="2015-11-25T13:43:00Z"/>
              <w:noProof/>
            </w:rPr>
          </w:pPr>
          <w:del w:id="387" w:author="Sinisa Ristic" w:date="2015-11-25T13:43:00Z">
            <w:r w:rsidRPr="003F34BF" w:rsidDel="003F34BF">
              <w:rPr>
                <w:rPrChange w:id="388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9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389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Korisnički modul (Power User)</w:delText>
            </w:r>
            <w:r w:rsidDel="003F34BF">
              <w:rPr>
                <w:noProof/>
                <w:webHidden/>
              </w:rPr>
              <w:tab/>
              <w:delText>24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390" w:author="Sinisa Ristic" w:date="2015-11-25T13:43:00Z"/>
              <w:noProof/>
            </w:rPr>
          </w:pPr>
          <w:del w:id="391" w:author="Sinisa Ristic" w:date="2015-11-25T13:43:00Z">
            <w:r w:rsidRPr="003F34BF" w:rsidDel="003F34BF">
              <w:rPr>
                <w:rPrChange w:id="392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9.1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393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Lista soba</w:delText>
            </w:r>
            <w:r w:rsidDel="003F34BF">
              <w:rPr>
                <w:noProof/>
                <w:webHidden/>
              </w:rPr>
              <w:tab/>
              <w:delText>24</w:delText>
            </w:r>
          </w:del>
        </w:p>
        <w:p w:rsidR="00B45B1F" w:rsidDel="003F34BF" w:rsidRDefault="00B45B1F">
          <w:pPr>
            <w:pStyle w:val="TOC2"/>
            <w:tabs>
              <w:tab w:val="left" w:pos="880"/>
              <w:tab w:val="right" w:leader="dot" w:pos="9350"/>
            </w:tabs>
            <w:rPr>
              <w:del w:id="394" w:author="Sinisa Ristic" w:date="2015-11-25T13:43:00Z"/>
              <w:noProof/>
            </w:rPr>
          </w:pPr>
          <w:del w:id="395" w:author="Sinisa Ristic" w:date="2015-11-25T13:43:00Z">
            <w:r w:rsidRPr="003F34BF" w:rsidDel="003F34BF">
              <w:rPr>
                <w:rPrChange w:id="396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9.2</w:delText>
            </w:r>
            <w:r w:rsidDel="003F34BF">
              <w:rPr>
                <w:noProof/>
              </w:rPr>
              <w:tab/>
            </w:r>
            <w:r w:rsidRPr="003F34BF" w:rsidDel="003F34BF">
              <w:rPr>
                <w:rPrChange w:id="397" w:author="Sinisa Ristic" w:date="2015-11-25T13:43:00Z">
                  <w:rPr>
                    <w:rStyle w:val="Hyperlink"/>
                    <w:noProof/>
                    <w:lang w:val="sr-Latn-RS" w:bidi="ar-OM"/>
                  </w:rPr>
                </w:rPrChange>
              </w:rPr>
              <w:delText>Konfiguracija sobe</w:delText>
            </w:r>
            <w:r w:rsidDel="003F34BF">
              <w:rPr>
                <w:noProof/>
                <w:webHidden/>
              </w:rPr>
              <w:tab/>
              <w:delText>24</w:delText>
            </w:r>
          </w:del>
        </w:p>
        <w:p w:rsidR="00B45B1F" w:rsidRDefault="00B45B1F">
          <w:r>
            <w:rPr>
              <w:b/>
              <w:bCs/>
              <w:noProof/>
            </w:rPr>
            <w:fldChar w:fldCharType="end"/>
          </w:r>
        </w:p>
      </w:sdtContent>
    </w:sdt>
    <w:p w:rsidR="00B45B1F" w:rsidRDefault="00B45B1F">
      <w:pPr>
        <w:rPr>
          <w:lang w:val="sr-Latn-RS"/>
        </w:rPr>
      </w:pPr>
      <w:r>
        <w:rPr>
          <w:lang w:val="sr-Latn-RS"/>
        </w:rPr>
        <w:br w:type="page"/>
      </w:r>
    </w:p>
    <w:p w:rsidR="00B45B1F" w:rsidRDefault="00B45B1F">
      <w:pPr>
        <w:rPr>
          <w:lang w:val="sr-Latn-RS"/>
        </w:rPr>
      </w:pPr>
    </w:p>
    <w:p w:rsidR="00B45B1F" w:rsidRPr="00B45B1F" w:rsidRDefault="00B45B1F" w:rsidP="00B45B1F">
      <w:pPr>
        <w:rPr>
          <w:lang w:val="sr-Latn-RS"/>
        </w:rPr>
      </w:pPr>
    </w:p>
    <w:p w:rsidR="005746F2" w:rsidRPr="00216480" w:rsidRDefault="00216480">
      <w:pPr>
        <w:pStyle w:val="Heading1"/>
        <w:rPr>
          <w:lang w:val="sr-Latn-RS"/>
        </w:rPr>
      </w:pPr>
      <w:bookmarkStart w:id="398" w:name="_Toc436222363"/>
      <w:r w:rsidRPr="00216480">
        <w:rPr>
          <w:lang w:val="sr-Latn-RS"/>
        </w:rPr>
        <w:t>Projektni zadatak</w:t>
      </w:r>
      <w:bookmarkEnd w:id="398"/>
    </w:p>
    <w:p w:rsidR="005746F2" w:rsidRDefault="00C00DB8">
      <w:pPr>
        <w:rPr>
          <w:lang w:val="sr-Latn-RS"/>
        </w:rPr>
      </w:pPr>
      <w:r>
        <w:rPr>
          <w:lang w:val="sr-Latn-RS"/>
        </w:rPr>
        <w:t xml:space="preserve">Napraviti </w:t>
      </w:r>
      <w:r w:rsidR="00216480">
        <w:rPr>
          <w:lang w:val="sr-Latn-RS"/>
        </w:rPr>
        <w:t xml:space="preserve">aplikaciju, koja će prikazivati listu rezervacija, omogućavati da se napravi nova rezervacija, da se promeni postojeća rezervacija i da se obriše postojeća rezervacija. </w:t>
      </w:r>
      <w:r>
        <w:rPr>
          <w:lang w:val="sr-Latn-RS"/>
        </w:rPr>
        <w:t xml:space="preserve">Predmet rezervacije su objekti (properties), koji mogu biti korišćeni od strane 1 ili više osoba, u odreženom vremenskom intervalu (sat, dan, mesec, itd.). Primera radi, objekti mogu biti hotelske sobe, kancelarije u okviru poslovnog centra, sportske sale, tj. sve ono što čija se upotreba može naplatiti po vremenu korišćenja. </w:t>
      </w:r>
    </w:p>
    <w:p w:rsidR="00C00DB8" w:rsidRDefault="00C00DB8">
      <w:pPr>
        <w:rPr>
          <w:lang w:val="sr-Latn-RS"/>
        </w:rPr>
      </w:pPr>
      <w:r>
        <w:rPr>
          <w:lang w:val="sr-Latn-RS"/>
        </w:rPr>
        <w:t xml:space="preserve">Osim manipulacije rezervacijama, neophodno je da postoji </w:t>
      </w:r>
    </w:p>
    <w:p w:rsidR="00C00DB8" w:rsidRDefault="00C00DB8" w:rsidP="00C00DB8">
      <w:pPr>
        <w:pStyle w:val="ListParagraph"/>
        <w:numPr>
          <w:ilvl w:val="0"/>
          <w:numId w:val="17"/>
        </w:numPr>
        <w:rPr>
          <w:lang w:val="sr-Latn-RS"/>
        </w:rPr>
      </w:pPr>
      <w:r w:rsidRPr="00C00DB8">
        <w:rPr>
          <w:lang w:val="sr-Latn-RS"/>
        </w:rPr>
        <w:t xml:space="preserve">mogućnost definicije tipova objekata, </w:t>
      </w:r>
    </w:p>
    <w:p w:rsidR="00C00DB8" w:rsidRDefault="009763D3" w:rsidP="00C00DB8">
      <w:pPr>
        <w:pStyle w:val="ListParagraph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t xml:space="preserve">mogućnost definicije </w:t>
      </w:r>
      <w:r w:rsidR="00C00DB8" w:rsidRPr="00C00DB8">
        <w:rPr>
          <w:lang w:val="sr-Latn-RS"/>
        </w:rPr>
        <w:t>finansijskih planova vezanih za naplatu njihovog korišćenja</w:t>
      </w:r>
      <w:r w:rsidR="00C00DB8">
        <w:rPr>
          <w:lang w:val="sr-Latn-RS"/>
        </w:rPr>
        <w:t xml:space="preserve"> prema tipu objekta</w:t>
      </w:r>
    </w:p>
    <w:p w:rsidR="00C00DB8" w:rsidRDefault="00C00DB8" w:rsidP="00C00DB8">
      <w:pPr>
        <w:pStyle w:val="ListParagraph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t>formiranje liste rapoloživih objekata, praćenje njihovog statusa i upravljanje njihovim statusom</w:t>
      </w:r>
    </w:p>
    <w:p w:rsidR="00C00DB8" w:rsidRDefault="00C00DB8" w:rsidP="00C00DB8">
      <w:pPr>
        <w:pStyle w:val="ListParagraph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t>formiranje liste klijenata</w:t>
      </w:r>
    </w:p>
    <w:p w:rsidR="009763D3" w:rsidRDefault="009763D3" w:rsidP="00C00DB8">
      <w:pPr>
        <w:pStyle w:val="ListParagraph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t>definisanje različitih nivoa korisnika aplikacije i detaljno definisanje njihovih uloga, kao i privilegija pristupa različitim aspektima aplikacije</w:t>
      </w:r>
    </w:p>
    <w:p w:rsidR="009763D3" w:rsidRPr="00C00DB8" w:rsidRDefault="009763D3" w:rsidP="00C00DB8">
      <w:pPr>
        <w:pStyle w:val="ListParagraph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t>izradu raznih izveštaja</w:t>
      </w:r>
    </w:p>
    <w:p w:rsidR="00216480" w:rsidRDefault="00216480" w:rsidP="00216480">
      <w:pPr>
        <w:pStyle w:val="ListParagraph"/>
        <w:rPr>
          <w:lang w:val="sr-Latn-RS" w:bidi="ar-OM"/>
        </w:rPr>
      </w:pPr>
    </w:p>
    <w:p w:rsidR="00330F6A" w:rsidRDefault="00330F6A">
      <w:pPr>
        <w:rPr>
          <w:lang w:val="sr-Latn-RS" w:bidi="ar-OM"/>
        </w:rPr>
      </w:pPr>
      <w:r>
        <w:rPr>
          <w:lang w:val="sr-Latn-RS" w:bidi="ar-OM"/>
        </w:rPr>
        <w:br w:type="page"/>
      </w:r>
    </w:p>
    <w:p w:rsidR="00216480" w:rsidRDefault="00330F6A" w:rsidP="00330F6A">
      <w:pPr>
        <w:pStyle w:val="Heading1"/>
        <w:rPr>
          <w:lang w:val="sr-Latn-RS" w:bidi="ar-OM"/>
        </w:rPr>
      </w:pPr>
      <w:bookmarkStart w:id="399" w:name="_Toc436222364"/>
      <w:r>
        <w:rPr>
          <w:lang w:val="sr-Latn-RS" w:bidi="ar-OM"/>
        </w:rPr>
        <w:lastRenderedPageBreak/>
        <w:t>Projekat baze</w:t>
      </w:r>
      <w:bookmarkEnd w:id="399"/>
    </w:p>
    <w:p w:rsidR="00330F6A" w:rsidRPr="00330F6A" w:rsidRDefault="00330F6A" w:rsidP="00330F6A">
      <w:pPr>
        <w:rPr>
          <w:lang w:val="sr-Latn-RS" w:bidi="ar-OM"/>
        </w:rPr>
      </w:pPr>
      <w:r>
        <w:rPr>
          <w:lang w:val="sr-Latn-RS" w:bidi="ar-OM"/>
        </w:rPr>
        <w:t xml:space="preserve">Baza je </w:t>
      </w:r>
      <w:r w:rsidRPr="00330F6A">
        <w:rPr>
          <w:lang w:val="sr-Latn-RS" w:bidi="ar-OM"/>
        </w:rPr>
        <w:t>Database Postgres SQL 8.4.</w:t>
      </w:r>
    </w:p>
    <w:p w:rsidR="00330F6A" w:rsidRPr="00330F6A" w:rsidRDefault="00330F6A" w:rsidP="00330F6A">
      <w:pPr>
        <w:rPr>
          <w:lang w:val="sr-Latn-RS" w:bidi="ar-OM"/>
        </w:rPr>
      </w:pPr>
    </w:p>
    <w:p w:rsidR="001E171D" w:rsidRDefault="001E171D" w:rsidP="00330F6A">
      <w:pPr>
        <w:pStyle w:val="Heading2"/>
        <w:rPr>
          <w:ins w:id="400" w:author="Sinisa Ristic" w:date="2015-11-25T12:57:00Z"/>
          <w:lang w:val="sr-Latn-RS" w:bidi="ar-OM"/>
        </w:rPr>
      </w:pPr>
      <w:bookmarkStart w:id="401" w:name="_Toc436222365"/>
      <w:ins w:id="402" w:author="Sinisa Ristic" w:date="2015-11-25T12:57:00Z">
        <w:r>
          <w:rPr>
            <w:lang w:val="sr-Latn-RS" w:bidi="ar-OM"/>
          </w:rPr>
          <w:t>facility</w:t>
        </w:r>
        <w:bookmarkEnd w:id="401"/>
      </w:ins>
    </w:p>
    <w:p w:rsidR="001E171D" w:rsidRDefault="001E171D">
      <w:pPr>
        <w:rPr>
          <w:ins w:id="403" w:author="Sinisa Ristic" w:date="2015-11-25T12:57:00Z"/>
          <w:lang w:val="sr-Latn-RS" w:bidi="ar-OM"/>
        </w:rPr>
        <w:pPrChange w:id="404" w:author="Sinisa Ristic" w:date="2015-11-25T12:57:00Z">
          <w:pPr>
            <w:pStyle w:val="Heading2"/>
          </w:pPr>
        </w:pPrChange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171D" w:rsidTr="001E1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405" w:author="Sinisa Ristic" w:date="2015-11-25T12:5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E171D" w:rsidRDefault="001E171D" w:rsidP="001E171D">
            <w:pPr>
              <w:rPr>
                <w:ins w:id="406" w:author="Sinisa Ristic" w:date="2015-11-25T12:58:00Z"/>
                <w:lang w:val="sr-Latn-RS" w:bidi="ar-OM"/>
              </w:rPr>
            </w:pPr>
            <w:ins w:id="407" w:author="Sinisa Ristic" w:date="2015-11-25T12:58:00Z">
              <w:r>
                <w:rPr>
                  <w:lang w:val="sr-Latn-RS" w:bidi="ar-OM"/>
                </w:rPr>
                <w:t>Field Name</w:t>
              </w:r>
            </w:ins>
          </w:p>
        </w:tc>
        <w:tc>
          <w:tcPr>
            <w:tcW w:w="3117" w:type="dxa"/>
          </w:tcPr>
          <w:p w:rsidR="001E171D" w:rsidRDefault="001E171D" w:rsidP="001E1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408" w:author="Sinisa Ristic" w:date="2015-11-25T12:58:00Z"/>
                <w:lang w:val="sr-Latn-RS" w:bidi="ar-OM"/>
              </w:rPr>
            </w:pPr>
            <w:ins w:id="409" w:author="Sinisa Ristic" w:date="2015-11-25T12:58:00Z">
              <w:r>
                <w:rPr>
                  <w:lang w:val="sr-Latn-RS" w:bidi="ar-OM"/>
                </w:rPr>
                <w:t>Field Type</w:t>
              </w:r>
            </w:ins>
          </w:p>
        </w:tc>
        <w:tc>
          <w:tcPr>
            <w:tcW w:w="3117" w:type="dxa"/>
          </w:tcPr>
          <w:p w:rsidR="001E171D" w:rsidRDefault="001E171D" w:rsidP="001E1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410" w:author="Sinisa Ristic" w:date="2015-11-25T12:58:00Z"/>
                <w:lang w:val="sr-Latn-RS" w:bidi="ar-OM"/>
              </w:rPr>
            </w:pPr>
            <w:ins w:id="411" w:author="Sinisa Ristic" w:date="2015-11-25T12:58:00Z">
              <w:r>
                <w:rPr>
                  <w:lang w:val="sr-Latn-RS" w:bidi="ar-OM"/>
                </w:rPr>
                <w:t>Field Description</w:t>
              </w:r>
            </w:ins>
          </w:p>
        </w:tc>
      </w:tr>
      <w:tr w:rsidR="001E171D" w:rsidTr="001E1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12" w:author="Sinisa Ristic" w:date="2015-11-25T12:5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E171D" w:rsidRDefault="001E171D" w:rsidP="001E171D">
            <w:pPr>
              <w:rPr>
                <w:ins w:id="413" w:author="Sinisa Ristic" w:date="2015-11-25T12:58:00Z"/>
                <w:lang w:val="sr-Latn-RS" w:bidi="ar-OM"/>
              </w:rPr>
            </w:pPr>
            <w:ins w:id="414" w:author="Sinisa Ristic" w:date="2015-11-25T12:58:00Z">
              <w:r>
                <w:rPr>
                  <w:lang w:val="sr-Latn-RS" w:bidi="ar-OM"/>
                </w:rPr>
                <w:t>id</w:t>
              </w:r>
            </w:ins>
          </w:p>
        </w:tc>
        <w:tc>
          <w:tcPr>
            <w:tcW w:w="3117" w:type="dxa"/>
          </w:tcPr>
          <w:p w:rsidR="001E171D" w:rsidRPr="00330F6A" w:rsidRDefault="001E171D" w:rsidP="001E1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15" w:author="Sinisa Ristic" w:date="2015-11-25T12:58:00Z"/>
                <w:lang w:bidi="ar-OM"/>
              </w:rPr>
            </w:pPr>
            <w:ins w:id="416" w:author="Sinisa Ristic" w:date="2015-11-25T12:58:00Z">
              <w:r>
                <w:rPr>
                  <w:lang w:val="sr-Latn-RS" w:bidi="ar-OM"/>
                </w:rPr>
                <w:t>serial, primary key</w:t>
              </w:r>
            </w:ins>
          </w:p>
        </w:tc>
        <w:tc>
          <w:tcPr>
            <w:tcW w:w="3117" w:type="dxa"/>
          </w:tcPr>
          <w:p w:rsidR="001E171D" w:rsidRDefault="001E171D" w:rsidP="001E1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17" w:author="Sinisa Ristic" w:date="2015-11-25T12:58:00Z"/>
                <w:lang w:val="sr-Latn-RS" w:bidi="ar-OM"/>
              </w:rPr>
            </w:pPr>
          </w:p>
        </w:tc>
      </w:tr>
      <w:tr w:rsidR="001E171D" w:rsidTr="001E171D">
        <w:trPr>
          <w:ins w:id="418" w:author="Sinisa Ristic" w:date="2015-11-25T12:5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E171D" w:rsidRDefault="001E171D" w:rsidP="001E171D">
            <w:pPr>
              <w:rPr>
                <w:ins w:id="419" w:author="Sinisa Ristic" w:date="2015-11-25T12:58:00Z"/>
                <w:lang w:val="sr-Latn-RS" w:bidi="ar-OM"/>
              </w:rPr>
            </w:pPr>
            <w:ins w:id="420" w:author="Sinisa Ristic" w:date="2015-11-25T12:58:00Z">
              <w:r>
                <w:rPr>
                  <w:lang w:val="sr-Latn-RS" w:bidi="ar-OM"/>
                </w:rPr>
                <w:t>name</w:t>
              </w:r>
            </w:ins>
          </w:p>
        </w:tc>
        <w:tc>
          <w:tcPr>
            <w:tcW w:w="3117" w:type="dxa"/>
          </w:tcPr>
          <w:p w:rsidR="001E171D" w:rsidRDefault="001E171D" w:rsidP="001E1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21" w:author="Sinisa Ristic" w:date="2015-11-25T12:58:00Z"/>
                <w:lang w:val="sr-Latn-RS" w:bidi="ar-OM"/>
              </w:rPr>
            </w:pPr>
            <w:ins w:id="422" w:author="Sinisa Ristic" w:date="2015-11-25T12:58:00Z">
              <w:r>
                <w:rPr>
                  <w:lang w:val="sr-Latn-RS" w:bidi="ar-OM"/>
                </w:rPr>
                <w:t>varchar(100)</w:t>
              </w:r>
            </w:ins>
          </w:p>
        </w:tc>
        <w:tc>
          <w:tcPr>
            <w:tcW w:w="3117" w:type="dxa"/>
          </w:tcPr>
          <w:p w:rsidR="001E171D" w:rsidRDefault="001E171D" w:rsidP="001E1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23" w:author="Sinisa Ristic" w:date="2015-11-25T12:58:00Z"/>
                <w:lang w:val="sr-Latn-RS" w:bidi="ar-OM"/>
              </w:rPr>
            </w:pPr>
          </w:p>
        </w:tc>
      </w:tr>
      <w:tr w:rsidR="001E171D" w:rsidTr="001E1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24" w:author="Sinisa Ristic" w:date="2015-11-25T12:5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E171D" w:rsidRDefault="001E171D" w:rsidP="001E171D">
            <w:pPr>
              <w:rPr>
                <w:ins w:id="425" w:author="Sinisa Ristic" w:date="2015-11-25T12:58:00Z"/>
                <w:lang w:val="sr-Latn-RS" w:bidi="ar-OM"/>
              </w:rPr>
            </w:pPr>
            <w:ins w:id="426" w:author="Sinisa Ristic" w:date="2015-11-25T12:58:00Z">
              <w:r>
                <w:rPr>
                  <w:lang w:val="sr-Latn-RS" w:bidi="ar-OM"/>
                </w:rPr>
                <w:t>description</w:t>
              </w:r>
            </w:ins>
          </w:p>
        </w:tc>
        <w:tc>
          <w:tcPr>
            <w:tcW w:w="3117" w:type="dxa"/>
          </w:tcPr>
          <w:p w:rsidR="001E171D" w:rsidRDefault="001E171D" w:rsidP="001E1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27" w:author="Sinisa Ristic" w:date="2015-11-25T12:58:00Z"/>
                <w:lang w:val="sr-Latn-RS" w:bidi="ar-OM"/>
              </w:rPr>
            </w:pPr>
            <w:ins w:id="428" w:author="Sinisa Ristic" w:date="2015-11-25T12:58:00Z">
              <w:r>
                <w:rPr>
                  <w:lang w:val="sr-Latn-RS" w:bidi="ar-OM"/>
                </w:rPr>
                <w:t>text</w:t>
              </w:r>
            </w:ins>
          </w:p>
        </w:tc>
        <w:tc>
          <w:tcPr>
            <w:tcW w:w="3117" w:type="dxa"/>
          </w:tcPr>
          <w:p w:rsidR="001E171D" w:rsidRDefault="001E171D" w:rsidP="001E1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29" w:author="Sinisa Ristic" w:date="2015-11-25T12:58:00Z"/>
                <w:lang w:val="sr-Latn-RS" w:bidi="ar-OM"/>
              </w:rPr>
            </w:pPr>
          </w:p>
        </w:tc>
      </w:tr>
    </w:tbl>
    <w:p w:rsidR="001E171D" w:rsidRPr="0062639C" w:rsidRDefault="001E171D">
      <w:pPr>
        <w:rPr>
          <w:ins w:id="430" w:author="Sinisa Ristic" w:date="2015-11-25T12:57:00Z"/>
          <w:lang w:val="sr-Latn-RS" w:bidi="ar-OM"/>
        </w:rPr>
        <w:pPrChange w:id="431" w:author="Sinisa Ristic" w:date="2015-11-25T12:57:00Z">
          <w:pPr>
            <w:pStyle w:val="Heading2"/>
          </w:pPr>
        </w:pPrChange>
      </w:pPr>
    </w:p>
    <w:p w:rsidR="00330F6A" w:rsidRDefault="00330F6A" w:rsidP="00330F6A">
      <w:pPr>
        <w:pStyle w:val="Heading2"/>
        <w:rPr>
          <w:lang w:val="sr-Latn-RS" w:bidi="ar-OM"/>
        </w:rPr>
      </w:pPr>
      <w:bookmarkStart w:id="432" w:name="_Toc436222366"/>
      <w:r w:rsidRPr="00330F6A">
        <w:rPr>
          <w:lang w:val="sr-Latn-RS" w:bidi="ar-OM"/>
        </w:rPr>
        <w:t>entity_type</w:t>
      </w:r>
      <w:bookmarkEnd w:id="432"/>
    </w:p>
    <w:p w:rsidR="00867918" w:rsidRPr="00867918" w:rsidRDefault="00867918" w:rsidP="00867918">
      <w:pPr>
        <w:rPr>
          <w:lang w:val="sr-Latn-RS" w:bidi="ar-OM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0F6A" w:rsidTr="00330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Default="00330F6A" w:rsidP="00330F6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117" w:type="dxa"/>
          </w:tcPr>
          <w:p w:rsidR="00330F6A" w:rsidRDefault="00330F6A" w:rsidP="00330F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3117" w:type="dxa"/>
          </w:tcPr>
          <w:p w:rsidR="00330F6A" w:rsidRDefault="00330F6A" w:rsidP="00330F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330F6A" w:rsidTr="00330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Default="00330F6A" w:rsidP="00330F6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id</w:t>
            </w:r>
          </w:p>
        </w:tc>
        <w:tc>
          <w:tcPr>
            <w:tcW w:w="3117" w:type="dxa"/>
          </w:tcPr>
          <w:p w:rsidR="00330F6A" w:rsidRPr="00330F6A" w:rsidRDefault="00330F6A" w:rsidP="0033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</w:rPr>
            </w:pPr>
            <w:r>
              <w:rPr>
                <w:lang w:val="sr-Latn-RS" w:bidi="ar-OM"/>
              </w:rPr>
              <w:t>serial, primary key</w:t>
            </w:r>
          </w:p>
        </w:tc>
        <w:tc>
          <w:tcPr>
            <w:tcW w:w="3117" w:type="dxa"/>
          </w:tcPr>
          <w:p w:rsidR="00330F6A" w:rsidRDefault="00330F6A" w:rsidP="0033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330F6A" w:rsidTr="00330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Default="00330F6A" w:rsidP="00330F6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name</w:t>
            </w:r>
          </w:p>
        </w:tc>
        <w:tc>
          <w:tcPr>
            <w:tcW w:w="3117" w:type="dxa"/>
          </w:tcPr>
          <w:p w:rsidR="00330F6A" w:rsidRDefault="00330F6A" w:rsidP="0033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varchar(100)</w:t>
            </w:r>
          </w:p>
        </w:tc>
        <w:tc>
          <w:tcPr>
            <w:tcW w:w="3117" w:type="dxa"/>
          </w:tcPr>
          <w:p w:rsidR="00330F6A" w:rsidRDefault="00330F6A" w:rsidP="0033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330F6A" w:rsidTr="00330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Default="00330F6A" w:rsidP="00330F6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description</w:t>
            </w:r>
          </w:p>
        </w:tc>
        <w:tc>
          <w:tcPr>
            <w:tcW w:w="3117" w:type="dxa"/>
          </w:tcPr>
          <w:p w:rsidR="00330F6A" w:rsidRDefault="00330F6A" w:rsidP="0033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text</w:t>
            </w:r>
          </w:p>
        </w:tc>
        <w:tc>
          <w:tcPr>
            <w:tcW w:w="3117" w:type="dxa"/>
          </w:tcPr>
          <w:p w:rsidR="00330F6A" w:rsidRDefault="00330F6A" w:rsidP="0033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330F6A">
      <w:pPr>
        <w:rPr>
          <w:lang w:val="sr-Latn-RS" w:bidi="ar-OM"/>
        </w:rPr>
      </w:pPr>
    </w:p>
    <w:p w:rsidR="00330F6A" w:rsidRDefault="00330F6A" w:rsidP="00330F6A">
      <w:pPr>
        <w:pStyle w:val="Heading2"/>
        <w:rPr>
          <w:lang w:val="sr-Latn-RS" w:bidi="ar-OM"/>
        </w:rPr>
      </w:pPr>
      <w:bookmarkStart w:id="433" w:name="_Toc436222367"/>
      <w:r w:rsidRPr="00330F6A">
        <w:rPr>
          <w:lang w:val="sr-Latn-RS" w:bidi="ar-OM"/>
        </w:rPr>
        <w:t>entity_definition</w:t>
      </w:r>
      <w:bookmarkEnd w:id="433"/>
    </w:p>
    <w:p w:rsidR="00867918" w:rsidRPr="00867918" w:rsidRDefault="00867918" w:rsidP="00867918">
      <w:pPr>
        <w:rPr>
          <w:lang w:val="sr-Latn-RS" w:bidi="ar-OM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0F6A" w:rsidDel="0062639C" w:rsidTr="000C7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434" w:author="Sinisa Ristic" w:date="2015-11-25T13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Del="0062639C" w:rsidRDefault="00330F6A" w:rsidP="000C77FA">
            <w:pPr>
              <w:rPr>
                <w:del w:id="435" w:author="Sinisa Ristic" w:date="2015-11-25T13:14:00Z"/>
                <w:lang w:val="sr-Latn-RS" w:bidi="ar-OM"/>
              </w:rPr>
            </w:pPr>
            <w:del w:id="436" w:author="Sinisa Ristic" w:date="2015-11-25T13:14:00Z">
              <w:r w:rsidDel="0062639C">
                <w:rPr>
                  <w:lang w:val="sr-Latn-RS" w:bidi="ar-OM"/>
                </w:rPr>
                <w:delText>Field Name</w:delText>
              </w:r>
            </w:del>
          </w:p>
        </w:tc>
        <w:tc>
          <w:tcPr>
            <w:tcW w:w="3117" w:type="dxa"/>
          </w:tcPr>
          <w:p w:rsidR="00330F6A" w:rsidDel="0062639C" w:rsidRDefault="00330F6A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37" w:author="Sinisa Ristic" w:date="2015-11-25T13:14:00Z"/>
                <w:lang w:val="sr-Latn-RS" w:bidi="ar-OM"/>
              </w:rPr>
            </w:pPr>
            <w:del w:id="438" w:author="Sinisa Ristic" w:date="2015-11-25T13:14:00Z">
              <w:r w:rsidDel="0062639C">
                <w:rPr>
                  <w:lang w:val="sr-Latn-RS" w:bidi="ar-OM"/>
                </w:rPr>
                <w:delText>Field Type</w:delText>
              </w:r>
            </w:del>
          </w:p>
        </w:tc>
        <w:tc>
          <w:tcPr>
            <w:tcW w:w="3117" w:type="dxa"/>
          </w:tcPr>
          <w:p w:rsidR="00330F6A" w:rsidDel="0062639C" w:rsidRDefault="00330F6A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39" w:author="Sinisa Ristic" w:date="2015-11-25T13:14:00Z"/>
                <w:lang w:val="sr-Latn-RS" w:bidi="ar-OM"/>
              </w:rPr>
            </w:pPr>
            <w:del w:id="440" w:author="Sinisa Ristic" w:date="2015-11-25T13:14:00Z">
              <w:r w:rsidDel="0062639C">
                <w:rPr>
                  <w:lang w:val="sr-Latn-RS" w:bidi="ar-OM"/>
                </w:rPr>
                <w:delText>Field Description</w:delText>
              </w:r>
            </w:del>
          </w:p>
        </w:tc>
      </w:tr>
      <w:tr w:rsidR="00330F6A" w:rsidRPr="00330F6A" w:rsidDel="0062639C" w:rsidTr="00330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441" w:author="Sinisa Ristic" w:date="2015-11-25T13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Pr="00330F6A" w:rsidDel="0062639C" w:rsidRDefault="00330F6A" w:rsidP="000C77FA">
            <w:pPr>
              <w:rPr>
                <w:del w:id="442" w:author="Sinisa Ristic" w:date="2015-11-25T13:14:00Z"/>
                <w:lang w:val="sr-Latn-RS" w:bidi="ar-OM"/>
              </w:rPr>
            </w:pPr>
            <w:del w:id="443" w:author="Sinisa Ristic" w:date="2015-11-25T13:14:00Z">
              <w:r w:rsidRPr="00330F6A" w:rsidDel="0062639C">
                <w:rPr>
                  <w:lang w:val="sr-Latn-RS" w:bidi="ar-OM"/>
                </w:rPr>
                <w:delText xml:space="preserve">id </w:delText>
              </w:r>
              <w:r w:rsidRPr="00330F6A" w:rsidDel="0062639C">
                <w:rPr>
                  <w:lang w:val="sr-Latn-RS" w:bidi="ar-OM"/>
                </w:rPr>
                <w:tab/>
              </w:r>
              <w:r w:rsidRPr="00330F6A" w:rsidDel="0062639C">
                <w:rPr>
                  <w:lang w:val="sr-Latn-RS" w:bidi="ar-OM"/>
                </w:rPr>
                <w:tab/>
              </w:r>
              <w:r w:rsidRPr="00330F6A" w:rsidDel="0062639C">
                <w:rPr>
                  <w:lang w:val="sr-Latn-RS" w:bidi="ar-OM"/>
                </w:rPr>
                <w:tab/>
              </w:r>
              <w:r w:rsidRPr="00330F6A" w:rsidDel="0062639C">
                <w:rPr>
                  <w:lang w:val="sr-Latn-RS" w:bidi="ar-OM"/>
                </w:rPr>
                <w:tab/>
              </w:r>
            </w:del>
          </w:p>
        </w:tc>
        <w:tc>
          <w:tcPr>
            <w:tcW w:w="3117" w:type="dxa"/>
          </w:tcPr>
          <w:p w:rsidR="00330F6A" w:rsidRPr="00330F6A" w:rsidDel="0062639C" w:rsidRDefault="00330F6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44" w:author="Sinisa Ristic" w:date="2015-11-25T13:14:00Z"/>
                <w:lang w:val="sr-Latn-RS" w:bidi="ar-OM"/>
              </w:rPr>
            </w:pPr>
          </w:p>
        </w:tc>
        <w:tc>
          <w:tcPr>
            <w:tcW w:w="3117" w:type="dxa"/>
          </w:tcPr>
          <w:p w:rsidR="00330F6A" w:rsidRPr="00330F6A" w:rsidDel="0062639C" w:rsidRDefault="00330F6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45" w:author="Sinisa Ristic" w:date="2015-11-25T13:14:00Z"/>
                <w:lang w:val="sr-Latn-RS" w:bidi="ar-OM"/>
              </w:rPr>
            </w:pPr>
          </w:p>
        </w:tc>
      </w:tr>
      <w:tr w:rsidR="00330F6A" w:rsidRPr="001E171D" w:rsidDel="0062639C" w:rsidTr="00330F6A">
        <w:trPr>
          <w:del w:id="446" w:author="Sinisa Ristic" w:date="2015-11-25T13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Pr="00330F6A" w:rsidDel="0062639C" w:rsidRDefault="00330F6A" w:rsidP="000C77FA">
            <w:pPr>
              <w:rPr>
                <w:del w:id="447" w:author="Sinisa Ristic" w:date="2015-11-25T13:14:00Z"/>
                <w:lang w:val="sr-Latn-RS" w:bidi="ar-OM"/>
              </w:rPr>
            </w:pPr>
            <w:del w:id="448" w:author="Sinisa Ristic" w:date="2015-11-25T13:14:00Z">
              <w:r w:rsidRPr="00330F6A" w:rsidDel="0062639C">
                <w:rPr>
                  <w:lang w:val="sr-Latn-RS" w:bidi="ar-OM"/>
                </w:rPr>
                <w:delText xml:space="preserve">entity_type_id </w:delText>
              </w:r>
              <w:r w:rsidRPr="00330F6A" w:rsidDel="0062639C">
                <w:rPr>
                  <w:lang w:val="sr-Latn-RS" w:bidi="ar-OM"/>
                </w:rPr>
                <w:tab/>
              </w:r>
            </w:del>
          </w:p>
        </w:tc>
        <w:tc>
          <w:tcPr>
            <w:tcW w:w="3117" w:type="dxa"/>
          </w:tcPr>
          <w:p w:rsidR="00330F6A" w:rsidRPr="00330F6A" w:rsidDel="0062639C" w:rsidRDefault="00330F6A" w:rsidP="0033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49" w:author="Sinisa Ristic" w:date="2015-11-25T13:14:00Z"/>
                <w:lang w:val="sr-Latn-RS" w:bidi="ar-OM"/>
              </w:rPr>
            </w:pPr>
            <w:del w:id="450" w:author="Sinisa Ristic" w:date="2015-11-25T13:14:00Z">
              <w:r w:rsidRPr="00330F6A" w:rsidDel="0062639C">
                <w:rPr>
                  <w:lang w:val="sr-Latn-RS" w:bidi="ar-OM"/>
                </w:rPr>
                <w:delText xml:space="preserve"> int </w:delText>
              </w:r>
            </w:del>
          </w:p>
        </w:tc>
        <w:tc>
          <w:tcPr>
            <w:tcW w:w="3117" w:type="dxa"/>
          </w:tcPr>
          <w:p w:rsidR="00330F6A" w:rsidRPr="00330F6A" w:rsidDel="0062639C" w:rsidRDefault="00A60F66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51" w:author="Sinisa Ristic" w:date="2015-11-25T13:14:00Z"/>
                <w:lang w:val="sr-Latn-RS" w:bidi="ar-OM"/>
              </w:rPr>
            </w:pPr>
            <w:del w:id="452" w:author="Sinisa Ristic" w:date="2015-11-25T13:14:00Z">
              <w:r w:rsidDel="0062639C">
                <w:rPr>
                  <w:lang w:val="sr-Latn-RS" w:bidi="ar-OM"/>
                </w:rPr>
                <w:delText>link na tabelu tipova entiteta</w:delText>
              </w:r>
            </w:del>
          </w:p>
        </w:tc>
      </w:tr>
      <w:tr w:rsidR="00330F6A" w:rsidRPr="00330F6A" w:rsidDel="0062639C" w:rsidTr="00330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453" w:author="Sinisa Ristic" w:date="2015-11-25T13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Pr="00330F6A" w:rsidDel="0062639C" w:rsidRDefault="00330F6A" w:rsidP="000C77FA">
            <w:pPr>
              <w:rPr>
                <w:del w:id="454" w:author="Sinisa Ristic" w:date="2015-11-25T13:14:00Z"/>
                <w:lang w:val="sr-Latn-RS" w:bidi="ar-OM"/>
              </w:rPr>
            </w:pPr>
            <w:del w:id="455" w:author="Sinisa Ristic" w:date="2015-11-25T13:14:00Z">
              <w:r w:rsidRPr="00330F6A" w:rsidDel="0062639C">
                <w:rPr>
                  <w:lang w:val="sr-Latn-RS" w:bidi="ar-OM"/>
                </w:rPr>
                <w:delText>name</w:delText>
              </w:r>
              <w:r w:rsidRPr="00330F6A" w:rsidDel="0062639C">
                <w:rPr>
                  <w:lang w:val="sr-Latn-RS" w:bidi="ar-OM"/>
                </w:rPr>
                <w:tab/>
              </w:r>
              <w:r w:rsidRPr="00330F6A" w:rsidDel="0062639C">
                <w:rPr>
                  <w:lang w:val="sr-Latn-RS" w:bidi="ar-OM"/>
                </w:rPr>
                <w:tab/>
              </w:r>
              <w:r w:rsidRPr="00330F6A" w:rsidDel="0062639C">
                <w:rPr>
                  <w:lang w:val="sr-Latn-RS" w:bidi="ar-OM"/>
                </w:rPr>
                <w:tab/>
              </w:r>
            </w:del>
          </w:p>
        </w:tc>
        <w:tc>
          <w:tcPr>
            <w:tcW w:w="3117" w:type="dxa"/>
          </w:tcPr>
          <w:p w:rsidR="00330F6A" w:rsidRPr="00330F6A" w:rsidDel="0062639C" w:rsidRDefault="00330F6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56" w:author="Sinisa Ristic" w:date="2015-11-25T13:14:00Z"/>
                <w:lang w:val="sr-Latn-RS" w:bidi="ar-OM"/>
              </w:rPr>
            </w:pPr>
            <w:del w:id="457" w:author="Sinisa Ristic" w:date="2015-11-25T13:14:00Z">
              <w:r w:rsidRPr="00330F6A" w:rsidDel="0062639C">
                <w:rPr>
                  <w:lang w:val="sr-Latn-RS" w:bidi="ar-OM"/>
                </w:rPr>
                <w:delText xml:space="preserve"> varchar(100)</w:delText>
              </w:r>
            </w:del>
          </w:p>
        </w:tc>
        <w:tc>
          <w:tcPr>
            <w:tcW w:w="3117" w:type="dxa"/>
          </w:tcPr>
          <w:p w:rsidR="00330F6A" w:rsidRPr="00330F6A" w:rsidDel="0062639C" w:rsidRDefault="00330F6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58" w:author="Sinisa Ristic" w:date="2015-11-25T13:14:00Z"/>
                <w:lang w:val="sr-Latn-RS" w:bidi="ar-OM"/>
              </w:rPr>
            </w:pPr>
          </w:p>
        </w:tc>
      </w:tr>
      <w:tr w:rsidR="00330F6A" w:rsidRPr="00330F6A" w:rsidDel="0062639C" w:rsidTr="00330F6A">
        <w:trPr>
          <w:del w:id="459" w:author="Sinisa Ristic" w:date="2015-11-25T13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Pr="00330F6A" w:rsidDel="0062639C" w:rsidRDefault="00330F6A" w:rsidP="000C77FA">
            <w:pPr>
              <w:rPr>
                <w:del w:id="460" w:author="Sinisa Ristic" w:date="2015-11-25T13:14:00Z"/>
                <w:lang w:val="sr-Latn-RS" w:bidi="ar-OM"/>
              </w:rPr>
            </w:pPr>
            <w:del w:id="461" w:author="Sinisa Ristic" w:date="2015-11-25T13:14:00Z">
              <w:r w:rsidRPr="00330F6A" w:rsidDel="0062639C">
                <w:rPr>
                  <w:lang w:val="sr-Latn-RS" w:bidi="ar-OM"/>
                </w:rPr>
                <w:delText xml:space="preserve">description </w:delText>
              </w:r>
              <w:r w:rsidRPr="00330F6A" w:rsidDel="0062639C">
                <w:rPr>
                  <w:lang w:val="sr-Latn-RS" w:bidi="ar-OM"/>
                </w:rPr>
                <w:tab/>
              </w:r>
            </w:del>
          </w:p>
        </w:tc>
        <w:tc>
          <w:tcPr>
            <w:tcW w:w="3117" w:type="dxa"/>
          </w:tcPr>
          <w:p w:rsidR="00330F6A" w:rsidRPr="00330F6A" w:rsidDel="0062639C" w:rsidRDefault="00330F6A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62" w:author="Sinisa Ristic" w:date="2015-11-25T13:14:00Z"/>
                <w:lang w:val="sr-Latn-RS" w:bidi="ar-OM"/>
              </w:rPr>
            </w:pPr>
            <w:del w:id="463" w:author="Sinisa Ristic" w:date="2015-11-25T13:14:00Z">
              <w:r w:rsidRPr="00330F6A" w:rsidDel="0062639C">
                <w:rPr>
                  <w:lang w:val="sr-Latn-RS" w:bidi="ar-OM"/>
                </w:rPr>
                <w:delText xml:space="preserve"> text </w:delText>
              </w:r>
            </w:del>
          </w:p>
        </w:tc>
        <w:tc>
          <w:tcPr>
            <w:tcW w:w="3117" w:type="dxa"/>
          </w:tcPr>
          <w:p w:rsidR="00330F6A" w:rsidRPr="00330F6A" w:rsidDel="0062639C" w:rsidRDefault="00330F6A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64" w:author="Sinisa Ristic" w:date="2015-11-25T13:14:00Z"/>
                <w:lang w:val="sr-Latn-RS" w:bidi="ar-OM"/>
              </w:rPr>
            </w:pPr>
            <w:del w:id="465" w:author="Sinisa Ristic" w:date="2015-11-25T13:14:00Z">
              <w:r w:rsidRPr="00330F6A" w:rsidDel="0062639C">
                <w:rPr>
                  <w:lang w:val="sr-Latn-RS" w:bidi="ar-OM"/>
                </w:rPr>
                <w:delText xml:space="preserve"> slobodan opis za rekord</w:delText>
              </w:r>
            </w:del>
          </w:p>
        </w:tc>
      </w:tr>
      <w:tr w:rsidR="00A60F66" w:rsidRPr="00330F6A" w:rsidDel="0062639C" w:rsidTr="00330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466" w:author="Sinisa Ristic" w:date="2015-11-25T13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60F66" w:rsidRPr="00A60F66" w:rsidDel="0062639C" w:rsidRDefault="00A60F66" w:rsidP="000C77FA">
            <w:pPr>
              <w:rPr>
                <w:del w:id="467" w:author="Sinisa Ristic" w:date="2015-11-25T13:14:00Z"/>
                <w:lang w:bidi="ar-OM"/>
              </w:rPr>
            </w:pPr>
            <w:del w:id="468" w:author="Sinisa Ristic" w:date="2015-11-25T13:14:00Z">
              <w:r w:rsidDel="0062639C">
                <w:rPr>
                  <w:lang w:val="sr-Latn-RS" w:bidi="ar-OM"/>
                </w:rPr>
                <w:delText>max</w:delText>
              </w:r>
              <w:r w:rsidDel="0062639C">
                <w:rPr>
                  <w:lang w:bidi="ar-OM"/>
                </w:rPr>
                <w:delText>_persons</w:delText>
              </w:r>
            </w:del>
          </w:p>
        </w:tc>
        <w:tc>
          <w:tcPr>
            <w:tcW w:w="3117" w:type="dxa"/>
          </w:tcPr>
          <w:p w:rsidR="00A60F66" w:rsidRPr="00330F6A" w:rsidDel="0062639C" w:rsidRDefault="00A60F6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69" w:author="Sinisa Ristic" w:date="2015-11-25T13:14:00Z"/>
                <w:lang w:val="sr-Latn-RS" w:bidi="ar-OM"/>
              </w:rPr>
            </w:pPr>
            <w:del w:id="470" w:author="Sinisa Ristic" w:date="2015-11-25T13:14:00Z">
              <w:r w:rsidDel="0062639C">
                <w:rPr>
                  <w:lang w:val="sr-Latn-RS" w:bidi="ar-OM"/>
                </w:rPr>
                <w:delText>int</w:delText>
              </w:r>
            </w:del>
          </w:p>
        </w:tc>
        <w:tc>
          <w:tcPr>
            <w:tcW w:w="3117" w:type="dxa"/>
          </w:tcPr>
          <w:p w:rsidR="00A60F66" w:rsidRPr="00330F6A" w:rsidDel="0062639C" w:rsidRDefault="00A60F6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71" w:author="Sinisa Ristic" w:date="2015-11-25T13:14:00Z"/>
                <w:lang w:val="sr-Latn-RS" w:bidi="ar-OM"/>
              </w:rPr>
            </w:pPr>
            <w:del w:id="472" w:author="Sinisa Ristic" w:date="2015-11-25T13:14:00Z">
              <w:r w:rsidDel="0062639C">
                <w:rPr>
                  <w:lang w:val="sr-Latn-RS" w:bidi="ar-OM"/>
                </w:rPr>
                <w:delText>maksimalan broj osoba po objektu</w:delText>
              </w:r>
            </w:del>
          </w:p>
        </w:tc>
      </w:tr>
      <w:tr w:rsidR="00330F6A" w:rsidRPr="00330F6A" w:rsidDel="0062639C" w:rsidTr="00330F6A">
        <w:trPr>
          <w:del w:id="473" w:author="Sinisa Ristic" w:date="2015-11-25T13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Pr="00330F6A" w:rsidDel="0062639C" w:rsidRDefault="00330F6A" w:rsidP="000C77FA">
            <w:pPr>
              <w:rPr>
                <w:del w:id="474" w:author="Sinisa Ristic" w:date="2015-11-25T13:14:00Z"/>
                <w:lang w:val="sr-Latn-RS" w:bidi="ar-OM"/>
              </w:rPr>
            </w:pPr>
            <w:del w:id="475" w:author="Sinisa Ristic" w:date="2015-11-25T13:14:00Z">
              <w:r w:rsidRPr="00330F6A" w:rsidDel="0062639C">
                <w:rPr>
                  <w:lang w:val="sr-Latn-RS" w:bidi="ar-OM"/>
                </w:rPr>
                <w:delText xml:space="preserve">code </w:delText>
              </w:r>
              <w:r w:rsidRPr="00330F6A" w:rsidDel="0062639C">
                <w:rPr>
                  <w:lang w:val="sr-Latn-RS" w:bidi="ar-OM"/>
                </w:rPr>
                <w:tab/>
              </w:r>
              <w:r w:rsidRPr="00330F6A" w:rsidDel="0062639C">
                <w:rPr>
                  <w:lang w:val="sr-Latn-RS" w:bidi="ar-OM"/>
                </w:rPr>
                <w:tab/>
              </w:r>
              <w:r w:rsidRPr="00330F6A" w:rsidDel="0062639C">
                <w:rPr>
                  <w:lang w:val="sr-Latn-RS" w:bidi="ar-OM"/>
                </w:rPr>
                <w:tab/>
              </w:r>
            </w:del>
          </w:p>
        </w:tc>
        <w:tc>
          <w:tcPr>
            <w:tcW w:w="3117" w:type="dxa"/>
          </w:tcPr>
          <w:p w:rsidR="00330F6A" w:rsidRPr="00330F6A" w:rsidDel="0062639C" w:rsidRDefault="00330F6A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76" w:author="Sinisa Ristic" w:date="2015-11-25T13:14:00Z"/>
                <w:lang w:val="sr-Latn-RS" w:bidi="ar-OM"/>
              </w:rPr>
            </w:pPr>
            <w:del w:id="477" w:author="Sinisa Ristic" w:date="2015-11-25T13:14:00Z">
              <w:r w:rsidRPr="00330F6A" w:rsidDel="0062639C">
                <w:rPr>
                  <w:lang w:val="sr-Latn-RS" w:bidi="ar-OM"/>
                </w:rPr>
                <w:delText xml:space="preserve"> varchar(10)</w:delText>
              </w:r>
            </w:del>
          </w:p>
        </w:tc>
        <w:tc>
          <w:tcPr>
            <w:tcW w:w="3117" w:type="dxa"/>
          </w:tcPr>
          <w:p w:rsidR="00330F6A" w:rsidRPr="00330F6A" w:rsidDel="0062639C" w:rsidRDefault="00A60F66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78" w:author="Sinisa Ristic" w:date="2015-11-25T13:14:00Z"/>
                <w:lang w:val="sr-Latn-RS" w:bidi="ar-OM"/>
              </w:rPr>
            </w:pPr>
            <w:del w:id="479" w:author="Sinisa Ristic" w:date="2015-11-25T13:14:00Z">
              <w:r w:rsidDel="0062639C">
                <w:rPr>
                  <w:lang w:val="sr-Latn-RS" w:bidi="ar-OM"/>
                </w:rPr>
                <w:delText>sifra definicije entiteta</w:delText>
              </w:r>
            </w:del>
          </w:p>
        </w:tc>
      </w:tr>
      <w:tr w:rsidR="0062639C" w:rsidTr="00626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80" w:author="Sinisa Ristic" w:date="2015-11-25T13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639C" w:rsidRDefault="0062639C" w:rsidP="00FE02A4">
            <w:pPr>
              <w:rPr>
                <w:ins w:id="481" w:author="Sinisa Ristic" w:date="2015-11-25T13:14:00Z"/>
                <w:lang w:val="sr-Latn-RS" w:bidi="ar-OM"/>
              </w:rPr>
            </w:pPr>
            <w:ins w:id="482" w:author="Sinisa Ristic" w:date="2015-11-25T13:14:00Z">
              <w:r>
                <w:rPr>
                  <w:lang w:val="sr-Latn-RS" w:bidi="ar-OM"/>
                </w:rPr>
                <w:t>Field Name</w:t>
              </w:r>
            </w:ins>
          </w:p>
        </w:tc>
        <w:tc>
          <w:tcPr>
            <w:tcW w:w="3117" w:type="dxa"/>
          </w:tcPr>
          <w:p w:rsidR="0062639C" w:rsidRDefault="0062639C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83" w:author="Sinisa Ristic" w:date="2015-11-25T13:14:00Z"/>
                <w:lang w:val="sr-Latn-RS" w:bidi="ar-OM"/>
              </w:rPr>
            </w:pPr>
            <w:ins w:id="484" w:author="Sinisa Ristic" w:date="2015-11-25T13:14:00Z">
              <w:r>
                <w:rPr>
                  <w:lang w:val="sr-Latn-RS" w:bidi="ar-OM"/>
                </w:rPr>
                <w:t>Field Type</w:t>
              </w:r>
            </w:ins>
          </w:p>
        </w:tc>
        <w:tc>
          <w:tcPr>
            <w:tcW w:w="3117" w:type="dxa"/>
          </w:tcPr>
          <w:p w:rsidR="0062639C" w:rsidRDefault="0062639C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85" w:author="Sinisa Ristic" w:date="2015-11-25T13:14:00Z"/>
                <w:lang w:val="sr-Latn-RS" w:bidi="ar-OM"/>
              </w:rPr>
            </w:pPr>
            <w:ins w:id="486" w:author="Sinisa Ristic" w:date="2015-11-25T13:14:00Z">
              <w:r>
                <w:rPr>
                  <w:lang w:val="sr-Latn-RS" w:bidi="ar-OM"/>
                </w:rPr>
                <w:t>Field Description</w:t>
              </w:r>
            </w:ins>
          </w:p>
        </w:tc>
      </w:tr>
      <w:tr w:rsidR="0062639C" w:rsidRPr="00330F6A" w:rsidTr="0062639C">
        <w:trPr>
          <w:ins w:id="487" w:author="Sinisa Ristic" w:date="2015-11-25T13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639C" w:rsidRPr="00330F6A" w:rsidRDefault="0062639C" w:rsidP="00FE02A4">
            <w:pPr>
              <w:rPr>
                <w:ins w:id="488" w:author="Sinisa Ristic" w:date="2015-11-25T13:14:00Z"/>
                <w:lang w:val="sr-Latn-RS" w:bidi="ar-OM"/>
              </w:rPr>
            </w:pPr>
            <w:ins w:id="489" w:author="Sinisa Ristic" w:date="2015-11-25T13:14:00Z">
              <w:r w:rsidRPr="00330F6A">
                <w:rPr>
                  <w:lang w:val="sr-Latn-RS" w:bidi="ar-OM"/>
                </w:rPr>
                <w:t xml:space="preserve">id </w:t>
              </w:r>
              <w:r w:rsidRPr="00330F6A">
                <w:rPr>
                  <w:lang w:val="sr-Latn-RS" w:bidi="ar-OM"/>
                </w:rPr>
                <w:tab/>
              </w:r>
              <w:r w:rsidRPr="00330F6A">
                <w:rPr>
                  <w:lang w:val="sr-Latn-RS" w:bidi="ar-OM"/>
                </w:rPr>
                <w:tab/>
              </w:r>
              <w:r w:rsidRPr="00330F6A">
                <w:rPr>
                  <w:lang w:val="sr-Latn-RS" w:bidi="ar-OM"/>
                </w:rPr>
                <w:tab/>
              </w:r>
              <w:r w:rsidRPr="00330F6A">
                <w:rPr>
                  <w:lang w:val="sr-Latn-RS" w:bidi="ar-OM"/>
                </w:rPr>
                <w:tab/>
              </w:r>
            </w:ins>
          </w:p>
        </w:tc>
        <w:tc>
          <w:tcPr>
            <w:tcW w:w="3117" w:type="dxa"/>
          </w:tcPr>
          <w:p w:rsidR="0062639C" w:rsidRPr="00330F6A" w:rsidRDefault="0062639C" w:rsidP="00FE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90" w:author="Sinisa Ristic" w:date="2015-11-25T13:14:00Z"/>
                <w:lang w:val="sr-Latn-RS" w:bidi="ar-OM"/>
              </w:rPr>
            </w:pPr>
          </w:p>
        </w:tc>
        <w:tc>
          <w:tcPr>
            <w:tcW w:w="3117" w:type="dxa"/>
          </w:tcPr>
          <w:p w:rsidR="0062639C" w:rsidRPr="00330F6A" w:rsidRDefault="0062639C" w:rsidP="00FE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91" w:author="Sinisa Ristic" w:date="2015-11-25T13:14:00Z"/>
                <w:lang w:val="sr-Latn-RS" w:bidi="ar-OM"/>
              </w:rPr>
            </w:pPr>
          </w:p>
        </w:tc>
      </w:tr>
      <w:tr w:rsidR="0062639C" w:rsidRPr="007E7D73" w:rsidTr="00626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92" w:author="Sinisa Ristic" w:date="2015-11-25T13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639C" w:rsidRPr="00330F6A" w:rsidRDefault="0062639C" w:rsidP="00FE02A4">
            <w:pPr>
              <w:rPr>
                <w:ins w:id="493" w:author="Sinisa Ristic" w:date="2015-11-25T13:14:00Z"/>
                <w:lang w:val="sr-Latn-RS" w:bidi="ar-OM"/>
              </w:rPr>
            </w:pPr>
            <w:ins w:id="494" w:author="Sinisa Ristic" w:date="2015-11-25T13:14:00Z">
              <w:r w:rsidRPr="00330F6A">
                <w:rPr>
                  <w:lang w:val="sr-Latn-RS" w:bidi="ar-OM"/>
                </w:rPr>
                <w:t xml:space="preserve">entity_type_id </w:t>
              </w:r>
              <w:r w:rsidRPr="00330F6A">
                <w:rPr>
                  <w:lang w:val="sr-Latn-RS" w:bidi="ar-OM"/>
                </w:rPr>
                <w:tab/>
              </w:r>
            </w:ins>
          </w:p>
        </w:tc>
        <w:tc>
          <w:tcPr>
            <w:tcW w:w="3117" w:type="dxa"/>
          </w:tcPr>
          <w:p w:rsidR="0062639C" w:rsidRPr="00330F6A" w:rsidRDefault="0062639C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95" w:author="Sinisa Ristic" w:date="2015-11-25T13:14:00Z"/>
                <w:lang w:val="sr-Latn-RS" w:bidi="ar-OM"/>
              </w:rPr>
            </w:pPr>
            <w:ins w:id="496" w:author="Sinisa Ristic" w:date="2015-11-25T13:14:00Z">
              <w:r w:rsidRPr="00330F6A">
                <w:rPr>
                  <w:lang w:val="sr-Latn-RS" w:bidi="ar-OM"/>
                </w:rPr>
                <w:t xml:space="preserve"> int </w:t>
              </w:r>
            </w:ins>
          </w:p>
        </w:tc>
        <w:tc>
          <w:tcPr>
            <w:tcW w:w="3117" w:type="dxa"/>
          </w:tcPr>
          <w:p w:rsidR="0062639C" w:rsidRPr="00330F6A" w:rsidRDefault="0062639C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97" w:author="Sinisa Ristic" w:date="2015-11-25T13:14:00Z"/>
                <w:lang w:val="sr-Latn-RS" w:bidi="ar-OM"/>
              </w:rPr>
            </w:pPr>
            <w:ins w:id="498" w:author="Sinisa Ristic" w:date="2015-11-25T13:14:00Z">
              <w:r>
                <w:rPr>
                  <w:lang w:val="sr-Latn-RS" w:bidi="ar-OM"/>
                </w:rPr>
                <w:t>link na tabelu tipova entiteta</w:t>
              </w:r>
            </w:ins>
          </w:p>
        </w:tc>
      </w:tr>
      <w:tr w:rsidR="0062639C" w:rsidRPr="00330F6A" w:rsidTr="0062639C">
        <w:trPr>
          <w:ins w:id="499" w:author="Sinisa Ristic" w:date="2015-11-25T13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639C" w:rsidRPr="00330F6A" w:rsidRDefault="0062639C" w:rsidP="00FE02A4">
            <w:pPr>
              <w:rPr>
                <w:ins w:id="500" w:author="Sinisa Ristic" w:date="2015-11-25T13:14:00Z"/>
                <w:lang w:val="sr-Latn-RS" w:bidi="ar-OM"/>
              </w:rPr>
            </w:pPr>
            <w:ins w:id="501" w:author="Sinisa Ristic" w:date="2015-11-25T13:14:00Z">
              <w:r w:rsidRPr="00330F6A">
                <w:rPr>
                  <w:lang w:val="sr-Latn-RS" w:bidi="ar-OM"/>
                </w:rPr>
                <w:t>name</w:t>
              </w:r>
              <w:r w:rsidRPr="00330F6A">
                <w:rPr>
                  <w:lang w:val="sr-Latn-RS" w:bidi="ar-OM"/>
                </w:rPr>
                <w:tab/>
              </w:r>
              <w:r w:rsidRPr="00330F6A">
                <w:rPr>
                  <w:lang w:val="sr-Latn-RS" w:bidi="ar-OM"/>
                </w:rPr>
                <w:tab/>
              </w:r>
              <w:r w:rsidRPr="00330F6A">
                <w:rPr>
                  <w:lang w:val="sr-Latn-RS" w:bidi="ar-OM"/>
                </w:rPr>
                <w:tab/>
              </w:r>
            </w:ins>
          </w:p>
        </w:tc>
        <w:tc>
          <w:tcPr>
            <w:tcW w:w="3117" w:type="dxa"/>
          </w:tcPr>
          <w:p w:rsidR="0062639C" w:rsidRPr="00330F6A" w:rsidRDefault="0062639C" w:rsidP="00FE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02" w:author="Sinisa Ristic" w:date="2015-11-25T13:14:00Z"/>
                <w:lang w:val="sr-Latn-RS" w:bidi="ar-OM"/>
              </w:rPr>
            </w:pPr>
            <w:ins w:id="503" w:author="Sinisa Ristic" w:date="2015-11-25T13:14:00Z">
              <w:r w:rsidRPr="00330F6A">
                <w:rPr>
                  <w:lang w:val="sr-Latn-RS" w:bidi="ar-OM"/>
                </w:rPr>
                <w:t xml:space="preserve"> varchar(100)</w:t>
              </w:r>
            </w:ins>
          </w:p>
        </w:tc>
        <w:tc>
          <w:tcPr>
            <w:tcW w:w="3117" w:type="dxa"/>
          </w:tcPr>
          <w:p w:rsidR="0062639C" w:rsidRPr="00330F6A" w:rsidRDefault="0062639C" w:rsidP="00FE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04" w:author="Sinisa Ristic" w:date="2015-11-25T13:14:00Z"/>
                <w:lang w:val="sr-Latn-RS" w:bidi="ar-OM"/>
              </w:rPr>
            </w:pPr>
          </w:p>
        </w:tc>
      </w:tr>
      <w:tr w:rsidR="0062639C" w:rsidRPr="00330F6A" w:rsidTr="00626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505" w:author="Sinisa Ristic" w:date="2015-11-25T13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639C" w:rsidRPr="00330F6A" w:rsidRDefault="0062639C" w:rsidP="00FE02A4">
            <w:pPr>
              <w:rPr>
                <w:ins w:id="506" w:author="Sinisa Ristic" w:date="2015-11-25T13:14:00Z"/>
                <w:lang w:val="sr-Latn-RS" w:bidi="ar-OM"/>
              </w:rPr>
            </w:pPr>
            <w:ins w:id="507" w:author="Sinisa Ristic" w:date="2015-11-25T13:14:00Z">
              <w:r w:rsidRPr="00330F6A">
                <w:rPr>
                  <w:lang w:val="sr-Latn-RS" w:bidi="ar-OM"/>
                </w:rPr>
                <w:t xml:space="preserve">description </w:t>
              </w:r>
              <w:r w:rsidRPr="00330F6A">
                <w:rPr>
                  <w:lang w:val="sr-Latn-RS" w:bidi="ar-OM"/>
                </w:rPr>
                <w:tab/>
              </w:r>
            </w:ins>
          </w:p>
        </w:tc>
        <w:tc>
          <w:tcPr>
            <w:tcW w:w="3117" w:type="dxa"/>
          </w:tcPr>
          <w:p w:rsidR="0062639C" w:rsidRPr="00330F6A" w:rsidRDefault="0062639C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08" w:author="Sinisa Ristic" w:date="2015-11-25T13:14:00Z"/>
                <w:lang w:val="sr-Latn-RS" w:bidi="ar-OM"/>
              </w:rPr>
            </w:pPr>
            <w:ins w:id="509" w:author="Sinisa Ristic" w:date="2015-11-25T13:14:00Z">
              <w:r w:rsidRPr="00330F6A">
                <w:rPr>
                  <w:lang w:val="sr-Latn-RS" w:bidi="ar-OM"/>
                </w:rPr>
                <w:t xml:space="preserve"> text </w:t>
              </w:r>
            </w:ins>
          </w:p>
        </w:tc>
        <w:tc>
          <w:tcPr>
            <w:tcW w:w="3117" w:type="dxa"/>
          </w:tcPr>
          <w:p w:rsidR="0062639C" w:rsidRPr="00330F6A" w:rsidRDefault="0062639C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10" w:author="Sinisa Ristic" w:date="2015-11-25T13:14:00Z"/>
                <w:lang w:val="sr-Latn-RS" w:bidi="ar-OM"/>
              </w:rPr>
            </w:pPr>
            <w:ins w:id="511" w:author="Sinisa Ristic" w:date="2015-11-25T13:14:00Z">
              <w:r w:rsidRPr="00330F6A">
                <w:rPr>
                  <w:lang w:val="sr-Latn-RS" w:bidi="ar-OM"/>
                </w:rPr>
                <w:t xml:space="preserve"> slobodan opis za rekord</w:t>
              </w:r>
            </w:ins>
          </w:p>
        </w:tc>
      </w:tr>
      <w:tr w:rsidR="0062639C" w:rsidRPr="00330F6A" w:rsidTr="0062639C">
        <w:trPr>
          <w:ins w:id="512" w:author="Sinisa Ristic" w:date="2015-11-25T13:1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639C" w:rsidRPr="00330F6A" w:rsidRDefault="0062639C" w:rsidP="00FE02A4">
            <w:pPr>
              <w:rPr>
                <w:ins w:id="513" w:author="Sinisa Ristic" w:date="2015-11-25T13:14:00Z"/>
                <w:lang w:val="sr-Latn-RS" w:bidi="ar-OM"/>
              </w:rPr>
            </w:pPr>
            <w:ins w:id="514" w:author="Sinisa Ristic" w:date="2015-11-25T13:14:00Z">
              <w:r w:rsidRPr="00330F6A">
                <w:rPr>
                  <w:lang w:val="sr-Latn-RS" w:bidi="ar-OM"/>
                </w:rPr>
                <w:t xml:space="preserve">code </w:t>
              </w:r>
              <w:r w:rsidRPr="00330F6A">
                <w:rPr>
                  <w:lang w:val="sr-Latn-RS" w:bidi="ar-OM"/>
                </w:rPr>
                <w:tab/>
              </w:r>
              <w:r w:rsidRPr="00330F6A">
                <w:rPr>
                  <w:lang w:val="sr-Latn-RS" w:bidi="ar-OM"/>
                </w:rPr>
                <w:tab/>
              </w:r>
              <w:r w:rsidRPr="00330F6A">
                <w:rPr>
                  <w:lang w:val="sr-Latn-RS" w:bidi="ar-OM"/>
                </w:rPr>
                <w:tab/>
              </w:r>
            </w:ins>
          </w:p>
        </w:tc>
        <w:tc>
          <w:tcPr>
            <w:tcW w:w="3117" w:type="dxa"/>
          </w:tcPr>
          <w:p w:rsidR="0062639C" w:rsidRPr="00330F6A" w:rsidRDefault="0062639C" w:rsidP="00FE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5" w:author="Sinisa Ristic" w:date="2015-11-25T13:14:00Z"/>
                <w:lang w:val="sr-Latn-RS" w:bidi="ar-OM"/>
              </w:rPr>
            </w:pPr>
            <w:ins w:id="516" w:author="Sinisa Ristic" w:date="2015-11-25T13:14:00Z">
              <w:r w:rsidRPr="00330F6A">
                <w:rPr>
                  <w:lang w:val="sr-Latn-RS" w:bidi="ar-OM"/>
                </w:rPr>
                <w:t xml:space="preserve"> varchar(10)</w:t>
              </w:r>
            </w:ins>
          </w:p>
        </w:tc>
        <w:tc>
          <w:tcPr>
            <w:tcW w:w="3117" w:type="dxa"/>
          </w:tcPr>
          <w:p w:rsidR="0062639C" w:rsidRPr="00330F6A" w:rsidRDefault="0062639C" w:rsidP="00FE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7" w:author="Sinisa Ristic" w:date="2015-11-25T13:14:00Z"/>
                <w:lang w:val="sr-Latn-RS" w:bidi="ar-OM"/>
              </w:rPr>
            </w:pPr>
            <w:ins w:id="518" w:author="Sinisa Ristic" w:date="2015-11-25T13:14:00Z">
              <w:r>
                <w:rPr>
                  <w:lang w:val="sr-Latn-RS" w:bidi="ar-OM"/>
                </w:rPr>
                <w:t>sifra definicije entiteta</w:t>
              </w:r>
            </w:ins>
          </w:p>
        </w:tc>
      </w:tr>
    </w:tbl>
    <w:p w:rsidR="00330F6A" w:rsidRPr="00330F6A" w:rsidRDefault="00330F6A" w:rsidP="00330F6A">
      <w:pPr>
        <w:rPr>
          <w:lang w:val="sr-Latn-RS" w:bidi="ar-OM"/>
        </w:rPr>
      </w:pPr>
    </w:p>
    <w:p w:rsidR="00867918" w:rsidRDefault="00867918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sr-Latn-RS" w:bidi="ar-OM"/>
        </w:rPr>
      </w:pPr>
      <w:r>
        <w:rPr>
          <w:lang w:val="sr-Latn-RS" w:bidi="ar-OM"/>
        </w:rPr>
        <w:br w:type="page"/>
      </w:r>
    </w:p>
    <w:p w:rsidR="00330F6A" w:rsidRDefault="00330F6A" w:rsidP="00867918">
      <w:pPr>
        <w:pStyle w:val="Heading2"/>
        <w:rPr>
          <w:lang w:val="sr-Latn-RS" w:bidi="ar-OM"/>
        </w:rPr>
      </w:pPr>
      <w:bookmarkStart w:id="519" w:name="_Toc436222368"/>
      <w:r w:rsidRPr="00330F6A">
        <w:rPr>
          <w:lang w:val="sr-Latn-RS" w:bidi="ar-OM"/>
        </w:rPr>
        <w:lastRenderedPageBreak/>
        <w:t>entity - LISTA RASPOLOZIVIH OBJEKATA ZA IZNAMLJIVANJE</w:t>
      </w:r>
      <w:bookmarkEnd w:id="519"/>
    </w:p>
    <w:p w:rsidR="00867918" w:rsidRPr="00867918" w:rsidRDefault="00867918" w:rsidP="00867918">
      <w:pPr>
        <w:rPr>
          <w:lang w:val="sr-Latn-RS" w:bidi="ar-OM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7918" w:rsidTr="000C7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67918" w:rsidRDefault="00867918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117" w:type="dxa"/>
          </w:tcPr>
          <w:p w:rsidR="00867918" w:rsidRDefault="00867918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3117" w:type="dxa"/>
          </w:tcPr>
          <w:p w:rsidR="00867918" w:rsidRDefault="00867918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867918" w:rsidRPr="00867918" w:rsidTr="00867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67918" w:rsidRPr="00867918" w:rsidRDefault="00867918" w:rsidP="000C77FA">
            <w:pPr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id </w:t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3117" w:type="dxa"/>
          </w:tcPr>
          <w:p w:rsidR="00867918" w:rsidRPr="00867918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 serial, primary key </w:t>
            </w:r>
          </w:p>
        </w:tc>
        <w:tc>
          <w:tcPr>
            <w:tcW w:w="3117" w:type="dxa"/>
          </w:tcPr>
          <w:p w:rsidR="00867918" w:rsidRPr="00867918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 Broj objekta (int)</w:t>
            </w:r>
          </w:p>
        </w:tc>
      </w:tr>
      <w:tr w:rsidR="00867918" w:rsidRPr="00867918" w:rsidTr="0086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67918" w:rsidRPr="00867918" w:rsidRDefault="00867918" w:rsidP="000C77FA">
            <w:pPr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definition_id </w:t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3117" w:type="dxa"/>
          </w:tcPr>
          <w:p w:rsidR="00867918" w:rsidRPr="00867918" w:rsidRDefault="00867918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 integer </w:t>
            </w:r>
          </w:p>
        </w:tc>
        <w:tc>
          <w:tcPr>
            <w:tcW w:w="3117" w:type="dxa"/>
          </w:tcPr>
          <w:p w:rsidR="00867918" w:rsidRPr="00867918" w:rsidRDefault="00867918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 Link na definiciju objekta (int)</w:t>
            </w:r>
          </w:p>
        </w:tc>
      </w:tr>
      <w:tr w:rsidR="00867918" w:rsidRPr="00867918" w:rsidTr="00867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67918" w:rsidRPr="00867918" w:rsidRDefault="00867918" w:rsidP="000C77FA">
            <w:pPr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>status</w:t>
            </w:r>
            <w:r w:rsidR="00F53177">
              <w:rPr>
                <w:lang w:val="sr-Latn-RS" w:bidi="ar-OM"/>
              </w:rPr>
              <w:t>_id</w:t>
            </w:r>
            <w:r w:rsidRPr="00867918">
              <w:rPr>
                <w:lang w:val="sr-Latn-RS" w:bidi="ar-OM"/>
              </w:rPr>
              <w:t xml:space="preserve"> </w:t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3117" w:type="dxa"/>
          </w:tcPr>
          <w:p w:rsidR="00867918" w:rsidRPr="00867918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 integer</w:t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3117" w:type="dxa"/>
          </w:tcPr>
          <w:p w:rsidR="00867918" w:rsidRPr="00867918" w:rsidRDefault="00867918" w:rsidP="00F5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 </w:t>
            </w:r>
            <w:r w:rsidR="00F53177">
              <w:rPr>
                <w:lang w:val="sr-Latn-RS" w:bidi="ar-OM"/>
              </w:rPr>
              <w:t>referenca na tabelu statusa</w:t>
            </w:r>
          </w:p>
        </w:tc>
      </w:tr>
      <w:tr w:rsidR="00A60F66" w:rsidRPr="007E7D73" w:rsidTr="0086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60F66" w:rsidRPr="00867918" w:rsidRDefault="00A60F66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sku</w:t>
            </w:r>
          </w:p>
        </w:tc>
        <w:tc>
          <w:tcPr>
            <w:tcW w:w="3117" w:type="dxa"/>
          </w:tcPr>
          <w:p w:rsidR="00A60F66" w:rsidRPr="00867918" w:rsidRDefault="00A60F66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char</w:t>
            </w:r>
          </w:p>
        </w:tc>
        <w:tc>
          <w:tcPr>
            <w:tcW w:w="3117" w:type="dxa"/>
          </w:tcPr>
          <w:p w:rsidR="00A60F66" w:rsidRPr="00867918" w:rsidRDefault="00A60F66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broj ili oznaka sobe, kancelarije itd.</w:t>
            </w:r>
          </w:p>
        </w:tc>
      </w:tr>
    </w:tbl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330F6A">
      <w:pPr>
        <w:rPr>
          <w:lang w:val="sr-Latn-RS" w:bidi="ar-OM"/>
        </w:rPr>
      </w:pPr>
    </w:p>
    <w:p w:rsidR="00330F6A" w:rsidRPr="00867918" w:rsidRDefault="00330F6A" w:rsidP="00867918">
      <w:pPr>
        <w:pStyle w:val="Heading2"/>
        <w:rPr>
          <w:lang w:val="sr-Latn-RS" w:bidi="ar-OM"/>
        </w:rPr>
      </w:pPr>
      <w:bookmarkStart w:id="520" w:name="_Toc436222369"/>
      <w:r w:rsidRPr="00330F6A">
        <w:rPr>
          <w:lang w:val="sr-Latn-RS" w:bidi="ar-OM"/>
        </w:rPr>
        <w:t>reservation</w:t>
      </w:r>
      <w:bookmarkEnd w:id="520"/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747"/>
        <w:gridCol w:w="2232"/>
        <w:gridCol w:w="823"/>
        <w:gridCol w:w="2965"/>
        <w:gridCol w:w="253"/>
      </w:tblGrid>
      <w:tr w:rsidR="00867918" w:rsidTr="0086791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5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gridSpan w:val="2"/>
          </w:tcPr>
          <w:p w:rsidR="00867918" w:rsidRDefault="00867918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867918" w:rsidRDefault="00867918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</w:tcPr>
          <w:p w:rsidR="00867918" w:rsidRDefault="00867918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867918" w:rsidRPr="00867918" w:rsidTr="00867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67918" w:rsidRPr="00867918" w:rsidRDefault="00867918" w:rsidP="000C77FA">
            <w:pPr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id </w:t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2979" w:type="dxa"/>
            <w:gridSpan w:val="2"/>
          </w:tcPr>
          <w:p w:rsidR="00867918" w:rsidRPr="00867918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>serial, primary key</w:t>
            </w:r>
          </w:p>
        </w:tc>
        <w:tc>
          <w:tcPr>
            <w:tcW w:w="4041" w:type="dxa"/>
            <w:gridSpan w:val="3"/>
          </w:tcPr>
          <w:p w:rsidR="00867918" w:rsidRPr="00867918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867918" w:rsidRPr="00867918" w:rsidTr="0086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67918" w:rsidRPr="00867918" w:rsidRDefault="00867918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reservation_code</w:t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2979" w:type="dxa"/>
            <w:gridSpan w:val="2"/>
          </w:tcPr>
          <w:p w:rsidR="00867918" w:rsidRPr="00867918" w:rsidRDefault="00867918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varchar(10)</w:t>
            </w:r>
          </w:p>
        </w:tc>
        <w:tc>
          <w:tcPr>
            <w:tcW w:w="4041" w:type="dxa"/>
            <w:gridSpan w:val="3"/>
          </w:tcPr>
          <w:p w:rsidR="00867918" w:rsidRPr="00867918" w:rsidRDefault="00867918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>Reservation unique identifier (varchar)</w:t>
            </w:r>
          </w:p>
        </w:tc>
      </w:tr>
      <w:tr w:rsidR="00867918" w:rsidRPr="00867918" w:rsidTr="00867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67918" w:rsidRPr="00867918" w:rsidRDefault="00867918" w:rsidP="000C77FA">
            <w:pPr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client_id </w:t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2979" w:type="dxa"/>
            <w:gridSpan w:val="2"/>
          </w:tcPr>
          <w:p w:rsidR="00867918" w:rsidRPr="00867918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integer </w:t>
            </w:r>
          </w:p>
        </w:tc>
        <w:tc>
          <w:tcPr>
            <w:tcW w:w="4041" w:type="dxa"/>
            <w:gridSpan w:val="3"/>
          </w:tcPr>
          <w:p w:rsidR="00867918" w:rsidRPr="00867918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 Referenca na tabelu klijenata </w:t>
            </w:r>
            <w:r>
              <w:rPr>
                <w:lang w:val="sr-Latn-RS" w:bidi="ar-OM"/>
              </w:rPr>
              <w:t xml:space="preserve">- </w:t>
            </w:r>
            <w:r w:rsidRPr="00867918">
              <w:rPr>
                <w:lang w:val="sr-Latn-RS" w:bidi="ar-OM"/>
              </w:rPr>
              <w:t>nosilac rezervacije</w:t>
            </w:r>
          </w:p>
        </w:tc>
      </w:tr>
      <w:tr w:rsidR="00867918" w:rsidRPr="00867918" w:rsidTr="0086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67918" w:rsidRPr="00867918" w:rsidRDefault="00867918" w:rsidP="000C77FA">
            <w:pPr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>status</w:t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2979" w:type="dxa"/>
            <w:gridSpan w:val="2"/>
          </w:tcPr>
          <w:p w:rsidR="00867918" w:rsidRPr="00867918" w:rsidRDefault="00867918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 enum </w:t>
            </w:r>
          </w:p>
        </w:tc>
        <w:tc>
          <w:tcPr>
            <w:tcW w:w="4041" w:type="dxa"/>
            <w:gridSpan w:val="3"/>
          </w:tcPr>
          <w:p w:rsidR="00867918" w:rsidRPr="00867918" w:rsidRDefault="00867918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>(reserved, not shown, cancelled, in use, payed, etc.)</w:t>
            </w:r>
          </w:p>
        </w:tc>
      </w:tr>
      <w:tr w:rsidR="00867918" w:rsidRPr="00867918" w:rsidTr="00867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67918" w:rsidRPr="00867918" w:rsidRDefault="00867918" w:rsidP="000C77FA">
            <w:pPr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>created_at</w:t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2979" w:type="dxa"/>
            <w:gridSpan w:val="2"/>
          </w:tcPr>
          <w:p w:rsidR="00867918" w:rsidRPr="00867918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>timestamp_without_timezone(0)</w:t>
            </w:r>
          </w:p>
        </w:tc>
        <w:tc>
          <w:tcPr>
            <w:tcW w:w="4041" w:type="dxa"/>
            <w:gridSpan w:val="3"/>
          </w:tcPr>
          <w:p w:rsidR="00867918" w:rsidRPr="00867918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867918" w:rsidRPr="00867918" w:rsidTr="0086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67918" w:rsidRPr="00867918" w:rsidRDefault="00867918" w:rsidP="000C77FA">
            <w:pPr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modified_at     </w:t>
            </w:r>
          </w:p>
        </w:tc>
        <w:tc>
          <w:tcPr>
            <w:tcW w:w="2979" w:type="dxa"/>
            <w:gridSpan w:val="2"/>
          </w:tcPr>
          <w:p w:rsidR="00867918" w:rsidRPr="00867918" w:rsidRDefault="00867918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>timestamp_without_timezone(0)</w:t>
            </w:r>
          </w:p>
        </w:tc>
        <w:tc>
          <w:tcPr>
            <w:tcW w:w="4041" w:type="dxa"/>
            <w:gridSpan w:val="3"/>
          </w:tcPr>
          <w:p w:rsidR="00867918" w:rsidRPr="00867918" w:rsidRDefault="00867918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87466D" w:rsidRPr="00867918" w:rsidTr="00867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7466D" w:rsidRPr="00867918" w:rsidRDefault="0087466D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financial_plan_id</w:t>
            </w:r>
          </w:p>
        </w:tc>
        <w:tc>
          <w:tcPr>
            <w:tcW w:w="2979" w:type="dxa"/>
            <w:gridSpan w:val="2"/>
          </w:tcPr>
          <w:p w:rsidR="0087466D" w:rsidRPr="00867918" w:rsidRDefault="0087466D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4041" w:type="dxa"/>
            <w:gridSpan w:val="3"/>
          </w:tcPr>
          <w:p w:rsidR="0087466D" w:rsidRPr="00867918" w:rsidRDefault="0087466D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referenca na tabelu finansijskih planova</w:t>
            </w:r>
          </w:p>
        </w:tc>
      </w:tr>
      <w:tr w:rsidR="0087466D" w:rsidRPr="00867918" w:rsidTr="0086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7466D" w:rsidRDefault="0087466D" w:rsidP="000C77FA">
            <w:pPr>
              <w:rPr>
                <w:lang w:val="sr-Latn-RS" w:bidi="ar-OM"/>
              </w:rPr>
            </w:pPr>
          </w:p>
        </w:tc>
        <w:tc>
          <w:tcPr>
            <w:tcW w:w="2979" w:type="dxa"/>
            <w:gridSpan w:val="2"/>
          </w:tcPr>
          <w:p w:rsidR="0087466D" w:rsidRDefault="0087466D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  <w:tc>
          <w:tcPr>
            <w:tcW w:w="4041" w:type="dxa"/>
            <w:gridSpan w:val="3"/>
          </w:tcPr>
          <w:p w:rsidR="0087466D" w:rsidRDefault="0087466D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330F6A">
      <w:pPr>
        <w:rPr>
          <w:lang w:val="sr-Latn-RS" w:bidi="ar-OM"/>
        </w:rPr>
      </w:pPr>
    </w:p>
    <w:p w:rsidR="002166E3" w:rsidRDefault="002166E3" w:rsidP="002166E3">
      <w:pPr>
        <w:pStyle w:val="Heading2"/>
        <w:rPr>
          <w:lang w:val="sr-Latn-RS" w:bidi="ar-OM"/>
        </w:rPr>
      </w:pPr>
      <w:bookmarkStart w:id="521" w:name="_Toc436222370"/>
      <w:r w:rsidRPr="002166E3">
        <w:rPr>
          <w:lang w:val="sr-Latn-RS" w:bidi="ar-OM"/>
        </w:rPr>
        <w:t>reservation_entity</w:t>
      </w:r>
      <w:bookmarkEnd w:id="521"/>
    </w:p>
    <w:p w:rsidR="002166E3" w:rsidRPr="002166E3" w:rsidRDefault="002166E3" w:rsidP="002166E3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2166E3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2166E3" w:rsidRDefault="002166E3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2166E3" w:rsidRDefault="002166E3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2166E3" w:rsidRDefault="002166E3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id  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>serial, primary key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317605" w:rsidRPr="002166E3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317605" w:rsidRPr="002166E3" w:rsidRDefault="00317605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>reservation_id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317605" w:rsidRPr="002166E3" w:rsidRDefault="0031760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integer </w:t>
            </w:r>
          </w:p>
        </w:tc>
        <w:tc>
          <w:tcPr>
            <w:tcW w:w="3117" w:type="dxa"/>
            <w:gridSpan w:val="2"/>
          </w:tcPr>
          <w:p w:rsidR="00317605" w:rsidRPr="002166E3" w:rsidRDefault="0031760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referenca na tabelu rezervacija</w:t>
            </w:r>
          </w:p>
        </w:tc>
      </w:tr>
      <w:tr w:rsidR="00317605" w:rsidRPr="002166E3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317605" w:rsidRPr="002166E3" w:rsidRDefault="00317605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entity_id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317605" w:rsidRPr="002166E3" w:rsidRDefault="0031760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integer </w:t>
            </w:r>
          </w:p>
        </w:tc>
        <w:tc>
          <w:tcPr>
            <w:tcW w:w="3117" w:type="dxa"/>
            <w:gridSpan w:val="2"/>
          </w:tcPr>
          <w:p w:rsidR="00317605" w:rsidRPr="002166E3" w:rsidRDefault="0031760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Referenca na tabelu soba</w:t>
            </w:r>
          </w:p>
        </w:tc>
      </w:tr>
      <w:tr w:rsidR="002166E3" w:rsidRPr="002166E3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guest_id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integer 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Referenca na tabelu klijenata 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start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bigint (unix time) 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Date and time of start using the entity</w:t>
            </w:r>
          </w:p>
        </w:tc>
      </w:tr>
      <w:tr w:rsidR="002166E3" w:rsidRPr="002166E3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lastRenderedPageBreak/>
              <w:t xml:space="preserve">end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bigint (unix time) 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Date and time of stop using the entity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317605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price *</w:t>
            </w:r>
            <w:r w:rsidR="002166E3"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31760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double</w:t>
            </w:r>
          </w:p>
        </w:tc>
        <w:tc>
          <w:tcPr>
            <w:tcW w:w="3117" w:type="dxa"/>
            <w:gridSpan w:val="2"/>
          </w:tcPr>
          <w:p w:rsidR="002166E3" w:rsidRPr="002166E3" w:rsidRDefault="0031760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cena po jedinici koriscenja</w:t>
            </w:r>
          </w:p>
        </w:tc>
      </w:tr>
      <w:tr w:rsidR="00317605" w:rsidRPr="002166E3" w:rsidTr="00317605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317605" w:rsidRDefault="00317605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currency *</w:t>
            </w:r>
          </w:p>
        </w:tc>
        <w:tc>
          <w:tcPr>
            <w:tcW w:w="3117" w:type="dxa"/>
            <w:gridSpan w:val="2"/>
          </w:tcPr>
          <w:p w:rsidR="00317605" w:rsidRDefault="0031760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enum</w:t>
            </w:r>
          </w:p>
        </w:tc>
        <w:tc>
          <w:tcPr>
            <w:tcW w:w="3117" w:type="dxa"/>
            <w:gridSpan w:val="2"/>
          </w:tcPr>
          <w:p w:rsidR="00317605" w:rsidRPr="002166E3" w:rsidRDefault="0031760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oznaka valute (uzima se iz globalnog servisa)</w:t>
            </w:r>
          </w:p>
        </w:tc>
      </w:tr>
      <w:tr w:rsidR="00317605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317605" w:rsidRDefault="00317605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time_unit *</w:t>
            </w:r>
          </w:p>
        </w:tc>
        <w:tc>
          <w:tcPr>
            <w:tcW w:w="3117" w:type="dxa"/>
            <w:gridSpan w:val="2"/>
          </w:tcPr>
          <w:p w:rsidR="00317605" w:rsidRDefault="0031760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enum</w:t>
            </w:r>
          </w:p>
        </w:tc>
        <w:tc>
          <w:tcPr>
            <w:tcW w:w="3117" w:type="dxa"/>
            <w:gridSpan w:val="2"/>
          </w:tcPr>
          <w:p w:rsidR="00317605" w:rsidRPr="002166E3" w:rsidRDefault="0031760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(min, hour, day)</w:t>
            </w:r>
          </w:p>
        </w:tc>
      </w:tr>
    </w:tbl>
    <w:p w:rsidR="00330F6A" w:rsidRDefault="00330F6A" w:rsidP="002166E3">
      <w:pPr>
        <w:rPr>
          <w:lang w:val="sr-Latn-RS" w:bidi="ar-OM"/>
        </w:rPr>
      </w:pPr>
    </w:p>
    <w:p w:rsidR="00317605" w:rsidRDefault="00317605" w:rsidP="00317605">
      <w:pPr>
        <w:rPr>
          <w:lang w:val="sr-Latn-RS" w:bidi="ar-OM"/>
        </w:rPr>
      </w:pPr>
      <w:r w:rsidRPr="00317605">
        <w:rPr>
          <w:lang w:val="sr-Latn-RS" w:bidi="ar-OM"/>
        </w:rPr>
        <w:t>*</w:t>
      </w:r>
      <w:r>
        <w:rPr>
          <w:lang w:val="sr-Latn-RS" w:bidi="ar-OM"/>
        </w:rPr>
        <w:t xml:space="preserve"> Ove se vrenosti upisuju ako se zeli prepisivanje vrednosti definisanih finansijskim planom.</w:t>
      </w:r>
    </w:p>
    <w:p w:rsidR="00F53177" w:rsidRDefault="00F53177" w:rsidP="00F53177">
      <w:pPr>
        <w:pStyle w:val="Heading2"/>
        <w:rPr>
          <w:lang w:val="sr-Latn-RS" w:bidi="ar-OM"/>
        </w:rPr>
      </w:pPr>
      <w:bookmarkStart w:id="522" w:name="_Toc436222371"/>
      <w:r>
        <w:rPr>
          <w:lang w:val="sr-Latn-RS" w:bidi="ar-OM"/>
        </w:rPr>
        <w:t>status</w:t>
      </w:r>
      <w:bookmarkEnd w:id="522"/>
    </w:p>
    <w:p w:rsidR="00F53177" w:rsidRDefault="00F53177" w:rsidP="00F53177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F53177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F53177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F53177" w:rsidRPr="002166E3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2166E3" w:rsidRDefault="00F53177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id  </w:t>
            </w:r>
          </w:p>
        </w:tc>
        <w:tc>
          <w:tcPr>
            <w:tcW w:w="3117" w:type="dxa"/>
            <w:gridSpan w:val="2"/>
          </w:tcPr>
          <w:p w:rsidR="00F53177" w:rsidRPr="002166E3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>serial, primary key</w:t>
            </w:r>
          </w:p>
        </w:tc>
        <w:tc>
          <w:tcPr>
            <w:tcW w:w="3117" w:type="dxa"/>
            <w:gridSpan w:val="2"/>
          </w:tcPr>
          <w:p w:rsidR="00F53177" w:rsidRPr="002166E3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F53177" w:rsidRPr="002166E3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2166E3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value</w:t>
            </w:r>
          </w:p>
        </w:tc>
        <w:tc>
          <w:tcPr>
            <w:tcW w:w="3117" w:type="dxa"/>
            <w:gridSpan w:val="2"/>
          </w:tcPr>
          <w:p w:rsidR="00F53177" w:rsidRPr="002166E3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char</w:t>
            </w:r>
          </w:p>
        </w:tc>
        <w:tc>
          <w:tcPr>
            <w:tcW w:w="3117" w:type="dxa"/>
            <w:gridSpan w:val="2"/>
          </w:tcPr>
          <w:p w:rsidR="00F53177" w:rsidRPr="002166E3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opis statusa</w:t>
            </w:r>
          </w:p>
        </w:tc>
      </w:tr>
    </w:tbl>
    <w:p w:rsidR="00F53177" w:rsidRPr="00F53177" w:rsidRDefault="00F53177" w:rsidP="00F53177">
      <w:pPr>
        <w:rPr>
          <w:lang w:val="sr-Latn-RS" w:bidi="ar-OM"/>
        </w:rPr>
      </w:pPr>
    </w:p>
    <w:p w:rsidR="00F53177" w:rsidRPr="00317605" w:rsidRDefault="00F53177" w:rsidP="00317605">
      <w:pPr>
        <w:rPr>
          <w:lang w:val="sr-Latn-RS" w:bidi="ar-OM"/>
        </w:rPr>
      </w:pPr>
    </w:p>
    <w:p w:rsidR="00330F6A" w:rsidRDefault="00330F6A" w:rsidP="00330F6A">
      <w:pPr>
        <w:pStyle w:val="Heading2"/>
        <w:rPr>
          <w:lang w:val="sr-Latn-RS" w:bidi="ar-OM"/>
        </w:rPr>
      </w:pPr>
      <w:bookmarkStart w:id="523" w:name="_Toc436222372"/>
      <w:r w:rsidRPr="00330F6A">
        <w:rPr>
          <w:lang w:val="sr-Latn-RS" w:bidi="ar-OM"/>
        </w:rPr>
        <w:t>clients</w:t>
      </w:r>
      <w:bookmarkEnd w:id="523"/>
    </w:p>
    <w:p w:rsidR="00F53177" w:rsidRPr="00F53177" w:rsidRDefault="00F53177" w:rsidP="00F53177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2166E3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2166E3" w:rsidRDefault="002166E3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2166E3" w:rsidRDefault="002166E3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2166E3" w:rsidRDefault="002166E3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2166E3" w:rsidRPr="002166E3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first_name </w:t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 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>ime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last_name </w:t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prezime</w:t>
            </w:r>
          </w:p>
        </w:tc>
      </w:tr>
      <w:tr w:rsidR="002166E3" w:rsidRPr="002166E3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address_1 </w:t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adresa 1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address_2 </w:t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adresa 2</w:t>
            </w:r>
          </w:p>
        </w:tc>
      </w:tr>
      <w:tr w:rsidR="002166E3" w:rsidRPr="002166E3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city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grad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zipcode </w:t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(20)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zip</w:t>
            </w:r>
          </w:p>
        </w:tc>
      </w:tr>
      <w:tr w:rsidR="002166E3" w:rsidRPr="002166E3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country </w:t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zemlja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phone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telefon</w:t>
            </w:r>
          </w:p>
        </w:tc>
      </w:tr>
      <w:tr w:rsidR="002166E3" w:rsidRPr="002166E3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mobile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mobilni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fax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fax</w:t>
            </w:r>
          </w:p>
        </w:tc>
      </w:tr>
      <w:tr w:rsidR="002166E3" w:rsidRPr="002166E3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email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(255)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email</w:t>
            </w:r>
          </w:p>
        </w:tc>
      </w:tr>
    </w:tbl>
    <w:p w:rsidR="002166E3" w:rsidRDefault="002166E3" w:rsidP="00330F6A">
      <w:pPr>
        <w:rPr>
          <w:lang w:val="sr-Latn-RS" w:bidi="ar-OM"/>
        </w:rPr>
      </w:pPr>
    </w:p>
    <w:p w:rsidR="00330F6A" w:rsidRDefault="00330F6A" w:rsidP="00D94A19">
      <w:pPr>
        <w:pStyle w:val="Heading2"/>
        <w:rPr>
          <w:lang w:val="sr-Latn-RS" w:bidi="ar-OM"/>
        </w:rPr>
      </w:pPr>
      <w:bookmarkStart w:id="524" w:name="_Toc436222373"/>
      <w:r w:rsidRPr="00330F6A">
        <w:rPr>
          <w:lang w:val="sr-Latn-RS" w:bidi="ar-OM"/>
        </w:rPr>
        <w:t>users</w:t>
      </w:r>
      <w:bookmarkEnd w:id="524"/>
    </w:p>
    <w:p w:rsidR="00D94A19" w:rsidRPr="00D94A19" w:rsidRDefault="00D94A19" w:rsidP="00D94A19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D94A19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D94A19" w:rsidRDefault="00D94A19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D94A19" w:rsidRDefault="00D94A19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D94A19" w:rsidRDefault="00D94A19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D94A19" w:rsidRPr="00D94A19" w:rsidTr="00D94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94A19" w:rsidRPr="00D94A19" w:rsidRDefault="00D94A19" w:rsidP="00895C60">
            <w:pPr>
              <w:rPr>
                <w:lang w:bidi="ar-OM"/>
              </w:rPr>
            </w:pPr>
            <w:r w:rsidRPr="00D94A19">
              <w:rPr>
                <w:lang w:val="sr-Latn-RS" w:bidi="ar-OM"/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D94A19" w:rsidRPr="00D94A19" w:rsidRDefault="00895C6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</w:rPr>
            </w:pPr>
            <w:r w:rsidRPr="00D94A19">
              <w:rPr>
                <w:lang w:bidi="ar-OM"/>
              </w:rPr>
              <w:t>serial, primary key</w:t>
            </w:r>
          </w:p>
        </w:tc>
        <w:tc>
          <w:tcPr>
            <w:tcW w:w="3117" w:type="dxa"/>
            <w:gridSpan w:val="2"/>
          </w:tcPr>
          <w:p w:rsidR="00D94A19" w:rsidRPr="00D94A19" w:rsidRDefault="00D94A19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</w:rPr>
            </w:pPr>
          </w:p>
        </w:tc>
      </w:tr>
      <w:tr w:rsidR="00D94A19" w:rsidRPr="00D94A19" w:rsidTr="00D94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94A19" w:rsidRPr="00D94A19" w:rsidRDefault="00D94A19" w:rsidP="000C77FA">
            <w:pPr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 xml:space="preserve">username </w:t>
            </w:r>
          </w:p>
        </w:tc>
        <w:tc>
          <w:tcPr>
            <w:tcW w:w="3117" w:type="dxa"/>
            <w:gridSpan w:val="2"/>
          </w:tcPr>
          <w:p w:rsidR="00D94A19" w:rsidRPr="00D94A19" w:rsidRDefault="00D94A19" w:rsidP="00895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 xml:space="preserve"> varchar(20</w:t>
            </w:r>
            <w:r w:rsidR="00895C60">
              <w:rPr>
                <w:lang w:val="sr-Latn-RS" w:bidi="ar-OM"/>
              </w:rPr>
              <w:t>)</w:t>
            </w:r>
          </w:p>
        </w:tc>
        <w:tc>
          <w:tcPr>
            <w:tcW w:w="3117" w:type="dxa"/>
            <w:gridSpan w:val="2"/>
          </w:tcPr>
          <w:p w:rsidR="00D94A19" w:rsidRPr="00D94A19" w:rsidRDefault="00895C6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>korisnicko ime</w:t>
            </w:r>
          </w:p>
        </w:tc>
      </w:tr>
      <w:tr w:rsidR="00D94A19" w:rsidRPr="00D94A19" w:rsidTr="00D94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94A19" w:rsidRPr="00D94A19" w:rsidRDefault="00D94A19" w:rsidP="000C77FA">
            <w:pPr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 xml:space="preserve">password </w:t>
            </w:r>
          </w:p>
        </w:tc>
        <w:tc>
          <w:tcPr>
            <w:tcW w:w="3117" w:type="dxa"/>
            <w:gridSpan w:val="2"/>
          </w:tcPr>
          <w:p w:rsidR="00D94A19" w:rsidRPr="00D94A19" w:rsidRDefault="00D94A19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 xml:space="preserve"> varchar(100) </w:t>
            </w:r>
          </w:p>
        </w:tc>
        <w:tc>
          <w:tcPr>
            <w:tcW w:w="3117" w:type="dxa"/>
            <w:gridSpan w:val="2"/>
          </w:tcPr>
          <w:p w:rsidR="00D94A19" w:rsidRPr="00D94A19" w:rsidRDefault="00D94A19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>lozinka</w:t>
            </w:r>
          </w:p>
        </w:tc>
      </w:tr>
      <w:tr w:rsidR="00D94A19" w:rsidRPr="00D94A19" w:rsidTr="00D94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94A19" w:rsidRPr="00D94A19" w:rsidRDefault="00D94A19" w:rsidP="000C77FA">
            <w:pPr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lastRenderedPageBreak/>
              <w:t xml:space="preserve">email </w:t>
            </w:r>
            <w:r w:rsidRPr="00D94A19">
              <w:rPr>
                <w:lang w:val="sr-Latn-RS" w:bidi="ar-OM"/>
              </w:rPr>
              <w:tab/>
              <w:t xml:space="preserve"> </w:t>
            </w:r>
          </w:p>
        </w:tc>
        <w:tc>
          <w:tcPr>
            <w:tcW w:w="3117" w:type="dxa"/>
            <w:gridSpan w:val="2"/>
          </w:tcPr>
          <w:p w:rsidR="00D94A19" w:rsidRPr="00D94A19" w:rsidRDefault="00D94A19" w:rsidP="00895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 xml:space="preserve"> varchar(255) </w:t>
            </w:r>
          </w:p>
        </w:tc>
        <w:tc>
          <w:tcPr>
            <w:tcW w:w="3117" w:type="dxa"/>
            <w:gridSpan w:val="2"/>
          </w:tcPr>
          <w:p w:rsidR="00D94A19" w:rsidRPr="00D94A19" w:rsidRDefault="00895C6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>email adresa</w:t>
            </w:r>
          </w:p>
        </w:tc>
      </w:tr>
      <w:tr w:rsidR="00D94A19" w:rsidRPr="00D94A19" w:rsidTr="00D94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94A19" w:rsidRPr="00D94A19" w:rsidRDefault="00D94A19" w:rsidP="00895C60">
            <w:pPr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 xml:space="preserve">role_id </w:t>
            </w:r>
          </w:p>
        </w:tc>
        <w:tc>
          <w:tcPr>
            <w:tcW w:w="3117" w:type="dxa"/>
            <w:gridSpan w:val="2"/>
          </w:tcPr>
          <w:p w:rsidR="00D94A19" w:rsidRPr="00D94A19" w:rsidRDefault="00D94A19" w:rsidP="00895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 xml:space="preserve"> </w:t>
            </w:r>
            <w:r w:rsidR="00895C60" w:rsidRPr="00D94A19"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94A19" w:rsidRPr="00D94A19" w:rsidRDefault="00895C6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>uloga</w:t>
            </w:r>
          </w:p>
        </w:tc>
      </w:tr>
    </w:tbl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330F6A">
      <w:pPr>
        <w:rPr>
          <w:lang w:val="sr-Latn-RS" w:bidi="ar-OM"/>
        </w:rPr>
      </w:pPr>
    </w:p>
    <w:p w:rsidR="00F53177" w:rsidRDefault="00F53177" w:rsidP="00895C60">
      <w:pPr>
        <w:pStyle w:val="Heading2"/>
        <w:rPr>
          <w:lang w:val="sr-Latn-RS" w:bidi="ar-OM"/>
        </w:rPr>
      </w:pPr>
      <w:bookmarkStart w:id="525" w:name="_Toc436222374"/>
      <w:r>
        <w:rPr>
          <w:lang w:val="sr-Latn-RS" w:bidi="ar-OM"/>
        </w:rPr>
        <w:t>role</w:t>
      </w:r>
      <w:bookmarkEnd w:id="525"/>
    </w:p>
    <w:p w:rsidR="00F53177" w:rsidRDefault="00F53177" w:rsidP="00F53177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F53177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F53177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F53177" w:rsidRPr="00D94A19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D94A19" w:rsidRDefault="00F53177" w:rsidP="000C77FA">
            <w:pPr>
              <w:rPr>
                <w:lang w:bidi="ar-OM"/>
              </w:rPr>
            </w:pPr>
            <w:r w:rsidRPr="00D94A19">
              <w:rPr>
                <w:lang w:val="sr-Latn-RS" w:bidi="ar-OM"/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</w:rPr>
            </w:pPr>
            <w:r w:rsidRPr="00D94A19">
              <w:rPr>
                <w:lang w:bidi="ar-OM"/>
              </w:rPr>
              <w:t>serial, primary key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</w:rPr>
            </w:pPr>
          </w:p>
        </w:tc>
      </w:tr>
      <w:tr w:rsidR="00F53177" w:rsidRPr="00D94A19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D94A19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name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 xml:space="preserve"> varchar(50)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naziv</w:t>
            </w:r>
          </w:p>
        </w:tc>
      </w:tr>
      <w:tr w:rsidR="00F53177" w:rsidRPr="00D94A19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D94A19" w:rsidRDefault="00F53177" w:rsidP="00F53177">
            <w:pPr>
              <w:tabs>
                <w:tab w:val="left" w:pos="1440"/>
              </w:tabs>
              <w:rPr>
                <w:lang w:val="sr-Latn-RS" w:bidi="ar-OM"/>
              </w:rPr>
            </w:pPr>
            <w:r>
              <w:rPr>
                <w:lang w:val="sr-Latn-RS" w:bidi="ar-OM"/>
              </w:rPr>
              <w:t>description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 xml:space="preserve"> text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opis</w:t>
            </w:r>
          </w:p>
        </w:tc>
      </w:tr>
    </w:tbl>
    <w:p w:rsidR="00F53177" w:rsidRDefault="00F53177" w:rsidP="00F53177">
      <w:pPr>
        <w:rPr>
          <w:lang w:val="sr-Latn-RS" w:bidi="ar-OM"/>
        </w:rPr>
      </w:pPr>
    </w:p>
    <w:p w:rsidR="00F53177" w:rsidRDefault="00F53177" w:rsidP="00F53177">
      <w:pPr>
        <w:pStyle w:val="Heading2"/>
        <w:rPr>
          <w:lang w:val="sr-Latn-RS" w:bidi="ar-OM"/>
        </w:rPr>
      </w:pPr>
      <w:bookmarkStart w:id="526" w:name="_Toc436222375"/>
      <w:r>
        <w:rPr>
          <w:lang w:val="sr-Latn-RS" w:bidi="ar-OM"/>
        </w:rPr>
        <w:t>task</w:t>
      </w:r>
      <w:bookmarkEnd w:id="526"/>
    </w:p>
    <w:p w:rsidR="00F53177" w:rsidRDefault="00F53177" w:rsidP="00F53177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F53177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F53177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F53177" w:rsidRPr="00D94A19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D94A19" w:rsidRDefault="00F53177" w:rsidP="000C77FA">
            <w:pPr>
              <w:rPr>
                <w:lang w:bidi="ar-OM"/>
              </w:rPr>
            </w:pPr>
            <w:r w:rsidRPr="00D94A19">
              <w:rPr>
                <w:lang w:val="sr-Latn-RS" w:bidi="ar-OM"/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</w:rPr>
            </w:pPr>
            <w:r w:rsidRPr="00D94A19">
              <w:rPr>
                <w:lang w:bidi="ar-OM"/>
              </w:rPr>
              <w:t>serial, primary key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</w:rPr>
            </w:pPr>
          </w:p>
        </w:tc>
      </w:tr>
      <w:tr w:rsidR="00F53177" w:rsidRPr="00D94A19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D94A19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name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 xml:space="preserve"> varchar(50)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naziv</w:t>
            </w:r>
          </w:p>
        </w:tc>
      </w:tr>
      <w:tr w:rsidR="00F53177" w:rsidRPr="00D94A19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D94A19" w:rsidRDefault="00F53177" w:rsidP="000C77FA">
            <w:pPr>
              <w:tabs>
                <w:tab w:val="left" w:pos="1440"/>
              </w:tabs>
              <w:rPr>
                <w:lang w:val="sr-Latn-RS" w:bidi="ar-OM"/>
              </w:rPr>
            </w:pPr>
            <w:r>
              <w:rPr>
                <w:lang w:val="sr-Latn-RS" w:bidi="ar-OM"/>
              </w:rPr>
              <w:t>description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 xml:space="preserve"> text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opis</w:t>
            </w:r>
          </w:p>
        </w:tc>
      </w:tr>
    </w:tbl>
    <w:p w:rsidR="00F53177" w:rsidRDefault="00F53177" w:rsidP="00F53177">
      <w:pPr>
        <w:rPr>
          <w:lang w:val="sr-Latn-RS" w:bidi="ar-OM"/>
        </w:rPr>
      </w:pPr>
    </w:p>
    <w:p w:rsidR="00F53177" w:rsidRDefault="00F53177" w:rsidP="00F53177">
      <w:pPr>
        <w:pStyle w:val="Heading2"/>
        <w:rPr>
          <w:lang w:val="sr-Latn-RS" w:bidi="ar-OM"/>
        </w:rPr>
      </w:pPr>
      <w:bookmarkStart w:id="527" w:name="_Toc436222376"/>
      <w:r>
        <w:rPr>
          <w:lang w:val="sr-Latn-RS" w:bidi="ar-OM"/>
        </w:rPr>
        <w:t>role_task</w:t>
      </w:r>
      <w:bookmarkEnd w:id="527"/>
    </w:p>
    <w:p w:rsidR="00F53177" w:rsidRDefault="00F53177" w:rsidP="00F53177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F53177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F53177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F53177" w:rsidRPr="00D94A19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D94A19" w:rsidRDefault="00F53177" w:rsidP="000C77FA">
            <w:pPr>
              <w:rPr>
                <w:lang w:bidi="ar-OM"/>
              </w:rPr>
            </w:pPr>
            <w:r w:rsidRPr="00D94A19">
              <w:rPr>
                <w:lang w:val="sr-Latn-RS" w:bidi="ar-OM"/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</w:rPr>
            </w:pPr>
            <w:r w:rsidRPr="00D94A19">
              <w:rPr>
                <w:lang w:bidi="ar-OM"/>
              </w:rPr>
              <w:t>serial, primary key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</w:rPr>
            </w:pPr>
          </w:p>
        </w:tc>
      </w:tr>
      <w:tr w:rsidR="00F53177" w:rsidRPr="00D94A19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D94A19" w:rsidRDefault="00F53177" w:rsidP="00F53177">
            <w:pPr>
              <w:tabs>
                <w:tab w:val="center" w:pos="1450"/>
              </w:tabs>
              <w:rPr>
                <w:lang w:val="sr-Latn-RS" w:bidi="ar-OM"/>
              </w:rPr>
            </w:pPr>
            <w:r>
              <w:rPr>
                <w:lang w:val="sr-Latn-RS" w:bidi="ar-OM"/>
              </w:rPr>
              <w:t>user_role_id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 xml:space="preserve"> int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id role</w:t>
            </w:r>
          </w:p>
        </w:tc>
      </w:tr>
      <w:tr w:rsidR="00F53177" w:rsidRPr="00D94A19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D94A19" w:rsidRDefault="00F53177" w:rsidP="000C77FA">
            <w:pPr>
              <w:tabs>
                <w:tab w:val="left" w:pos="1440"/>
              </w:tabs>
              <w:rPr>
                <w:lang w:val="sr-Latn-RS" w:bidi="ar-OM"/>
              </w:rPr>
            </w:pPr>
            <w:r>
              <w:rPr>
                <w:lang w:val="sr-Latn-RS" w:bidi="ar-OM"/>
              </w:rPr>
              <w:t>task_id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 xml:space="preserve"> int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id taska</w:t>
            </w:r>
          </w:p>
        </w:tc>
      </w:tr>
    </w:tbl>
    <w:p w:rsidR="00F53177" w:rsidRPr="00F53177" w:rsidRDefault="00F53177" w:rsidP="00F53177">
      <w:pPr>
        <w:rPr>
          <w:lang w:val="sr-Latn-RS" w:bidi="ar-OM"/>
        </w:rPr>
      </w:pPr>
    </w:p>
    <w:p w:rsidR="00330F6A" w:rsidRDefault="00F53177" w:rsidP="00895C60">
      <w:pPr>
        <w:pStyle w:val="Heading2"/>
        <w:rPr>
          <w:lang w:val="sr-Latn-RS" w:bidi="ar-OM"/>
        </w:rPr>
      </w:pPr>
      <w:bookmarkStart w:id="528" w:name="_Toc436222377"/>
      <w:r>
        <w:rPr>
          <w:lang w:val="sr-Latn-RS" w:bidi="ar-OM"/>
        </w:rPr>
        <w:t>category</w:t>
      </w:r>
      <w:bookmarkEnd w:id="528"/>
    </w:p>
    <w:p w:rsidR="00895C60" w:rsidRPr="00895C60" w:rsidRDefault="00895C60" w:rsidP="00895C60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895C60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895C60" w:rsidRDefault="00895C60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895C60" w:rsidRDefault="00895C60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895C60" w:rsidRDefault="00895C60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895C60" w:rsidRPr="00895C60" w:rsidTr="00895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895C60" w:rsidRPr="00895C60" w:rsidRDefault="00895C60" w:rsidP="000C77FA">
            <w:pPr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id </w:t>
            </w:r>
            <w:r w:rsidRPr="00895C60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895C60" w:rsidRPr="00895C60" w:rsidRDefault="00895C6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 serial, primary key</w:t>
            </w:r>
            <w:r w:rsidRPr="00895C60">
              <w:rPr>
                <w:lang w:val="sr-Latn-RS" w:bidi="ar-OM"/>
              </w:rPr>
              <w:tab/>
            </w:r>
            <w:r w:rsidRPr="00895C60">
              <w:rPr>
                <w:lang w:val="sr-Latn-RS" w:bidi="ar-OM"/>
              </w:rPr>
              <w:tab/>
            </w:r>
            <w:r w:rsidRPr="00895C60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895C60" w:rsidRPr="00895C60" w:rsidRDefault="00895C6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895C60" w:rsidRPr="00895C60" w:rsidTr="00895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895C60" w:rsidRPr="00895C60" w:rsidRDefault="00895C60" w:rsidP="000C77FA">
            <w:pPr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name </w:t>
            </w:r>
            <w:r w:rsidRPr="00895C60">
              <w:rPr>
                <w:lang w:val="sr-Latn-RS" w:bidi="ar-OM"/>
              </w:rPr>
              <w:tab/>
            </w:r>
            <w:r w:rsidRPr="00895C60">
              <w:rPr>
                <w:lang w:val="sr-Latn-RS" w:bidi="ar-OM"/>
              </w:rPr>
              <w:tab/>
            </w:r>
            <w:r w:rsidRPr="00895C60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895C60" w:rsidRPr="00895C60" w:rsidRDefault="00895C60" w:rsidP="00895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 varchar(100) </w:t>
            </w:r>
          </w:p>
        </w:tc>
        <w:tc>
          <w:tcPr>
            <w:tcW w:w="3117" w:type="dxa"/>
            <w:gridSpan w:val="2"/>
          </w:tcPr>
          <w:p w:rsidR="00895C60" w:rsidRPr="00895C60" w:rsidRDefault="00895C6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>ime kategorije</w:t>
            </w:r>
          </w:p>
        </w:tc>
      </w:tr>
      <w:tr w:rsidR="00895C60" w:rsidRPr="00895C60" w:rsidTr="00895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895C60" w:rsidRPr="00895C60" w:rsidRDefault="00895C60" w:rsidP="000C77FA">
            <w:pPr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description </w:t>
            </w:r>
            <w:r w:rsidRPr="00895C60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895C60" w:rsidRPr="00895C60" w:rsidRDefault="00895C6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 text  </w:t>
            </w:r>
          </w:p>
        </w:tc>
        <w:tc>
          <w:tcPr>
            <w:tcW w:w="3117" w:type="dxa"/>
            <w:gridSpan w:val="2"/>
          </w:tcPr>
          <w:p w:rsidR="00895C60" w:rsidRPr="00895C60" w:rsidRDefault="00895C6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 opis kategorije</w:t>
            </w:r>
          </w:p>
        </w:tc>
      </w:tr>
      <w:tr w:rsidR="00895C60" w:rsidRPr="00895C60" w:rsidTr="00895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895C60" w:rsidRPr="00895C60" w:rsidRDefault="00895C60" w:rsidP="000C77FA">
            <w:pPr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parent_id </w:t>
            </w:r>
            <w:r w:rsidRPr="00895C60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895C60" w:rsidRPr="00895C60" w:rsidRDefault="00895C6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 integer</w:t>
            </w:r>
            <w:r w:rsidRPr="00895C60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895C60" w:rsidRPr="00895C60" w:rsidRDefault="00895C6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 id parent kategorije</w:t>
            </w:r>
          </w:p>
        </w:tc>
      </w:tr>
    </w:tbl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710FA1">
      <w:pPr>
        <w:pStyle w:val="Heading2"/>
        <w:rPr>
          <w:lang w:val="sr-Latn-RS" w:bidi="ar-OM"/>
        </w:rPr>
      </w:pPr>
      <w:bookmarkStart w:id="529" w:name="_Toc436222378"/>
      <w:r w:rsidRPr="00330F6A">
        <w:rPr>
          <w:lang w:val="sr-Latn-RS" w:bidi="ar-OM"/>
        </w:rPr>
        <w:lastRenderedPageBreak/>
        <w:t>entity_category (tabela, koja objekat vezuj</w:t>
      </w:r>
      <w:r w:rsidR="00710FA1">
        <w:rPr>
          <w:lang w:val="sr-Latn-RS" w:bidi="ar-OM"/>
        </w:rPr>
        <w:t>e sa proizvoljnim brojem katego</w:t>
      </w:r>
      <w:r w:rsidRPr="00330F6A">
        <w:rPr>
          <w:lang w:val="sr-Latn-RS" w:bidi="ar-OM"/>
        </w:rPr>
        <w:t>rija)</w:t>
      </w:r>
      <w:bookmarkEnd w:id="529"/>
    </w:p>
    <w:p w:rsidR="00330F6A" w:rsidRPr="00330F6A" w:rsidRDefault="00330F6A" w:rsidP="00330F6A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710FA1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710FA1" w:rsidRDefault="00710FA1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710FA1" w:rsidRDefault="00710FA1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710FA1" w:rsidRDefault="00710FA1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710FA1" w:rsidRPr="00710FA1" w:rsidTr="00710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10FA1" w:rsidRPr="00710FA1" w:rsidRDefault="00710FA1" w:rsidP="000C77FA">
            <w:pPr>
              <w:rPr>
                <w:lang w:val="sr-Latn-RS" w:bidi="ar-OM"/>
              </w:rPr>
            </w:pPr>
            <w:r w:rsidRPr="00710FA1">
              <w:rPr>
                <w:lang w:val="sr-Latn-RS" w:bidi="ar-OM"/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710FA1" w:rsidRPr="00710FA1" w:rsidRDefault="00710FA1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710FA1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710FA1" w:rsidRPr="00710FA1" w:rsidRDefault="00710FA1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710FA1" w:rsidRPr="00710FA1" w:rsidTr="00710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10FA1" w:rsidRPr="00710FA1" w:rsidRDefault="00710FA1" w:rsidP="000C77FA">
            <w:pPr>
              <w:rPr>
                <w:lang w:val="sr-Latn-RS" w:bidi="ar-OM"/>
              </w:rPr>
            </w:pPr>
            <w:r w:rsidRPr="00710FA1">
              <w:rPr>
                <w:lang w:val="sr-Latn-RS" w:bidi="ar-OM"/>
              </w:rPr>
              <w:t xml:space="preserve">entity_id </w:t>
            </w:r>
          </w:p>
        </w:tc>
        <w:tc>
          <w:tcPr>
            <w:tcW w:w="3117" w:type="dxa"/>
            <w:gridSpan w:val="2"/>
          </w:tcPr>
          <w:p w:rsidR="00710FA1" w:rsidRPr="00710FA1" w:rsidRDefault="00710FA1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710FA1">
              <w:rPr>
                <w:lang w:val="sr-Latn-RS" w:bidi="ar-OM"/>
              </w:rPr>
              <w:t xml:space="preserve"> integer </w:t>
            </w:r>
          </w:p>
        </w:tc>
        <w:tc>
          <w:tcPr>
            <w:tcW w:w="3117" w:type="dxa"/>
            <w:gridSpan w:val="2"/>
          </w:tcPr>
          <w:p w:rsidR="00710FA1" w:rsidRPr="00710FA1" w:rsidRDefault="00710FA1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710FA1">
              <w:rPr>
                <w:lang w:val="sr-Latn-RS" w:bidi="ar-OM"/>
              </w:rPr>
              <w:t xml:space="preserve"> referenca na tabelu entiteta</w:t>
            </w:r>
          </w:p>
        </w:tc>
      </w:tr>
      <w:tr w:rsidR="00710FA1" w:rsidRPr="00710FA1" w:rsidTr="00710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10FA1" w:rsidRPr="00710FA1" w:rsidRDefault="00710FA1" w:rsidP="000C77FA">
            <w:pPr>
              <w:rPr>
                <w:lang w:val="sr-Latn-RS" w:bidi="ar-OM"/>
              </w:rPr>
            </w:pPr>
            <w:r w:rsidRPr="00710FA1">
              <w:rPr>
                <w:lang w:val="sr-Latn-RS" w:bidi="ar-OM"/>
              </w:rPr>
              <w:t xml:space="preserve">category_id </w:t>
            </w:r>
          </w:p>
        </w:tc>
        <w:tc>
          <w:tcPr>
            <w:tcW w:w="3117" w:type="dxa"/>
            <w:gridSpan w:val="2"/>
          </w:tcPr>
          <w:p w:rsidR="00710FA1" w:rsidRPr="00710FA1" w:rsidRDefault="00710FA1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710FA1">
              <w:rPr>
                <w:lang w:val="sr-Latn-RS" w:bidi="ar-OM"/>
              </w:rPr>
              <w:t xml:space="preserve"> integer </w:t>
            </w:r>
          </w:p>
        </w:tc>
        <w:tc>
          <w:tcPr>
            <w:tcW w:w="3117" w:type="dxa"/>
            <w:gridSpan w:val="2"/>
          </w:tcPr>
          <w:p w:rsidR="00710FA1" w:rsidRPr="00710FA1" w:rsidRDefault="00710FA1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710FA1">
              <w:rPr>
                <w:lang w:val="sr-Latn-RS" w:bidi="ar-OM"/>
              </w:rPr>
              <w:t xml:space="preserve"> referenca na tabelu kategorija</w:t>
            </w:r>
          </w:p>
        </w:tc>
      </w:tr>
    </w:tbl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F53177" w:rsidP="009A2856">
      <w:pPr>
        <w:pStyle w:val="Heading2"/>
        <w:rPr>
          <w:lang w:val="sr-Latn-RS" w:bidi="ar-OM"/>
        </w:rPr>
      </w:pPr>
      <w:bookmarkStart w:id="530" w:name="_Toc436222379"/>
      <w:r>
        <w:rPr>
          <w:lang w:val="sr-Latn-RS" w:bidi="ar-OM"/>
        </w:rPr>
        <w:t>feature</w:t>
      </w:r>
      <w:bookmarkEnd w:id="530"/>
    </w:p>
    <w:p w:rsidR="00330F6A" w:rsidRPr="00330F6A" w:rsidRDefault="00330F6A" w:rsidP="00330F6A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9A2856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9A2856" w:rsidRDefault="009A2856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9A2856" w:rsidRDefault="009A2856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9A2856" w:rsidRDefault="009A2856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9A2856" w:rsidRPr="009A2856" w:rsidTr="009A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A2856" w:rsidRPr="009A2856" w:rsidRDefault="009A2856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id 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9A2856" w:rsidRPr="009A2856" w:rsidTr="009A2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A2856" w:rsidRPr="009A2856" w:rsidRDefault="009A2856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name 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varchar(100) 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ime</w:t>
            </w:r>
          </w:p>
        </w:tc>
      </w:tr>
      <w:tr w:rsidR="009A2856" w:rsidRPr="009A2856" w:rsidTr="009A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A2856" w:rsidRPr="009A2856" w:rsidRDefault="009A2856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description </w:t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text 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opis</w:t>
            </w:r>
          </w:p>
        </w:tc>
      </w:tr>
    </w:tbl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9A2856">
      <w:pPr>
        <w:pStyle w:val="Heading2"/>
        <w:rPr>
          <w:lang w:val="sr-Latn-RS" w:bidi="ar-OM"/>
        </w:rPr>
      </w:pPr>
      <w:bookmarkStart w:id="531" w:name="_Toc436222380"/>
      <w:r w:rsidRPr="00330F6A">
        <w:rPr>
          <w:lang w:val="sr-Latn-RS" w:bidi="ar-OM"/>
        </w:rPr>
        <w:t>features_entity_definitions (Tabela koja dodeljuje svojstva objektima)</w:t>
      </w:r>
      <w:bookmarkEnd w:id="531"/>
    </w:p>
    <w:p w:rsidR="00330F6A" w:rsidRPr="00330F6A" w:rsidRDefault="00330F6A" w:rsidP="00330F6A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9A2856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9A2856" w:rsidRDefault="009A2856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9A2856" w:rsidRDefault="009A2856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9A2856" w:rsidRDefault="009A2856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9A2856" w:rsidRPr="009A2856" w:rsidTr="009A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A2856" w:rsidRPr="009A2856" w:rsidRDefault="009A2856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9A2856" w:rsidRPr="009A2856" w:rsidTr="009A2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A2856" w:rsidRPr="009A2856" w:rsidRDefault="009A2856" w:rsidP="009A2856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feature_id 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9A2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integer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>referenca na tabelu features</w:t>
            </w:r>
          </w:p>
        </w:tc>
      </w:tr>
      <w:tr w:rsidR="009A2856" w:rsidRPr="007E7D73" w:rsidTr="009A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A2856" w:rsidRPr="009A2856" w:rsidRDefault="009A2856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entity_definition_id 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integer 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referenca na tabelu definicija entiteta</w:t>
            </w:r>
          </w:p>
        </w:tc>
      </w:tr>
    </w:tbl>
    <w:p w:rsidR="00842F13" w:rsidRDefault="00842F13" w:rsidP="00330F6A">
      <w:pPr>
        <w:rPr>
          <w:lang w:val="sr-Latn-RS" w:bidi="ar-OM"/>
        </w:rPr>
      </w:pPr>
    </w:p>
    <w:p w:rsidR="00F53177" w:rsidRDefault="00F53177" w:rsidP="00F53177">
      <w:pPr>
        <w:pStyle w:val="Heading2"/>
        <w:rPr>
          <w:lang w:val="sr-Latn-RS" w:bidi="ar-OM"/>
        </w:rPr>
      </w:pPr>
      <w:bookmarkStart w:id="532" w:name="_Toc436222381"/>
      <w:r>
        <w:rPr>
          <w:lang w:val="sr-Latn-RS" w:bidi="ar-OM"/>
        </w:rPr>
        <w:t>price</w:t>
      </w:r>
      <w:bookmarkEnd w:id="532"/>
    </w:p>
    <w:p w:rsidR="00F53177" w:rsidRPr="00F53177" w:rsidRDefault="00F53177" w:rsidP="00F53177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F53177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F53177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F53177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9A2856" w:rsidRDefault="00F53177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F53177" w:rsidRPr="009A2856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F53177" w:rsidRPr="009A2856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F53177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9A2856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value</w:t>
            </w:r>
          </w:p>
        </w:tc>
        <w:tc>
          <w:tcPr>
            <w:tcW w:w="3117" w:type="dxa"/>
            <w:gridSpan w:val="2"/>
          </w:tcPr>
          <w:p w:rsidR="00F53177" w:rsidRPr="009A2856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 xml:space="preserve"> double</w:t>
            </w:r>
          </w:p>
        </w:tc>
        <w:tc>
          <w:tcPr>
            <w:tcW w:w="3117" w:type="dxa"/>
            <w:gridSpan w:val="2"/>
          </w:tcPr>
          <w:p w:rsidR="00F53177" w:rsidRPr="009A2856" w:rsidRDefault="00B6502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iznos</w:t>
            </w:r>
          </w:p>
        </w:tc>
      </w:tr>
      <w:tr w:rsidR="00F53177" w:rsidRPr="00C00DB8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9A2856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currency</w:t>
            </w:r>
          </w:p>
        </w:tc>
        <w:tc>
          <w:tcPr>
            <w:tcW w:w="3117" w:type="dxa"/>
            <w:gridSpan w:val="2"/>
          </w:tcPr>
          <w:p w:rsidR="00F53177" w:rsidRPr="009A2856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 xml:space="preserve"> enum</w:t>
            </w:r>
            <w:r w:rsidRPr="009A2856">
              <w:rPr>
                <w:lang w:val="sr-Latn-RS" w:bidi="ar-OM"/>
              </w:rPr>
              <w:t xml:space="preserve"> </w:t>
            </w:r>
          </w:p>
        </w:tc>
        <w:tc>
          <w:tcPr>
            <w:tcW w:w="3117" w:type="dxa"/>
            <w:gridSpan w:val="2"/>
          </w:tcPr>
          <w:p w:rsidR="00F53177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enum iz globalne liste, oznake valuta</w:t>
            </w:r>
          </w:p>
        </w:tc>
      </w:tr>
      <w:tr w:rsidR="00F53177" w:rsidRPr="00C00DB8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description</w:t>
            </w:r>
          </w:p>
        </w:tc>
        <w:tc>
          <w:tcPr>
            <w:tcW w:w="3117" w:type="dxa"/>
            <w:gridSpan w:val="2"/>
          </w:tcPr>
          <w:p w:rsidR="00F53177" w:rsidRPr="009A2856" w:rsidRDefault="00B6502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char(50)</w:t>
            </w:r>
          </w:p>
        </w:tc>
        <w:tc>
          <w:tcPr>
            <w:tcW w:w="3117" w:type="dxa"/>
            <w:gridSpan w:val="2"/>
          </w:tcPr>
          <w:p w:rsidR="00F53177" w:rsidRPr="009A2856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B65020" w:rsidRPr="00C00DB8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Default="00B65020" w:rsidP="000C77FA">
            <w:pPr>
              <w:rPr>
                <w:lang w:val="sr-Latn-RS" w:bidi="ar-OM"/>
              </w:rPr>
            </w:pPr>
          </w:p>
        </w:tc>
        <w:tc>
          <w:tcPr>
            <w:tcW w:w="3117" w:type="dxa"/>
            <w:gridSpan w:val="2"/>
          </w:tcPr>
          <w:p w:rsidR="00B65020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B65020" w:rsidRDefault="00B65020" w:rsidP="00F53177">
      <w:pPr>
        <w:pStyle w:val="Heading2"/>
        <w:rPr>
          <w:lang w:val="sr-Latn-RS" w:bidi="ar-OM"/>
        </w:rPr>
      </w:pPr>
      <w:bookmarkStart w:id="533" w:name="_Toc436222382"/>
      <w:r>
        <w:rPr>
          <w:lang w:val="sr-Latn-RS" w:bidi="ar-OM"/>
        </w:rPr>
        <w:lastRenderedPageBreak/>
        <w:t>financial_plan</w:t>
      </w:r>
      <w:bookmarkEnd w:id="533"/>
    </w:p>
    <w:p w:rsidR="00B65020" w:rsidRPr="00B65020" w:rsidRDefault="00B65020" w:rsidP="00B65020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B65020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B65020" w:rsidRDefault="00B65020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B65020" w:rsidRDefault="00B65020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B65020" w:rsidRDefault="00B65020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B65020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Pr="009A2856" w:rsidRDefault="00B65020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id 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B65020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Pr="009A2856" w:rsidRDefault="00B65020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name 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varchar(100) 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ime</w:t>
            </w:r>
          </w:p>
        </w:tc>
      </w:tr>
      <w:tr w:rsidR="00B65020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Pr="009A2856" w:rsidRDefault="00B65020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description </w:t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text 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opis</w:t>
            </w:r>
          </w:p>
        </w:tc>
      </w:tr>
    </w:tbl>
    <w:p w:rsidR="00842F13" w:rsidRDefault="00842F13" w:rsidP="00F53177">
      <w:pPr>
        <w:pStyle w:val="Heading2"/>
        <w:rPr>
          <w:lang w:val="sr-Latn-RS" w:bidi="ar-OM"/>
        </w:rPr>
      </w:pPr>
      <w:r>
        <w:rPr>
          <w:lang w:val="sr-Latn-RS" w:bidi="ar-OM"/>
        </w:rPr>
        <w:br w:type="page"/>
      </w:r>
    </w:p>
    <w:p w:rsidR="00B65020" w:rsidRDefault="00B65020" w:rsidP="00B65020">
      <w:pPr>
        <w:pStyle w:val="Heading2"/>
        <w:rPr>
          <w:lang w:val="sr-Latn-RS" w:bidi="ar-OM"/>
        </w:rPr>
      </w:pPr>
      <w:bookmarkStart w:id="534" w:name="_Toc436222383"/>
      <w:r>
        <w:rPr>
          <w:lang w:val="sr-Latn-RS" w:bidi="ar-OM"/>
        </w:rPr>
        <w:lastRenderedPageBreak/>
        <w:t>financial_plan_entity_definition_price</w:t>
      </w:r>
      <w:bookmarkEnd w:id="534"/>
    </w:p>
    <w:p w:rsidR="00B65020" w:rsidRPr="00B65020" w:rsidRDefault="00B65020" w:rsidP="00B65020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B65020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B65020" w:rsidRDefault="00B65020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B65020" w:rsidRDefault="00B65020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B65020" w:rsidRDefault="00B65020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B65020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Pr="009A2856" w:rsidRDefault="00B65020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id 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B65020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Pr="009A2856" w:rsidRDefault="00B65020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financial_plan_id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 xml:space="preserve">int 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B65020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Default="00B65020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entity_definition_id</w:t>
            </w:r>
          </w:p>
        </w:tc>
        <w:tc>
          <w:tcPr>
            <w:tcW w:w="3117" w:type="dxa"/>
            <w:gridSpan w:val="2"/>
          </w:tcPr>
          <w:p w:rsidR="00B65020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B65020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Default="00B65020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price_id</w:t>
            </w:r>
          </w:p>
        </w:tc>
        <w:tc>
          <w:tcPr>
            <w:tcW w:w="3117" w:type="dxa"/>
            <w:gridSpan w:val="2"/>
          </w:tcPr>
          <w:p w:rsidR="00B65020" w:rsidRDefault="00B6502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B65020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Default="00B65020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time_unit</w:t>
            </w:r>
          </w:p>
        </w:tc>
        <w:tc>
          <w:tcPr>
            <w:tcW w:w="3117" w:type="dxa"/>
            <w:gridSpan w:val="2"/>
          </w:tcPr>
          <w:p w:rsidR="00B65020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enum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(min, hour, day)</w:t>
            </w:r>
          </w:p>
        </w:tc>
      </w:tr>
    </w:tbl>
    <w:p w:rsidR="00B65020" w:rsidRDefault="00B65020" w:rsidP="00B65020">
      <w:pPr>
        <w:rPr>
          <w:lang w:val="sr-Latn-RS" w:bidi="ar-OM"/>
        </w:rPr>
      </w:pPr>
    </w:p>
    <w:p w:rsidR="00B65020" w:rsidRDefault="00B65020" w:rsidP="00B65020">
      <w:pPr>
        <w:rPr>
          <w:lang w:val="sr-Latn-RS" w:bidi="ar-OM"/>
        </w:rPr>
      </w:pPr>
    </w:p>
    <w:p w:rsidR="00B65020" w:rsidRDefault="00B65020" w:rsidP="00B65020">
      <w:pPr>
        <w:pStyle w:val="Heading2"/>
        <w:rPr>
          <w:lang w:val="sr-Latn-RS" w:bidi="ar-OM"/>
        </w:rPr>
      </w:pPr>
      <w:bookmarkStart w:id="535" w:name="_Toc436222384"/>
      <w:r>
        <w:rPr>
          <w:lang w:val="sr-Latn-RS" w:bidi="ar-OM"/>
        </w:rPr>
        <w:t>attribute</w:t>
      </w:r>
      <w:bookmarkEnd w:id="535"/>
    </w:p>
    <w:p w:rsidR="00B65020" w:rsidRDefault="00B65020" w:rsidP="00B65020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B65020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B65020" w:rsidRDefault="00B65020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B65020" w:rsidRDefault="00B65020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B65020" w:rsidRDefault="00B65020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B65020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Pr="009A2856" w:rsidRDefault="00D47FFA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attribute_</w:t>
            </w:r>
            <w:r w:rsidR="00B65020" w:rsidRPr="009A2856">
              <w:rPr>
                <w:lang w:val="sr-Latn-RS" w:bidi="ar-OM"/>
              </w:rPr>
              <w:t xml:space="preserve">id </w:t>
            </w:r>
            <w:r w:rsidR="00B65020" w:rsidRPr="009A2856">
              <w:rPr>
                <w:lang w:val="sr-Latn-RS" w:bidi="ar-OM"/>
              </w:rPr>
              <w:tab/>
            </w:r>
            <w:r w:rsidR="00B65020" w:rsidRPr="009A2856">
              <w:rPr>
                <w:lang w:val="sr-Latn-RS" w:bidi="ar-OM"/>
              </w:rPr>
              <w:tab/>
            </w:r>
            <w:r w:rsidR="00B65020" w:rsidRPr="009A2856">
              <w:rPr>
                <w:lang w:val="sr-Latn-RS" w:bidi="ar-OM"/>
              </w:rPr>
              <w:tab/>
            </w:r>
            <w:r w:rsidR="00B65020"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21135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21135" w:rsidRPr="009A2856" w:rsidRDefault="00D47FFA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attribute_code</w:t>
            </w:r>
          </w:p>
        </w:tc>
        <w:tc>
          <w:tcPr>
            <w:tcW w:w="3117" w:type="dxa"/>
            <w:gridSpan w:val="2"/>
          </w:tcPr>
          <w:p w:rsidR="00D21135" w:rsidRPr="009A2856" w:rsidRDefault="00D47FFA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char(20)</w:t>
            </w:r>
          </w:p>
        </w:tc>
        <w:tc>
          <w:tcPr>
            <w:tcW w:w="3117" w:type="dxa"/>
            <w:gridSpan w:val="2"/>
          </w:tcPr>
          <w:p w:rsidR="00D21135" w:rsidRPr="009A2856" w:rsidRDefault="00D2113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47FFA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47FFA" w:rsidRDefault="00D47FFA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label</w:t>
            </w:r>
          </w:p>
        </w:tc>
        <w:tc>
          <w:tcPr>
            <w:tcW w:w="3117" w:type="dxa"/>
            <w:gridSpan w:val="2"/>
          </w:tcPr>
          <w:p w:rsidR="00D47FFA" w:rsidRDefault="00D47FF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char(50)</w:t>
            </w:r>
          </w:p>
        </w:tc>
        <w:tc>
          <w:tcPr>
            <w:tcW w:w="3117" w:type="dxa"/>
            <w:gridSpan w:val="2"/>
          </w:tcPr>
          <w:p w:rsidR="00D47FFA" w:rsidRPr="009A2856" w:rsidRDefault="00D47FF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47FFA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47FFA" w:rsidRDefault="00D47FFA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type</w:t>
            </w:r>
          </w:p>
        </w:tc>
        <w:tc>
          <w:tcPr>
            <w:tcW w:w="3117" w:type="dxa"/>
            <w:gridSpan w:val="2"/>
          </w:tcPr>
          <w:p w:rsidR="00D47FFA" w:rsidRDefault="00D47FFA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char(20)</w:t>
            </w:r>
          </w:p>
        </w:tc>
        <w:tc>
          <w:tcPr>
            <w:tcW w:w="3117" w:type="dxa"/>
            <w:gridSpan w:val="2"/>
          </w:tcPr>
          <w:p w:rsidR="00D47FFA" w:rsidRPr="009A2856" w:rsidRDefault="00D47FFA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47FFA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47FFA" w:rsidRDefault="00D47FFA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sort_order</w:t>
            </w:r>
          </w:p>
        </w:tc>
        <w:tc>
          <w:tcPr>
            <w:tcW w:w="3117" w:type="dxa"/>
            <w:gridSpan w:val="2"/>
          </w:tcPr>
          <w:p w:rsidR="00D47FFA" w:rsidRDefault="00D47FF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  <w:tc>
          <w:tcPr>
            <w:tcW w:w="3117" w:type="dxa"/>
            <w:gridSpan w:val="2"/>
          </w:tcPr>
          <w:p w:rsidR="00D47FFA" w:rsidRPr="009A2856" w:rsidRDefault="00D47FF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B65020" w:rsidRDefault="00B65020" w:rsidP="00B65020">
      <w:pPr>
        <w:rPr>
          <w:ins w:id="536" w:author="Sinisa Ristic" w:date="2015-11-25T14:36:00Z"/>
          <w:lang w:val="sr-Latn-RS" w:bidi="ar-OM"/>
        </w:rPr>
      </w:pPr>
    </w:p>
    <w:p w:rsidR="007E7D73" w:rsidRDefault="007E7D73" w:rsidP="007E7D73">
      <w:pPr>
        <w:pStyle w:val="Heading2"/>
        <w:rPr>
          <w:ins w:id="537" w:author="Sinisa Ristic" w:date="2015-11-25T14:36:00Z"/>
          <w:lang w:val="sr-Latn-RS" w:bidi="ar-OM"/>
        </w:rPr>
        <w:pPrChange w:id="538" w:author="Sinisa Ristic" w:date="2015-11-25T14:36:00Z">
          <w:pPr/>
        </w:pPrChange>
      </w:pPr>
      <w:ins w:id="539" w:author="Sinisa Ristic" w:date="2015-11-25T14:36:00Z">
        <w:r>
          <w:rPr>
            <w:lang w:val="sr-Latn-RS" w:bidi="ar-OM"/>
          </w:rPr>
          <w:t>attribute_option</w:t>
        </w:r>
      </w:ins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7E7D73" w:rsidTr="008A06AE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  <w:ins w:id="540" w:author="Sinisa Ristic" w:date="2015-11-25T14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7E7D73" w:rsidRDefault="007E7D73" w:rsidP="008A06AE">
            <w:pPr>
              <w:rPr>
                <w:ins w:id="541" w:author="Sinisa Ristic" w:date="2015-11-25T14:36:00Z"/>
                <w:lang w:val="sr-Latn-RS" w:bidi="ar-OM"/>
              </w:rPr>
            </w:pPr>
            <w:ins w:id="542" w:author="Sinisa Ristic" w:date="2015-11-25T14:36:00Z">
              <w:r>
                <w:rPr>
                  <w:lang w:val="sr-Latn-RS" w:bidi="ar-OM"/>
                </w:rPr>
                <w:t>Field Name</w:t>
              </w:r>
            </w:ins>
          </w:p>
        </w:tc>
        <w:tc>
          <w:tcPr>
            <w:tcW w:w="3055" w:type="dxa"/>
            <w:gridSpan w:val="2"/>
          </w:tcPr>
          <w:p w:rsidR="007E7D73" w:rsidRDefault="007E7D73" w:rsidP="008A0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543" w:author="Sinisa Ristic" w:date="2015-11-25T14:36:00Z"/>
                <w:lang w:val="sr-Latn-RS" w:bidi="ar-OM"/>
              </w:rPr>
            </w:pPr>
            <w:ins w:id="544" w:author="Sinisa Ristic" w:date="2015-11-25T14:36:00Z">
              <w:r>
                <w:rPr>
                  <w:lang w:val="sr-Latn-RS" w:bidi="ar-OM"/>
                </w:rPr>
                <w:t>Field Type</w:t>
              </w:r>
            </w:ins>
          </w:p>
        </w:tc>
        <w:tc>
          <w:tcPr>
            <w:tcW w:w="2965" w:type="dxa"/>
            <w:gridSpan w:val="2"/>
          </w:tcPr>
          <w:p w:rsidR="007E7D73" w:rsidRDefault="007E7D73" w:rsidP="008A0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545" w:author="Sinisa Ristic" w:date="2015-11-25T14:36:00Z"/>
                <w:lang w:val="sr-Latn-RS" w:bidi="ar-OM"/>
              </w:rPr>
            </w:pPr>
            <w:ins w:id="546" w:author="Sinisa Ristic" w:date="2015-11-25T14:36:00Z">
              <w:r>
                <w:rPr>
                  <w:lang w:val="sr-Latn-RS" w:bidi="ar-OM"/>
                </w:rPr>
                <w:t>Field Description</w:t>
              </w:r>
            </w:ins>
          </w:p>
        </w:tc>
      </w:tr>
      <w:tr w:rsidR="007E7D73" w:rsidRPr="009A2856" w:rsidTr="008A0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547" w:author="Sinisa Ristic" w:date="2015-11-25T14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E7D73" w:rsidRPr="009A2856" w:rsidRDefault="007E7D73" w:rsidP="008A06AE">
            <w:pPr>
              <w:rPr>
                <w:ins w:id="548" w:author="Sinisa Ristic" w:date="2015-11-25T14:36:00Z"/>
                <w:lang w:val="sr-Latn-RS" w:bidi="ar-OM"/>
              </w:rPr>
            </w:pPr>
            <w:ins w:id="549" w:author="Sinisa Ristic" w:date="2015-11-25T14:36:00Z">
              <w:r>
                <w:rPr>
                  <w:lang w:val="sr-Latn-RS" w:bidi="ar-OM"/>
                </w:rPr>
                <w:t>id</w:t>
              </w:r>
              <w:r w:rsidRPr="009A2856">
                <w:rPr>
                  <w:lang w:val="sr-Latn-RS" w:bidi="ar-OM"/>
                </w:rPr>
                <w:t xml:space="preserve"> </w:t>
              </w:r>
              <w:r w:rsidRPr="009A2856">
                <w:rPr>
                  <w:lang w:val="sr-Latn-RS" w:bidi="ar-OM"/>
                </w:rPr>
                <w:tab/>
              </w:r>
              <w:r w:rsidRPr="009A2856">
                <w:rPr>
                  <w:lang w:val="sr-Latn-RS" w:bidi="ar-OM"/>
                </w:rPr>
                <w:tab/>
              </w:r>
              <w:r w:rsidRPr="009A2856">
                <w:rPr>
                  <w:lang w:val="sr-Latn-RS" w:bidi="ar-OM"/>
                </w:rPr>
                <w:tab/>
              </w:r>
              <w:r w:rsidRPr="009A2856">
                <w:rPr>
                  <w:lang w:val="sr-Latn-RS" w:bidi="ar-OM"/>
                </w:rPr>
                <w:tab/>
              </w:r>
            </w:ins>
          </w:p>
        </w:tc>
        <w:tc>
          <w:tcPr>
            <w:tcW w:w="3117" w:type="dxa"/>
            <w:gridSpan w:val="2"/>
          </w:tcPr>
          <w:p w:rsidR="007E7D73" w:rsidRPr="009A2856" w:rsidRDefault="007E7D73" w:rsidP="008A0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50" w:author="Sinisa Ristic" w:date="2015-11-25T14:36:00Z"/>
                <w:lang w:val="sr-Latn-RS" w:bidi="ar-OM"/>
              </w:rPr>
            </w:pPr>
            <w:ins w:id="551" w:author="Sinisa Ristic" w:date="2015-11-25T14:36:00Z">
              <w:r w:rsidRPr="009A2856">
                <w:rPr>
                  <w:lang w:val="sr-Latn-RS" w:bidi="ar-OM"/>
                </w:rPr>
                <w:t xml:space="preserve"> serial, primary key</w:t>
              </w:r>
            </w:ins>
          </w:p>
        </w:tc>
        <w:tc>
          <w:tcPr>
            <w:tcW w:w="3117" w:type="dxa"/>
            <w:gridSpan w:val="2"/>
          </w:tcPr>
          <w:p w:rsidR="007E7D73" w:rsidRPr="009A2856" w:rsidRDefault="007E7D73" w:rsidP="008A0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52" w:author="Sinisa Ristic" w:date="2015-11-25T14:36:00Z"/>
                <w:lang w:val="sr-Latn-RS" w:bidi="ar-OM"/>
              </w:rPr>
            </w:pPr>
          </w:p>
        </w:tc>
      </w:tr>
      <w:tr w:rsidR="007E7D73" w:rsidRPr="009A2856" w:rsidTr="008A06AE">
        <w:trPr>
          <w:ins w:id="553" w:author="Sinisa Ristic" w:date="2015-11-25T14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E7D73" w:rsidRPr="009A2856" w:rsidRDefault="007E7D73" w:rsidP="008A06AE">
            <w:pPr>
              <w:rPr>
                <w:ins w:id="554" w:author="Sinisa Ristic" w:date="2015-11-25T14:36:00Z"/>
                <w:lang w:val="sr-Latn-RS" w:bidi="ar-OM"/>
              </w:rPr>
            </w:pPr>
            <w:ins w:id="555" w:author="Sinisa Ristic" w:date="2015-11-25T14:37:00Z">
              <w:r>
                <w:rPr>
                  <w:lang w:val="sr-Latn-RS" w:bidi="ar-OM"/>
                </w:rPr>
                <w:t>attribute_id</w:t>
              </w:r>
            </w:ins>
          </w:p>
        </w:tc>
        <w:tc>
          <w:tcPr>
            <w:tcW w:w="3117" w:type="dxa"/>
            <w:gridSpan w:val="2"/>
          </w:tcPr>
          <w:p w:rsidR="007E7D73" w:rsidRPr="009A2856" w:rsidRDefault="007E7D73" w:rsidP="008A0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56" w:author="Sinisa Ristic" w:date="2015-11-25T14:36:00Z"/>
                <w:lang w:val="sr-Latn-RS" w:bidi="ar-OM"/>
              </w:rPr>
            </w:pPr>
            <w:ins w:id="557" w:author="Sinisa Ristic" w:date="2015-11-25T14:37:00Z">
              <w:r>
                <w:rPr>
                  <w:lang w:val="sr-Latn-RS" w:bidi="ar-OM"/>
                </w:rPr>
                <w:t>int</w:t>
              </w:r>
            </w:ins>
          </w:p>
        </w:tc>
        <w:tc>
          <w:tcPr>
            <w:tcW w:w="3117" w:type="dxa"/>
            <w:gridSpan w:val="2"/>
          </w:tcPr>
          <w:p w:rsidR="007E7D73" w:rsidRPr="009A2856" w:rsidRDefault="007E7D73" w:rsidP="008A0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58" w:author="Sinisa Ristic" w:date="2015-11-25T14:36:00Z"/>
                <w:lang w:val="sr-Latn-RS" w:bidi="ar-OM"/>
              </w:rPr>
            </w:pPr>
          </w:p>
        </w:tc>
      </w:tr>
      <w:tr w:rsidR="007E7D73" w:rsidRPr="009A2856" w:rsidTr="008A0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559" w:author="Sinisa Ristic" w:date="2015-11-25T14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E7D73" w:rsidRDefault="007E7D73" w:rsidP="008A06AE">
            <w:pPr>
              <w:rPr>
                <w:ins w:id="560" w:author="Sinisa Ristic" w:date="2015-11-25T14:36:00Z"/>
                <w:lang w:val="sr-Latn-RS" w:bidi="ar-OM"/>
              </w:rPr>
            </w:pPr>
            <w:ins w:id="561" w:author="Sinisa Ristic" w:date="2015-11-25T14:37:00Z">
              <w:r>
                <w:rPr>
                  <w:lang w:val="sr-Latn-RS" w:bidi="ar-OM"/>
                </w:rPr>
                <w:t>value</w:t>
              </w:r>
            </w:ins>
          </w:p>
        </w:tc>
        <w:tc>
          <w:tcPr>
            <w:tcW w:w="3117" w:type="dxa"/>
            <w:gridSpan w:val="2"/>
          </w:tcPr>
          <w:p w:rsidR="007E7D73" w:rsidRDefault="007E7D73" w:rsidP="008A0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62" w:author="Sinisa Ristic" w:date="2015-11-25T14:36:00Z"/>
                <w:lang w:val="sr-Latn-RS" w:bidi="ar-OM"/>
              </w:rPr>
            </w:pPr>
            <w:ins w:id="563" w:author="Sinisa Ristic" w:date="2015-11-25T14:37:00Z">
              <w:r>
                <w:rPr>
                  <w:lang w:val="sr-Latn-RS" w:bidi="ar-OM"/>
                </w:rPr>
                <w:t>int</w:t>
              </w:r>
            </w:ins>
          </w:p>
        </w:tc>
        <w:tc>
          <w:tcPr>
            <w:tcW w:w="3117" w:type="dxa"/>
            <w:gridSpan w:val="2"/>
          </w:tcPr>
          <w:p w:rsidR="007E7D73" w:rsidRPr="009A2856" w:rsidRDefault="007E7D73" w:rsidP="008A0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64" w:author="Sinisa Ristic" w:date="2015-11-25T14:36:00Z"/>
                <w:lang w:val="sr-Latn-RS" w:bidi="ar-OM"/>
              </w:rPr>
            </w:pPr>
          </w:p>
        </w:tc>
      </w:tr>
      <w:tr w:rsidR="007E7D73" w:rsidRPr="009A2856" w:rsidTr="008A06AE">
        <w:trPr>
          <w:ins w:id="565" w:author="Sinisa Ristic" w:date="2015-11-25T14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E7D73" w:rsidRDefault="007E7D73" w:rsidP="008A06AE">
            <w:pPr>
              <w:rPr>
                <w:ins w:id="566" w:author="Sinisa Ristic" w:date="2015-11-25T14:36:00Z"/>
                <w:lang w:val="sr-Latn-RS" w:bidi="ar-OM"/>
              </w:rPr>
            </w:pPr>
            <w:ins w:id="567" w:author="Sinisa Ristic" w:date="2015-11-25T14:37:00Z">
              <w:r>
                <w:rPr>
                  <w:lang w:val="sr-Latn-RS" w:bidi="ar-OM"/>
                </w:rPr>
                <w:t>text</w:t>
              </w:r>
            </w:ins>
          </w:p>
        </w:tc>
        <w:tc>
          <w:tcPr>
            <w:tcW w:w="3117" w:type="dxa"/>
            <w:gridSpan w:val="2"/>
          </w:tcPr>
          <w:p w:rsidR="007E7D73" w:rsidRDefault="007E7D73" w:rsidP="008A0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8" w:author="Sinisa Ristic" w:date="2015-11-25T14:36:00Z"/>
                <w:lang w:val="sr-Latn-RS" w:bidi="ar-OM"/>
              </w:rPr>
            </w:pPr>
            <w:ins w:id="569" w:author="Sinisa Ristic" w:date="2015-11-25T14:37:00Z">
              <w:r>
                <w:rPr>
                  <w:lang w:val="sr-Latn-RS" w:bidi="ar-OM"/>
                </w:rPr>
                <w:t>chart(50)</w:t>
              </w:r>
            </w:ins>
          </w:p>
        </w:tc>
        <w:tc>
          <w:tcPr>
            <w:tcW w:w="3117" w:type="dxa"/>
            <w:gridSpan w:val="2"/>
          </w:tcPr>
          <w:p w:rsidR="007E7D73" w:rsidRPr="009A2856" w:rsidRDefault="007E7D73" w:rsidP="008A0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70" w:author="Sinisa Ristic" w:date="2015-11-25T14:36:00Z"/>
                <w:lang w:val="sr-Latn-RS" w:bidi="ar-OM"/>
              </w:rPr>
            </w:pPr>
          </w:p>
        </w:tc>
      </w:tr>
    </w:tbl>
    <w:p w:rsidR="007E7D73" w:rsidRPr="007E7D73" w:rsidRDefault="007E7D73" w:rsidP="007E7D73">
      <w:pPr>
        <w:rPr>
          <w:lang w:val="sr-Latn-RS" w:bidi="ar-OM"/>
          <w:rPrChange w:id="571" w:author="Sinisa Ristic" w:date="2015-11-25T14:36:00Z">
            <w:rPr>
              <w:lang w:val="sr-Latn-RS" w:bidi="ar-OM"/>
            </w:rPr>
          </w:rPrChange>
        </w:rPr>
        <w:pPrChange w:id="572" w:author="Sinisa Ristic" w:date="2015-11-25T14:36:00Z">
          <w:pPr/>
        </w:pPrChange>
      </w:pPr>
      <w:bookmarkStart w:id="573" w:name="_GoBack"/>
      <w:bookmarkEnd w:id="573"/>
    </w:p>
    <w:p w:rsidR="00B65020" w:rsidRDefault="00D47FFA" w:rsidP="00D47FFA">
      <w:pPr>
        <w:pStyle w:val="Heading2"/>
        <w:rPr>
          <w:lang w:val="sr-Latn-RS" w:bidi="ar-OM"/>
        </w:rPr>
      </w:pPr>
      <w:bookmarkStart w:id="574" w:name="_Toc436222385"/>
      <w:r>
        <w:rPr>
          <w:lang w:val="sr-Latn-RS" w:bidi="ar-OM"/>
        </w:rPr>
        <w:t>entity_</w:t>
      </w:r>
      <w:del w:id="575" w:author="Sinisa Ristic" w:date="2015-11-25T13:15:00Z">
        <w:r w:rsidDel="0062639C">
          <w:rPr>
            <w:lang w:val="sr-Latn-RS" w:bidi="ar-OM"/>
          </w:rPr>
          <w:delText>definition</w:delText>
        </w:r>
      </w:del>
      <w:ins w:id="576" w:author="Sinisa Ristic" w:date="2015-11-25T13:15:00Z">
        <w:r w:rsidR="0062639C">
          <w:rPr>
            <w:lang w:val="sr-Latn-RS" w:bidi="ar-OM"/>
          </w:rPr>
          <w:t>type</w:t>
        </w:r>
      </w:ins>
      <w:r>
        <w:rPr>
          <w:lang w:val="sr-Latn-RS" w:bidi="ar-OM"/>
        </w:rPr>
        <w:t>_attribute</w:t>
      </w:r>
      <w:bookmarkEnd w:id="574"/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D47FFA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D47FFA" w:rsidRDefault="00D47FFA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D47FFA" w:rsidRDefault="00D47FFA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D47FFA" w:rsidRDefault="00D47FFA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D47FFA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47FFA" w:rsidRPr="009A2856" w:rsidRDefault="00D47FFA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id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D47FFA" w:rsidRPr="009A2856" w:rsidRDefault="00D47FF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D47FFA" w:rsidRPr="009A2856" w:rsidRDefault="00D47FF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47FFA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47FFA" w:rsidRPr="009A2856" w:rsidRDefault="00D47FFA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</w:t>
            </w:r>
            <w:ins w:id="577" w:author="Sinisa Ristic" w:date="2015-11-25T13:28:00Z">
              <w:r w:rsidR="00E25BE2">
                <w:rPr>
                  <w:lang w:val="sr-Latn-RS" w:bidi="ar-OM"/>
                </w:rPr>
                <w:t>type_</w:t>
              </w:r>
            </w:ins>
            <w:del w:id="578" w:author="Sinisa Ristic" w:date="2015-11-25T13:28:00Z">
              <w:r w:rsidDel="00E25BE2">
                <w:rPr>
                  <w:lang w:val="sr-Latn-RS" w:bidi="ar-OM"/>
                </w:rPr>
                <w:delText>definition_</w:delText>
              </w:r>
            </w:del>
            <w:r>
              <w:rPr>
                <w:lang w:val="sr-Latn-RS" w:bidi="ar-OM"/>
              </w:rPr>
              <w:t>id</w:t>
            </w:r>
          </w:p>
        </w:tc>
        <w:tc>
          <w:tcPr>
            <w:tcW w:w="3117" w:type="dxa"/>
            <w:gridSpan w:val="2"/>
          </w:tcPr>
          <w:p w:rsidR="00D47FFA" w:rsidRPr="009A2856" w:rsidRDefault="00D47FFA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47FFA" w:rsidRPr="009A2856" w:rsidRDefault="00D47FFA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47FFA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47FFA" w:rsidRDefault="00D47FFA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attribute_id</w:t>
            </w:r>
          </w:p>
        </w:tc>
        <w:tc>
          <w:tcPr>
            <w:tcW w:w="3117" w:type="dxa"/>
            <w:gridSpan w:val="2"/>
          </w:tcPr>
          <w:p w:rsidR="00D47FFA" w:rsidRDefault="00D47FF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47FFA" w:rsidRPr="009A2856" w:rsidRDefault="00D47FF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D47FFA" w:rsidRDefault="00D47FFA" w:rsidP="00D47FFA">
      <w:pPr>
        <w:rPr>
          <w:lang w:val="sr-Latn-RS" w:bidi="ar-OM"/>
        </w:rPr>
      </w:pPr>
    </w:p>
    <w:p w:rsidR="00D47FFA" w:rsidRDefault="00D03B94" w:rsidP="00D03B94">
      <w:pPr>
        <w:pStyle w:val="Heading2"/>
        <w:rPr>
          <w:lang w:val="sr-Latn-RS" w:bidi="ar-OM"/>
        </w:rPr>
      </w:pPr>
      <w:bookmarkStart w:id="579" w:name="_Toc436222386"/>
      <w:r>
        <w:rPr>
          <w:lang w:val="sr-Latn-RS" w:bidi="ar-OM"/>
        </w:rPr>
        <w:t>entity_value_int</w:t>
      </w:r>
      <w:bookmarkEnd w:id="579"/>
    </w:p>
    <w:p w:rsidR="00D03B94" w:rsidRDefault="00D03B94" w:rsidP="00D03B94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D03B94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lastRenderedPageBreak/>
              <w:t>Field Name</w:t>
            </w:r>
          </w:p>
        </w:tc>
        <w:tc>
          <w:tcPr>
            <w:tcW w:w="3055" w:type="dxa"/>
            <w:gridSpan w:val="2"/>
          </w:tcPr>
          <w:p w:rsidR="00D03B94" w:rsidRDefault="00D03B94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D03B94" w:rsidRDefault="00D03B94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9A2856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id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9A2856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entity_id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entity_defintion_id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attribute_id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value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D03B94" w:rsidRDefault="00D03B94" w:rsidP="00D03B94">
      <w:pPr>
        <w:rPr>
          <w:lang w:val="sr-Latn-RS" w:bidi="ar-OM"/>
        </w:rPr>
      </w:pPr>
    </w:p>
    <w:p w:rsidR="00D03B94" w:rsidRPr="00D03B94" w:rsidRDefault="00D03B94" w:rsidP="00D03B94">
      <w:pPr>
        <w:rPr>
          <w:lang w:val="sr-Latn-RS" w:bidi="ar-OM"/>
        </w:rPr>
      </w:pPr>
    </w:p>
    <w:p w:rsidR="00B65020" w:rsidRDefault="00D03B94" w:rsidP="00D03B94">
      <w:pPr>
        <w:pStyle w:val="Heading2"/>
        <w:rPr>
          <w:lang w:val="sr-Latn-RS" w:bidi="ar-OM"/>
        </w:rPr>
      </w:pPr>
      <w:bookmarkStart w:id="580" w:name="_Toc436222387"/>
      <w:r>
        <w:rPr>
          <w:lang w:val="sr-Latn-RS" w:bidi="ar-OM"/>
        </w:rPr>
        <w:t>entity_value_char</w:t>
      </w:r>
      <w:bookmarkEnd w:id="580"/>
    </w:p>
    <w:p w:rsidR="00D03B94" w:rsidRPr="00D03B94" w:rsidRDefault="00D03B94" w:rsidP="00D03B94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D03B94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D03B94" w:rsidRDefault="00D03B94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D03B94" w:rsidRDefault="00D03B94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9A2856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id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9A2856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entity_id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entity_defintion_id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attribute_id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value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varchar(255)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D03B94" w:rsidRPr="00D03B94" w:rsidRDefault="00D03B94" w:rsidP="00D03B94">
      <w:pPr>
        <w:rPr>
          <w:lang w:val="sr-Latn-RS" w:bidi="ar-OM"/>
        </w:rPr>
      </w:pPr>
    </w:p>
    <w:p w:rsidR="00D03B94" w:rsidRDefault="00D03B94" w:rsidP="00D03B94">
      <w:pPr>
        <w:pStyle w:val="Heading2"/>
        <w:rPr>
          <w:lang w:val="sr-Latn-RS" w:bidi="ar-OM"/>
        </w:rPr>
      </w:pPr>
      <w:bookmarkStart w:id="581" w:name="_Toc436222388"/>
      <w:r>
        <w:rPr>
          <w:lang w:val="sr-Latn-RS" w:bidi="ar-OM"/>
        </w:rPr>
        <w:t>entity_value_double</w:t>
      </w:r>
      <w:bookmarkEnd w:id="581"/>
    </w:p>
    <w:p w:rsidR="00D03B94" w:rsidRDefault="00D03B94" w:rsidP="00D03B94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D03B94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D03B94" w:rsidRDefault="00D03B94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D03B94" w:rsidRDefault="00D03B94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9A2856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id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9A2856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entity_id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entity_defintion_id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attribute_id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value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double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D03B94" w:rsidRDefault="00D03B94" w:rsidP="00D03B94">
      <w:pPr>
        <w:rPr>
          <w:lang w:val="sr-Latn-RS" w:bidi="ar-OM"/>
        </w:rPr>
      </w:pPr>
    </w:p>
    <w:p w:rsidR="00D03B94" w:rsidRDefault="00D03B94" w:rsidP="00D03B94">
      <w:pPr>
        <w:rPr>
          <w:lang w:val="sr-Latn-RS" w:bidi="ar-OM"/>
        </w:rPr>
      </w:pPr>
    </w:p>
    <w:p w:rsidR="00D03B94" w:rsidRDefault="00D03B94" w:rsidP="00D03B94">
      <w:pPr>
        <w:pStyle w:val="Heading2"/>
        <w:rPr>
          <w:lang w:val="sr-Latn-RS" w:bidi="ar-OM"/>
        </w:rPr>
      </w:pPr>
      <w:bookmarkStart w:id="582" w:name="_Toc436222389"/>
      <w:r>
        <w:rPr>
          <w:lang w:val="sr-Latn-RS" w:bidi="ar-OM"/>
        </w:rPr>
        <w:t>entity_value_datetime</w:t>
      </w:r>
      <w:bookmarkEnd w:id="582"/>
    </w:p>
    <w:p w:rsidR="00D03B94" w:rsidRDefault="00D03B94" w:rsidP="00D03B94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D03B94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D03B94" w:rsidRDefault="00D03B94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D03B94" w:rsidRDefault="00D03B94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9A2856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id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9A2856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entity_id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entity_defintion_id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attribute_id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value</w:t>
            </w:r>
          </w:p>
        </w:tc>
        <w:tc>
          <w:tcPr>
            <w:tcW w:w="3117" w:type="dxa"/>
            <w:gridSpan w:val="2"/>
          </w:tcPr>
          <w:p w:rsidR="00D03B94" w:rsidRDefault="00D03B94" w:rsidP="00D03B94">
            <w:pPr>
              <w:tabs>
                <w:tab w:val="left" w:pos="6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timestamp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D03B94" w:rsidRDefault="00D03B94" w:rsidP="00D03B94">
      <w:pPr>
        <w:rPr>
          <w:lang w:val="sr-Latn-RS" w:bidi="ar-OM"/>
        </w:rPr>
      </w:pPr>
    </w:p>
    <w:p w:rsidR="009D5A55" w:rsidRDefault="009D5A55" w:rsidP="009D5A55">
      <w:pPr>
        <w:pStyle w:val="Heading2"/>
        <w:rPr>
          <w:lang w:val="sr-Latn-RS" w:bidi="ar-OM"/>
        </w:rPr>
      </w:pPr>
      <w:bookmarkStart w:id="583" w:name="_Toc436222390"/>
      <w:r>
        <w:rPr>
          <w:lang w:val="sr-Latn-RS" w:bidi="ar-OM"/>
        </w:rPr>
        <w:lastRenderedPageBreak/>
        <w:t>entity_value_text</w:t>
      </w:r>
      <w:bookmarkEnd w:id="583"/>
    </w:p>
    <w:p w:rsidR="009D5A55" w:rsidRDefault="009D5A55" w:rsidP="009D5A55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9D5A55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9D5A55" w:rsidRDefault="009D5A55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9D5A55" w:rsidRDefault="009D5A55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9D5A55" w:rsidRDefault="009D5A55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9D5A55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D5A55" w:rsidRPr="009A2856" w:rsidRDefault="009D5A55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id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9D5A55" w:rsidRPr="009A2856" w:rsidRDefault="009D5A5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9D5A55" w:rsidRPr="009A2856" w:rsidRDefault="009D5A5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9D5A55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D5A55" w:rsidRPr="009A2856" w:rsidRDefault="009D5A55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entity_id</w:t>
            </w:r>
          </w:p>
        </w:tc>
        <w:tc>
          <w:tcPr>
            <w:tcW w:w="3117" w:type="dxa"/>
            <w:gridSpan w:val="2"/>
          </w:tcPr>
          <w:p w:rsidR="009D5A55" w:rsidRPr="009A2856" w:rsidRDefault="009D5A5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9D5A55" w:rsidRPr="009A2856" w:rsidRDefault="009D5A5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9D5A55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D5A55" w:rsidRDefault="009D5A55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entity_defintion_id</w:t>
            </w:r>
          </w:p>
        </w:tc>
        <w:tc>
          <w:tcPr>
            <w:tcW w:w="3117" w:type="dxa"/>
            <w:gridSpan w:val="2"/>
          </w:tcPr>
          <w:p w:rsidR="009D5A55" w:rsidRDefault="009D5A5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9D5A55" w:rsidRPr="009A2856" w:rsidRDefault="009D5A5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9D5A55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D5A55" w:rsidRDefault="009D5A55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attribute_id</w:t>
            </w:r>
          </w:p>
        </w:tc>
        <w:tc>
          <w:tcPr>
            <w:tcW w:w="3117" w:type="dxa"/>
            <w:gridSpan w:val="2"/>
          </w:tcPr>
          <w:p w:rsidR="009D5A55" w:rsidRDefault="009D5A5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9D5A55" w:rsidRPr="009A2856" w:rsidRDefault="009D5A5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9D5A55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D5A55" w:rsidRDefault="009D5A55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value</w:t>
            </w:r>
          </w:p>
        </w:tc>
        <w:tc>
          <w:tcPr>
            <w:tcW w:w="3117" w:type="dxa"/>
            <w:gridSpan w:val="2"/>
          </w:tcPr>
          <w:p w:rsidR="009D5A55" w:rsidRDefault="009D5A5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text</w:t>
            </w:r>
          </w:p>
        </w:tc>
        <w:tc>
          <w:tcPr>
            <w:tcW w:w="3117" w:type="dxa"/>
            <w:gridSpan w:val="2"/>
          </w:tcPr>
          <w:p w:rsidR="009D5A55" w:rsidRPr="009A2856" w:rsidRDefault="009D5A5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723D21" w:rsidRDefault="00C260BB" w:rsidP="00723D21">
      <w:pPr>
        <w:pStyle w:val="Heading2"/>
        <w:rPr>
          <w:ins w:id="584" w:author="Sinisa Ristic" w:date="2015-11-25T13:30:00Z"/>
          <w:lang w:val="sr-Latn-RS" w:bidi="ar-OM"/>
        </w:rPr>
      </w:pPr>
      <w:bookmarkStart w:id="585" w:name="_Toc436222391"/>
      <w:ins w:id="586" w:author="Sinisa Ristic" w:date="2015-11-25T13:33:00Z">
        <w:r>
          <w:rPr>
            <w:lang w:val="sr-Latn-RS" w:bidi="ar-OM"/>
          </w:rPr>
          <w:t>entity_definition_value</w:t>
        </w:r>
      </w:ins>
      <w:ins w:id="587" w:author="Sinisa Ristic" w:date="2015-11-25T13:30:00Z">
        <w:r w:rsidR="00723D21">
          <w:rPr>
            <w:lang w:val="sr-Latn-RS" w:bidi="ar-OM"/>
          </w:rPr>
          <w:t>_int</w:t>
        </w:r>
        <w:bookmarkEnd w:id="585"/>
      </w:ins>
    </w:p>
    <w:p w:rsidR="00723D21" w:rsidRDefault="00723D21" w:rsidP="00723D21">
      <w:pPr>
        <w:rPr>
          <w:ins w:id="588" w:author="Sinisa Ristic" w:date="2015-11-25T13:30:00Z"/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723D21" w:rsidTr="00FE02A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  <w:ins w:id="589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723D21" w:rsidRDefault="00723D21" w:rsidP="00FE02A4">
            <w:pPr>
              <w:rPr>
                <w:ins w:id="590" w:author="Sinisa Ristic" w:date="2015-11-25T13:30:00Z"/>
                <w:lang w:val="sr-Latn-RS" w:bidi="ar-OM"/>
              </w:rPr>
            </w:pPr>
            <w:ins w:id="591" w:author="Sinisa Ristic" w:date="2015-11-25T13:30:00Z">
              <w:r>
                <w:rPr>
                  <w:lang w:val="sr-Latn-RS" w:bidi="ar-OM"/>
                </w:rPr>
                <w:t>Field Name</w:t>
              </w:r>
            </w:ins>
          </w:p>
        </w:tc>
        <w:tc>
          <w:tcPr>
            <w:tcW w:w="3055" w:type="dxa"/>
            <w:gridSpan w:val="2"/>
          </w:tcPr>
          <w:p w:rsidR="00723D21" w:rsidRDefault="00723D21" w:rsidP="00FE0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592" w:author="Sinisa Ristic" w:date="2015-11-25T13:30:00Z"/>
                <w:lang w:val="sr-Latn-RS" w:bidi="ar-OM"/>
              </w:rPr>
            </w:pPr>
            <w:ins w:id="593" w:author="Sinisa Ristic" w:date="2015-11-25T13:30:00Z">
              <w:r>
                <w:rPr>
                  <w:lang w:val="sr-Latn-RS" w:bidi="ar-OM"/>
                </w:rPr>
                <w:t>Field Type</w:t>
              </w:r>
            </w:ins>
          </w:p>
        </w:tc>
        <w:tc>
          <w:tcPr>
            <w:tcW w:w="2965" w:type="dxa"/>
            <w:gridSpan w:val="2"/>
          </w:tcPr>
          <w:p w:rsidR="00723D21" w:rsidRDefault="00723D21" w:rsidP="00FE0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594" w:author="Sinisa Ristic" w:date="2015-11-25T13:30:00Z"/>
                <w:lang w:val="sr-Latn-RS" w:bidi="ar-OM"/>
              </w:rPr>
            </w:pPr>
            <w:ins w:id="595" w:author="Sinisa Ristic" w:date="2015-11-25T13:30:00Z">
              <w:r>
                <w:rPr>
                  <w:lang w:val="sr-Latn-RS" w:bidi="ar-OM"/>
                </w:rPr>
                <w:t>Field Description</w:t>
              </w:r>
            </w:ins>
          </w:p>
        </w:tc>
      </w:tr>
      <w:tr w:rsidR="00723D21" w:rsidRPr="009A2856" w:rsidTr="00FE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596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Pr="009A2856" w:rsidRDefault="00723D21" w:rsidP="00FE02A4">
            <w:pPr>
              <w:rPr>
                <w:ins w:id="597" w:author="Sinisa Ristic" w:date="2015-11-25T13:30:00Z"/>
                <w:lang w:val="sr-Latn-RS" w:bidi="ar-OM"/>
              </w:rPr>
            </w:pPr>
            <w:ins w:id="598" w:author="Sinisa Ristic" w:date="2015-11-25T13:30:00Z">
              <w:r>
                <w:rPr>
                  <w:lang w:val="sr-Latn-RS" w:bidi="ar-OM"/>
                </w:rPr>
                <w:t>id</w:t>
              </w:r>
              <w:r w:rsidRPr="009A2856">
                <w:rPr>
                  <w:lang w:val="sr-Latn-RS" w:bidi="ar-OM"/>
                </w:rPr>
                <w:tab/>
              </w:r>
              <w:r w:rsidRPr="009A2856">
                <w:rPr>
                  <w:lang w:val="sr-Latn-RS" w:bidi="ar-OM"/>
                </w:rPr>
                <w:tab/>
              </w:r>
              <w:r w:rsidRPr="009A2856">
                <w:rPr>
                  <w:lang w:val="sr-Latn-RS" w:bidi="ar-OM"/>
                </w:rPr>
                <w:tab/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99" w:author="Sinisa Ristic" w:date="2015-11-25T13:30:00Z"/>
                <w:lang w:val="sr-Latn-RS" w:bidi="ar-OM"/>
              </w:rPr>
            </w:pPr>
            <w:ins w:id="600" w:author="Sinisa Ristic" w:date="2015-11-25T13:30:00Z">
              <w:r w:rsidRPr="009A2856">
                <w:rPr>
                  <w:lang w:val="sr-Latn-RS" w:bidi="ar-OM"/>
                </w:rPr>
                <w:t xml:space="preserve"> serial, primary key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01" w:author="Sinisa Ristic" w:date="2015-11-25T13:30:00Z"/>
                <w:lang w:val="sr-Latn-RS" w:bidi="ar-OM"/>
              </w:rPr>
            </w:pPr>
          </w:p>
        </w:tc>
      </w:tr>
      <w:tr w:rsidR="00723D21" w:rsidRPr="009A2856" w:rsidTr="00FE02A4">
        <w:trPr>
          <w:ins w:id="602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Pr="009A2856" w:rsidRDefault="00723D21" w:rsidP="00FE02A4">
            <w:pPr>
              <w:rPr>
                <w:ins w:id="603" w:author="Sinisa Ristic" w:date="2015-11-25T13:30:00Z"/>
                <w:lang w:val="sr-Latn-RS" w:bidi="ar-OM"/>
              </w:rPr>
            </w:pPr>
            <w:ins w:id="604" w:author="Sinisa Ristic" w:date="2015-11-25T13:30:00Z">
              <w:r>
                <w:rPr>
                  <w:lang w:val="sr-Latn-RS" w:bidi="ar-OM"/>
                </w:rPr>
                <w:t>entity_id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5" w:author="Sinisa Ristic" w:date="2015-11-25T13:30:00Z"/>
                <w:lang w:val="sr-Latn-RS" w:bidi="ar-OM"/>
              </w:rPr>
            </w:pPr>
            <w:ins w:id="606" w:author="Sinisa Ristic" w:date="2015-11-25T13:30:00Z">
              <w:r>
                <w:rPr>
                  <w:lang w:val="sr-Latn-RS" w:bidi="ar-OM"/>
                </w:rPr>
                <w:t>int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7" w:author="Sinisa Ristic" w:date="2015-11-25T13:30:00Z"/>
                <w:lang w:val="sr-Latn-RS" w:bidi="ar-OM"/>
              </w:rPr>
            </w:pPr>
          </w:p>
        </w:tc>
      </w:tr>
      <w:tr w:rsidR="00723D21" w:rsidRPr="009A2856" w:rsidTr="00FE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08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Default="00723D21" w:rsidP="00FE02A4">
            <w:pPr>
              <w:rPr>
                <w:ins w:id="609" w:author="Sinisa Ristic" w:date="2015-11-25T13:30:00Z"/>
                <w:lang w:val="sr-Latn-RS" w:bidi="ar-OM"/>
              </w:rPr>
            </w:pPr>
            <w:ins w:id="610" w:author="Sinisa Ristic" w:date="2015-11-25T13:30:00Z">
              <w:r>
                <w:rPr>
                  <w:lang w:val="sr-Latn-RS" w:bidi="ar-OM"/>
                </w:rPr>
                <w:t>entity_defintion_id</w:t>
              </w:r>
            </w:ins>
          </w:p>
        </w:tc>
        <w:tc>
          <w:tcPr>
            <w:tcW w:w="3117" w:type="dxa"/>
            <w:gridSpan w:val="2"/>
          </w:tcPr>
          <w:p w:rsidR="00723D21" w:rsidRDefault="00723D21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11" w:author="Sinisa Ristic" w:date="2015-11-25T13:30:00Z"/>
                <w:lang w:val="sr-Latn-RS" w:bidi="ar-OM"/>
              </w:rPr>
            </w:pPr>
            <w:ins w:id="612" w:author="Sinisa Ristic" w:date="2015-11-25T13:30:00Z">
              <w:r>
                <w:rPr>
                  <w:lang w:val="sr-Latn-RS" w:bidi="ar-OM"/>
                </w:rPr>
                <w:t>int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13" w:author="Sinisa Ristic" w:date="2015-11-25T13:30:00Z"/>
                <w:lang w:val="sr-Latn-RS" w:bidi="ar-OM"/>
              </w:rPr>
            </w:pPr>
          </w:p>
        </w:tc>
      </w:tr>
      <w:tr w:rsidR="00723D21" w:rsidRPr="009A2856" w:rsidTr="00FE02A4">
        <w:trPr>
          <w:ins w:id="614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Default="00723D21" w:rsidP="00FE02A4">
            <w:pPr>
              <w:rPr>
                <w:ins w:id="615" w:author="Sinisa Ristic" w:date="2015-11-25T13:30:00Z"/>
                <w:lang w:val="sr-Latn-RS" w:bidi="ar-OM"/>
              </w:rPr>
            </w:pPr>
            <w:ins w:id="616" w:author="Sinisa Ristic" w:date="2015-11-25T13:30:00Z">
              <w:r>
                <w:rPr>
                  <w:lang w:val="sr-Latn-RS" w:bidi="ar-OM"/>
                </w:rPr>
                <w:t>attribute_id</w:t>
              </w:r>
            </w:ins>
          </w:p>
        </w:tc>
        <w:tc>
          <w:tcPr>
            <w:tcW w:w="3117" w:type="dxa"/>
            <w:gridSpan w:val="2"/>
          </w:tcPr>
          <w:p w:rsidR="00723D21" w:rsidRDefault="00723D21" w:rsidP="00FE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17" w:author="Sinisa Ristic" w:date="2015-11-25T13:30:00Z"/>
                <w:lang w:val="sr-Latn-RS" w:bidi="ar-OM"/>
              </w:rPr>
            </w:pPr>
            <w:ins w:id="618" w:author="Sinisa Ristic" w:date="2015-11-25T13:30:00Z">
              <w:r>
                <w:rPr>
                  <w:lang w:val="sr-Latn-RS" w:bidi="ar-OM"/>
                </w:rPr>
                <w:t>int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19" w:author="Sinisa Ristic" w:date="2015-11-25T13:30:00Z"/>
                <w:lang w:val="sr-Latn-RS" w:bidi="ar-OM"/>
              </w:rPr>
            </w:pPr>
          </w:p>
        </w:tc>
      </w:tr>
      <w:tr w:rsidR="00723D21" w:rsidRPr="009A2856" w:rsidTr="00FE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20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Default="00723D21" w:rsidP="00FE02A4">
            <w:pPr>
              <w:rPr>
                <w:ins w:id="621" w:author="Sinisa Ristic" w:date="2015-11-25T13:30:00Z"/>
                <w:lang w:val="sr-Latn-RS" w:bidi="ar-OM"/>
              </w:rPr>
            </w:pPr>
            <w:ins w:id="622" w:author="Sinisa Ristic" w:date="2015-11-25T13:30:00Z">
              <w:r>
                <w:rPr>
                  <w:lang w:val="sr-Latn-RS" w:bidi="ar-OM"/>
                </w:rPr>
                <w:t>value</w:t>
              </w:r>
            </w:ins>
          </w:p>
        </w:tc>
        <w:tc>
          <w:tcPr>
            <w:tcW w:w="3117" w:type="dxa"/>
            <w:gridSpan w:val="2"/>
          </w:tcPr>
          <w:p w:rsidR="00723D21" w:rsidRDefault="00723D21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23" w:author="Sinisa Ristic" w:date="2015-11-25T13:30:00Z"/>
                <w:lang w:val="sr-Latn-RS" w:bidi="ar-OM"/>
              </w:rPr>
            </w:pPr>
            <w:ins w:id="624" w:author="Sinisa Ristic" w:date="2015-11-25T13:30:00Z">
              <w:r>
                <w:rPr>
                  <w:lang w:val="sr-Latn-RS" w:bidi="ar-OM"/>
                </w:rPr>
                <w:t>int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25" w:author="Sinisa Ristic" w:date="2015-11-25T13:30:00Z"/>
                <w:lang w:val="sr-Latn-RS" w:bidi="ar-OM"/>
              </w:rPr>
            </w:pPr>
          </w:p>
        </w:tc>
      </w:tr>
    </w:tbl>
    <w:p w:rsidR="00723D21" w:rsidRDefault="00723D21" w:rsidP="00723D21">
      <w:pPr>
        <w:rPr>
          <w:ins w:id="626" w:author="Sinisa Ristic" w:date="2015-11-25T13:30:00Z"/>
          <w:lang w:val="sr-Latn-RS" w:bidi="ar-OM"/>
        </w:rPr>
      </w:pPr>
    </w:p>
    <w:p w:rsidR="00723D21" w:rsidRPr="00D03B94" w:rsidRDefault="00723D21" w:rsidP="00723D21">
      <w:pPr>
        <w:rPr>
          <w:ins w:id="627" w:author="Sinisa Ristic" w:date="2015-11-25T13:30:00Z"/>
          <w:lang w:val="sr-Latn-RS" w:bidi="ar-OM"/>
        </w:rPr>
      </w:pPr>
    </w:p>
    <w:p w:rsidR="00723D21" w:rsidRDefault="00C260BB" w:rsidP="00723D21">
      <w:pPr>
        <w:pStyle w:val="Heading2"/>
        <w:rPr>
          <w:ins w:id="628" w:author="Sinisa Ristic" w:date="2015-11-25T13:30:00Z"/>
          <w:lang w:val="sr-Latn-RS" w:bidi="ar-OM"/>
        </w:rPr>
      </w:pPr>
      <w:bookmarkStart w:id="629" w:name="_Toc436222392"/>
      <w:ins w:id="630" w:author="Sinisa Ristic" w:date="2015-11-25T13:33:00Z">
        <w:r>
          <w:rPr>
            <w:lang w:val="sr-Latn-RS" w:bidi="ar-OM"/>
          </w:rPr>
          <w:t>entity_definition_value</w:t>
        </w:r>
      </w:ins>
      <w:ins w:id="631" w:author="Sinisa Ristic" w:date="2015-11-25T13:30:00Z">
        <w:r w:rsidR="00723D21">
          <w:rPr>
            <w:lang w:val="sr-Latn-RS" w:bidi="ar-OM"/>
          </w:rPr>
          <w:t>_char</w:t>
        </w:r>
        <w:bookmarkEnd w:id="629"/>
      </w:ins>
    </w:p>
    <w:p w:rsidR="00723D21" w:rsidRPr="00D03B94" w:rsidRDefault="00723D21" w:rsidP="00723D21">
      <w:pPr>
        <w:rPr>
          <w:ins w:id="632" w:author="Sinisa Ristic" w:date="2015-11-25T13:30:00Z"/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723D21" w:rsidTr="00FE02A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  <w:ins w:id="633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723D21" w:rsidRDefault="00723D21" w:rsidP="00FE02A4">
            <w:pPr>
              <w:rPr>
                <w:ins w:id="634" w:author="Sinisa Ristic" w:date="2015-11-25T13:30:00Z"/>
                <w:lang w:val="sr-Latn-RS" w:bidi="ar-OM"/>
              </w:rPr>
            </w:pPr>
            <w:ins w:id="635" w:author="Sinisa Ristic" w:date="2015-11-25T13:30:00Z">
              <w:r>
                <w:rPr>
                  <w:lang w:val="sr-Latn-RS" w:bidi="ar-OM"/>
                </w:rPr>
                <w:t>Field Name</w:t>
              </w:r>
            </w:ins>
          </w:p>
        </w:tc>
        <w:tc>
          <w:tcPr>
            <w:tcW w:w="3055" w:type="dxa"/>
            <w:gridSpan w:val="2"/>
          </w:tcPr>
          <w:p w:rsidR="00723D21" w:rsidRDefault="00723D21" w:rsidP="00FE0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636" w:author="Sinisa Ristic" w:date="2015-11-25T13:30:00Z"/>
                <w:lang w:val="sr-Latn-RS" w:bidi="ar-OM"/>
              </w:rPr>
            </w:pPr>
            <w:ins w:id="637" w:author="Sinisa Ristic" w:date="2015-11-25T13:30:00Z">
              <w:r>
                <w:rPr>
                  <w:lang w:val="sr-Latn-RS" w:bidi="ar-OM"/>
                </w:rPr>
                <w:t>Field Type</w:t>
              </w:r>
            </w:ins>
          </w:p>
        </w:tc>
        <w:tc>
          <w:tcPr>
            <w:tcW w:w="2965" w:type="dxa"/>
            <w:gridSpan w:val="2"/>
          </w:tcPr>
          <w:p w:rsidR="00723D21" w:rsidRDefault="00723D21" w:rsidP="00FE0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638" w:author="Sinisa Ristic" w:date="2015-11-25T13:30:00Z"/>
                <w:lang w:val="sr-Latn-RS" w:bidi="ar-OM"/>
              </w:rPr>
            </w:pPr>
            <w:ins w:id="639" w:author="Sinisa Ristic" w:date="2015-11-25T13:30:00Z">
              <w:r>
                <w:rPr>
                  <w:lang w:val="sr-Latn-RS" w:bidi="ar-OM"/>
                </w:rPr>
                <w:t>Field Description</w:t>
              </w:r>
            </w:ins>
          </w:p>
        </w:tc>
      </w:tr>
      <w:tr w:rsidR="00723D21" w:rsidRPr="009A2856" w:rsidTr="00FE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40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Pr="009A2856" w:rsidRDefault="00723D21" w:rsidP="00FE02A4">
            <w:pPr>
              <w:rPr>
                <w:ins w:id="641" w:author="Sinisa Ristic" w:date="2015-11-25T13:30:00Z"/>
                <w:lang w:val="sr-Latn-RS" w:bidi="ar-OM"/>
              </w:rPr>
            </w:pPr>
            <w:ins w:id="642" w:author="Sinisa Ristic" w:date="2015-11-25T13:30:00Z">
              <w:r>
                <w:rPr>
                  <w:lang w:val="sr-Latn-RS" w:bidi="ar-OM"/>
                </w:rPr>
                <w:t>id</w:t>
              </w:r>
              <w:r w:rsidRPr="009A2856">
                <w:rPr>
                  <w:lang w:val="sr-Latn-RS" w:bidi="ar-OM"/>
                </w:rPr>
                <w:tab/>
              </w:r>
              <w:r w:rsidRPr="009A2856">
                <w:rPr>
                  <w:lang w:val="sr-Latn-RS" w:bidi="ar-OM"/>
                </w:rPr>
                <w:tab/>
              </w:r>
              <w:r w:rsidRPr="009A2856">
                <w:rPr>
                  <w:lang w:val="sr-Latn-RS" w:bidi="ar-OM"/>
                </w:rPr>
                <w:tab/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43" w:author="Sinisa Ristic" w:date="2015-11-25T13:30:00Z"/>
                <w:lang w:val="sr-Latn-RS" w:bidi="ar-OM"/>
              </w:rPr>
            </w:pPr>
            <w:ins w:id="644" w:author="Sinisa Ristic" w:date="2015-11-25T13:30:00Z">
              <w:r w:rsidRPr="009A2856">
                <w:rPr>
                  <w:lang w:val="sr-Latn-RS" w:bidi="ar-OM"/>
                </w:rPr>
                <w:t xml:space="preserve"> serial, primary key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45" w:author="Sinisa Ristic" w:date="2015-11-25T13:30:00Z"/>
                <w:lang w:val="sr-Latn-RS" w:bidi="ar-OM"/>
              </w:rPr>
            </w:pPr>
          </w:p>
        </w:tc>
      </w:tr>
      <w:tr w:rsidR="00723D21" w:rsidRPr="009A2856" w:rsidTr="00FE02A4">
        <w:trPr>
          <w:ins w:id="646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Pr="009A2856" w:rsidRDefault="00723D21" w:rsidP="00FE02A4">
            <w:pPr>
              <w:rPr>
                <w:ins w:id="647" w:author="Sinisa Ristic" w:date="2015-11-25T13:30:00Z"/>
                <w:lang w:val="sr-Latn-RS" w:bidi="ar-OM"/>
              </w:rPr>
            </w:pPr>
            <w:ins w:id="648" w:author="Sinisa Ristic" w:date="2015-11-25T13:30:00Z">
              <w:r>
                <w:rPr>
                  <w:lang w:val="sr-Latn-RS" w:bidi="ar-OM"/>
                </w:rPr>
                <w:t>entity_id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49" w:author="Sinisa Ristic" w:date="2015-11-25T13:30:00Z"/>
                <w:lang w:val="sr-Latn-RS" w:bidi="ar-OM"/>
              </w:rPr>
            </w:pPr>
            <w:ins w:id="650" w:author="Sinisa Ristic" w:date="2015-11-25T13:30:00Z">
              <w:r>
                <w:rPr>
                  <w:lang w:val="sr-Latn-RS" w:bidi="ar-OM"/>
                </w:rPr>
                <w:t>int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51" w:author="Sinisa Ristic" w:date="2015-11-25T13:30:00Z"/>
                <w:lang w:val="sr-Latn-RS" w:bidi="ar-OM"/>
              </w:rPr>
            </w:pPr>
          </w:p>
        </w:tc>
      </w:tr>
      <w:tr w:rsidR="00723D21" w:rsidRPr="009A2856" w:rsidTr="00FE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52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Default="00723D21" w:rsidP="00FE02A4">
            <w:pPr>
              <w:rPr>
                <w:ins w:id="653" w:author="Sinisa Ristic" w:date="2015-11-25T13:30:00Z"/>
                <w:lang w:val="sr-Latn-RS" w:bidi="ar-OM"/>
              </w:rPr>
            </w:pPr>
            <w:ins w:id="654" w:author="Sinisa Ristic" w:date="2015-11-25T13:30:00Z">
              <w:r>
                <w:rPr>
                  <w:lang w:val="sr-Latn-RS" w:bidi="ar-OM"/>
                </w:rPr>
                <w:t>entity_defintion_id</w:t>
              </w:r>
            </w:ins>
          </w:p>
        </w:tc>
        <w:tc>
          <w:tcPr>
            <w:tcW w:w="3117" w:type="dxa"/>
            <w:gridSpan w:val="2"/>
          </w:tcPr>
          <w:p w:rsidR="00723D21" w:rsidRDefault="00723D21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55" w:author="Sinisa Ristic" w:date="2015-11-25T13:30:00Z"/>
                <w:lang w:val="sr-Latn-RS" w:bidi="ar-OM"/>
              </w:rPr>
            </w:pPr>
            <w:ins w:id="656" w:author="Sinisa Ristic" w:date="2015-11-25T13:30:00Z">
              <w:r>
                <w:rPr>
                  <w:lang w:val="sr-Latn-RS" w:bidi="ar-OM"/>
                </w:rPr>
                <w:t>int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57" w:author="Sinisa Ristic" w:date="2015-11-25T13:30:00Z"/>
                <w:lang w:val="sr-Latn-RS" w:bidi="ar-OM"/>
              </w:rPr>
            </w:pPr>
          </w:p>
        </w:tc>
      </w:tr>
      <w:tr w:rsidR="00723D21" w:rsidRPr="009A2856" w:rsidTr="00FE02A4">
        <w:trPr>
          <w:ins w:id="658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Default="00723D21" w:rsidP="00FE02A4">
            <w:pPr>
              <w:rPr>
                <w:ins w:id="659" w:author="Sinisa Ristic" w:date="2015-11-25T13:30:00Z"/>
                <w:lang w:val="sr-Latn-RS" w:bidi="ar-OM"/>
              </w:rPr>
            </w:pPr>
            <w:ins w:id="660" w:author="Sinisa Ristic" w:date="2015-11-25T13:30:00Z">
              <w:r>
                <w:rPr>
                  <w:lang w:val="sr-Latn-RS" w:bidi="ar-OM"/>
                </w:rPr>
                <w:t>attribute_id</w:t>
              </w:r>
            </w:ins>
          </w:p>
        </w:tc>
        <w:tc>
          <w:tcPr>
            <w:tcW w:w="3117" w:type="dxa"/>
            <w:gridSpan w:val="2"/>
          </w:tcPr>
          <w:p w:rsidR="00723D21" w:rsidRDefault="00723D21" w:rsidP="00FE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61" w:author="Sinisa Ristic" w:date="2015-11-25T13:30:00Z"/>
                <w:lang w:val="sr-Latn-RS" w:bidi="ar-OM"/>
              </w:rPr>
            </w:pPr>
            <w:ins w:id="662" w:author="Sinisa Ristic" w:date="2015-11-25T13:30:00Z">
              <w:r>
                <w:rPr>
                  <w:lang w:val="sr-Latn-RS" w:bidi="ar-OM"/>
                </w:rPr>
                <w:t>int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63" w:author="Sinisa Ristic" w:date="2015-11-25T13:30:00Z"/>
                <w:lang w:val="sr-Latn-RS" w:bidi="ar-OM"/>
              </w:rPr>
            </w:pPr>
          </w:p>
        </w:tc>
      </w:tr>
      <w:tr w:rsidR="00723D21" w:rsidRPr="009A2856" w:rsidTr="00FE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64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Default="00723D21" w:rsidP="00FE02A4">
            <w:pPr>
              <w:rPr>
                <w:ins w:id="665" w:author="Sinisa Ristic" w:date="2015-11-25T13:30:00Z"/>
                <w:lang w:val="sr-Latn-RS" w:bidi="ar-OM"/>
              </w:rPr>
            </w:pPr>
            <w:ins w:id="666" w:author="Sinisa Ristic" w:date="2015-11-25T13:30:00Z">
              <w:r>
                <w:rPr>
                  <w:lang w:val="sr-Latn-RS" w:bidi="ar-OM"/>
                </w:rPr>
                <w:t>value</w:t>
              </w:r>
            </w:ins>
          </w:p>
        </w:tc>
        <w:tc>
          <w:tcPr>
            <w:tcW w:w="3117" w:type="dxa"/>
            <w:gridSpan w:val="2"/>
          </w:tcPr>
          <w:p w:rsidR="00723D21" w:rsidRDefault="00723D21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67" w:author="Sinisa Ristic" w:date="2015-11-25T13:30:00Z"/>
                <w:lang w:val="sr-Latn-RS" w:bidi="ar-OM"/>
              </w:rPr>
            </w:pPr>
            <w:ins w:id="668" w:author="Sinisa Ristic" w:date="2015-11-25T13:30:00Z">
              <w:r>
                <w:rPr>
                  <w:lang w:val="sr-Latn-RS" w:bidi="ar-OM"/>
                </w:rPr>
                <w:t>varchar(255)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69" w:author="Sinisa Ristic" w:date="2015-11-25T13:30:00Z"/>
                <w:lang w:val="sr-Latn-RS" w:bidi="ar-OM"/>
              </w:rPr>
            </w:pPr>
          </w:p>
        </w:tc>
      </w:tr>
    </w:tbl>
    <w:p w:rsidR="00723D21" w:rsidRPr="00D03B94" w:rsidRDefault="00723D21" w:rsidP="00723D21">
      <w:pPr>
        <w:rPr>
          <w:ins w:id="670" w:author="Sinisa Ristic" w:date="2015-11-25T13:30:00Z"/>
          <w:lang w:val="sr-Latn-RS" w:bidi="ar-OM"/>
        </w:rPr>
      </w:pPr>
    </w:p>
    <w:p w:rsidR="00723D21" w:rsidRDefault="00C260BB" w:rsidP="00723D21">
      <w:pPr>
        <w:pStyle w:val="Heading2"/>
        <w:rPr>
          <w:ins w:id="671" w:author="Sinisa Ristic" w:date="2015-11-25T13:30:00Z"/>
          <w:lang w:val="sr-Latn-RS" w:bidi="ar-OM"/>
        </w:rPr>
      </w:pPr>
      <w:bookmarkStart w:id="672" w:name="_Toc436222393"/>
      <w:ins w:id="673" w:author="Sinisa Ristic" w:date="2015-11-25T13:33:00Z">
        <w:r>
          <w:rPr>
            <w:lang w:val="sr-Latn-RS" w:bidi="ar-OM"/>
          </w:rPr>
          <w:t>entity_definition_value</w:t>
        </w:r>
      </w:ins>
      <w:ins w:id="674" w:author="Sinisa Ristic" w:date="2015-11-25T13:30:00Z">
        <w:r w:rsidR="00723D21">
          <w:rPr>
            <w:lang w:val="sr-Latn-RS" w:bidi="ar-OM"/>
          </w:rPr>
          <w:t>_double</w:t>
        </w:r>
        <w:bookmarkEnd w:id="672"/>
      </w:ins>
    </w:p>
    <w:p w:rsidR="00723D21" w:rsidRDefault="00723D21" w:rsidP="00723D21">
      <w:pPr>
        <w:rPr>
          <w:ins w:id="675" w:author="Sinisa Ristic" w:date="2015-11-25T13:30:00Z"/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723D21" w:rsidTr="00FE02A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  <w:ins w:id="676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723D21" w:rsidRDefault="00723D21" w:rsidP="00FE02A4">
            <w:pPr>
              <w:rPr>
                <w:ins w:id="677" w:author="Sinisa Ristic" w:date="2015-11-25T13:30:00Z"/>
                <w:lang w:val="sr-Latn-RS" w:bidi="ar-OM"/>
              </w:rPr>
            </w:pPr>
            <w:ins w:id="678" w:author="Sinisa Ristic" w:date="2015-11-25T13:30:00Z">
              <w:r>
                <w:rPr>
                  <w:lang w:val="sr-Latn-RS" w:bidi="ar-OM"/>
                </w:rPr>
                <w:t>Field Name</w:t>
              </w:r>
            </w:ins>
          </w:p>
        </w:tc>
        <w:tc>
          <w:tcPr>
            <w:tcW w:w="3055" w:type="dxa"/>
            <w:gridSpan w:val="2"/>
          </w:tcPr>
          <w:p w:rsidR="00723D21" w:rsidRDefault="00723D21" w:rsidP="00FE0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679" w:author="Sinisa Ristic" w:date="2015-11-25T13:30:00Z"/>
                <w:lang w:val="sr-Latn-RS" w:bidi="ar-OM"/>
              </w:rPr>
            </w:pPr>
            <w:ins w:id="680" w:author="Sinisa Ristic" w:date="2015-11-25T13:30:00Z">
              <w:r>
                <w:rPr>
                  <w:lang w:val="sr-Latn-RS" w:bidi="ar-OM"/>
                </w:rPr>
                <w:t>Field Type</w:t>
              </w:r>
            </w:ins>
          </w:p>
        </w:tc>
        <w:tc>
          <w:tcPr>
            <w:tcW w:w="2965" w:type="dxa"/>
            <w:gridSpan w:val="2"/>
          </w:tcPr>
          <w:p w:rsidR="00723D21" w:rsidRDefault="00723D21" w:rsidP="00FE0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681" w:author="Sinisa Ristic" w:date="2015-11-25T13:30:00Z"/>
                <w:lang w:val="sr-Latn-RS" w:bidi="ar-OM"/>
              </w:rPr>
            </w:pPr>
            <w:ins w:id="682" w:author="Sinisa Ristic" w:date="2015-11-25T13:30:00Z">
              <w:r>
                <w:rPr>
                  <w:lang w:val="sr-Latn-RS" w:bidi="ar-OM"/>
                </w:rPr>
                <w:t>Field Description</w:t>
              </w:r>
            </w:ins>
          </w:p>
        </w:tc>
      </w:tr>
      <w:tr w:rsidR="00723D21" w:rsidRPr="009A2856" w:rsidTr="00FE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83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Pr="009A2856" w:rsidRDefault="00723D21" w:rsidP="00FE02A4">
            <w:pPr>
              <w:rPr>
                <w:ins w:id="684" w:author="Sinisa Ristic" w:date="2015-11-25T13:30:00Z"/>
                <w:lang w:val="sr-Latn-RS" w:bidi="ar-OM"/>
              </w:rPr>
            </w:pPr>
            <w:ins w:id="685" w:author="Sinisa Ristic" w:date="2015-11-25T13:30:00Z">
              <w:r>
                <w:rPr>
                  <w:lang w:val="sr-Latn-RS" w:bidi="ar-OM"/>
                </w:rPr>
                <w:t>id</w:t>
              </w:r>
              <w:r w:rsidRPr="009A2856">
                <w:rPr>
                  <w:lang w:val="sr-Latn-RS" w:bidi="ar-OM"/>
                </w:rPr>
                <w:tab/>
              </w:r>
              <w:r w:rsidRPr="009A2856">
                <w:rPr>
                  <w:lang w:val="sr-Latn-RS" w:bidi="ar-OM"/>
                </w:rPr>
                <w:tab/>
              </w:r>
              <w:r w:rsidRPr="009A2856">
                <w:rPr>
                  <w:lang w:val="sr-Latn-RS" w:bidi="ar-OM"/>
                </w:rPr>
                <w:tab/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86" w:author="Sinisa Ristic" w:date="2015-11-25T13:30:00Z"/>
                <w:lang w:val="sr-Latn-RS" w:bidi="ar-OM"/>
              </w:rPr>
            </w:pPr>
            <w:ins w:id="687" w:author="Sinisa Ristic" w:date="2015-11-25T13:30:00Z">
              <w:r w:rsidRPr="009A2856">
                <w:rPr>
                  <w:lang w:val="sr-Latn-RS" w:bidi="ar-OM"/>
                </w:rPr>
                <w:t xml:space="preserve"> serial, primary key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88" w:author="Sinisa Ristic" w:date="2015-11-25T13:30:00Z"/>
                <w:lang w:val="sr-Latn-RS" w:bidi="ar-OM"/>
              </w:rPr>
            </w:pPr>
          </w:p>
        </w:tc>
      </w:tr>
      <w:tr w:rsidR="00723D21" w:rsidRPr="009A2856" w:rsidTr="00FE02A4">
        <w:trPr>
          <w:ins w:id="689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Pr="009A2856" w:rsidRDefault="00723D21" w:rsidP="00FE02A4">
            <w:pPr>
              <w:rPr>
                <w:ins w:id="690" w:author="Sinisa Ristic" w:date="2015-11-25T13:30:00Z"/>
                <w:lang w:val="sr-Latn-RS" w:bidi="ar-OM"/>
              </w:rPr>
            </w:pPr>
            <w:ins w:id="691" w:author="Sinisa Ristic" w:date="2015-11-25T13:30:00Z">
              <w:r>
                <w:rPr>
                  <w:lang w:val="sr-Latn-RS" w:bidi="ar-OM"/>
                </w:rPr>
                <w:t>entity_id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92" w:author="Sinisa Ristic" w:date="2015-11-25T13:30:00Z"/>
                <w:lang w:val="sr-Latn-RS" w:bidi="ar-OM"/>
              </w:rPr>
            </w:pPr>
            <w:ins w:id="693" w:author="Sinisa Ristic" w:date="2015-11-25T13:30:00Z">
              <w:r>
                <w:rPr>
                  <w:lang w:val="sr-Latn-RS" w:bidi="ar-OM"/>
                </w:rPr>
                <w:t>int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94" w:author="Sinisa Ristic" w:date="2015-11-25T13:30:00Z"/>
                <w:lang w:val="sr-Latn-RS" w:bidi="ar-OM"/>
              </w:rPr>
            </w:pPr>
          </w:p>
        </w:tc>
      </w:tr>
      <w:tr w:rsidR="00723D21" w:rsidRPr="009A2856" w:rsidTr="00FE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95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Default="00723D21" w:rsidP="00FE02A4">
            <w:pPr>
              <w:rPr>
                <w:ins w:id="696" w:author="Sinisa Ristic" w:date="2015-11-25T13:30:00Z"/>
                <w:lang w:val="sr-Latn-RS" w:bidi="ar-OM"/>
              </w:rPr>
            </w:pPr>
            <w:ins w:id="697" w:author="Sinisa Ristic" w:date="2015-11-25T13:30:00Z">
              <w:r>
                <w:rPr>
                  <w:lang w:val="sr-Latn-RS" w:bidi="ar-OM"/>
                </w:rPr>
                <w:t>entity_defintion_id</w:t>
              </w:r>
            </w:ins>
          </w:p>
        </w:tc>
        <w:tc>
          <w:tcPr>
            <w:tcW w:w="3117" w:type="dxa"/>
            <w:gridSpan w:val="2"/>
          </w:tcPr>
          <w:p w:rsidR="00723D21" w:rsidRDefault="00723D21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98" w:author="Sinisa Ristic" w:date="2015-11-25T13:30:00Z"/>
                <w:lang w:val="sr-Latn-RS" w:bidi="ar-OM"/>
              </w:rPr>
            </w:pPr>
            <w:ins w:id="699" w:author="Sinisa Ristic" w:date="2015-11-25T13:30:00Z">
              <w:r>
                <w:rPr>
                  <w:lang w:val="sr-Latn-RS" w:bidi="ar-OM"/>
                </w:rPr>
                <w:t>int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00" w:author="Sinisa Ristic" w:date="2015-11-25T13:30:00Z"/>
                <w:lang w:val="sr-Latn-RS" w:bidi="ar-OM"/>
              </w:rPr>
            </w:pPr>
          </w:p>
        </w:tc>
      </w:tr>
      <w:tr w:rsidR="00723D21" w:rsidRPr="009A2856" w:rsidTr="00FE02A4">
        <w:trPr>
          <w:ins w:id="701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Default="00723D21" w:rsidP="00FE02A4">
            <w:pPr>
              <w:rPr>
                <w:ins w:id="702" w:author="Sinisa Ristic" w:date="2015-11-25T13:30:00Z"/>
                <w:lang w:val="sr-Latn-RS" w:bidi="ar-OM"/>
              </w:rPr>
            </w:pPr>
            <w:ins w:id="703" w:author="Sinisa Ristic" w:date="2015-11-25T13:30:00Z">
              <w:r>
                <w:rPr>
                  <w:lang w:val="sr-Latn-RS" w:bidi="ar-OM"/>
                </w:rPr>
                <w:t>attribute_id</w:t>
              </w:r>
            </w:ins>
          </w:p>
        </w:tc>
        <w:tc>
          <w:tcPr>
            <w:tcW w:w="3117" w:type="dxa"/>
            <w:gridSpan w:val="2"/>
          </w:tcPr>
          <w:p w:rsidR="00723D21" w:rsidRDefault="00723D21" w:rsidP="00FE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04" w:author="Sinisa Ristic" w:date="2015-11-25T13:30:00Z"/>
                <w:lang w:val="sr-Latn-RS" w:bidi="ar-OM"/>
              </w:rPr>
            </w:pPr>
            <w:ins w:id="705" w:author="Sinisa Ristic" w:date="2015-11-25T13:30:00Z">
              <w:r>
                <w:rPr>
                  <w:lang w:val="sr-Latn-RS" w:bidi="ar-OM"/>
                </w:rPr>
                <w:t>int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06" w:author="Sinisa Ristic" w:date="2015-11-25T13:30:00Z"/>
                <w:lang w:val="sr-Latn-RS" w:bidi="ar-OM"/>
              </w:rPr>
            </w:pPr>
          </w:p>
        </w:tc>
      </w:tr>
      <w:tr w:rsidR="00723D21" w:rsidRPr="009A2856" w:rsidTr="00FE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707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Default="00723D21" w:rsidP="00FE02A4">
            <w:pPr>
              <w:rPr>
                <w:ins w:id="708" w:author="Sinisa Ristic" w:date="2015-11-25T13:30:00Z"/>
                <w:lang w:val="sr-Latn-RS" w:bidi="ar-OM"/>
              </w:rPr>
            </w:pPr>
            <w:ins w:id="709" w:author="Sinisa Ristic" w:date="2015-11-25T13:30:00Z">
              <w:r>
                <w:rPr>
                  <w:lang w:val="sr-Latn-RS" w:bidi="ar-OM"/>
                </w:rPr>
                <w:t>value</w:t>
              </w:r>
            </w:ins>
          </w:p>
        </w:tc>
        <w:tc>
          <w:tcPr>
            <w:tcW w:w="3117" w:type="dxa"/>
            <w:gridSpan w:val="2"/>
          </w:tcPr>
          <w:p w:rsidR="00723D21" w:rsidRDefault="00723D21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10" w:author="Sinisa Ristic" w:date="2015-11-25T13:30:00Z"/>
                <w:lang w:val="sr-Latn-RS" w:bidi="ar-OM"/>
              </w:rPr>
            </w:pPr>
            <w:ins w:id="711" w:author="Sinisa Ristic" w:date="2015-11-25T13:30:00Z">
              <w:r>
                <w:rPr>
                  <w:lang w:val="sr-Latn-RS" w:bidi="ar-OM"/>
                </w:rPr>
                <w:t>double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12" w:author="Sinisa Ristic" w:date="2015-11-25T13:30:00Z"/>
                <w:lang w:val="sr-Latn-RS" w:bidi="ar-OM"/>
              </w:rPr>
            </w:pPr>
          </w:p>
        </w:tc>
      </w:tr>
    </w:tbl>
    <w:p w:rsidR="00723D21" w:rsidRDefault="00723D21" w:rsidP="00723D21">
      <w:pPr>
        <w:rPr>
          <w:ins w:id="713" w:author="Sinisa Ristic" w:date="2015-11-25T13:30:00Z"/>
          <w:lang w:val="sr-Latn-RS" w:bidi="ar-OM"/>
        </w:rPr>
      </w:pPr>
    </w:p>
    <w:p w:rsidR="00723D21" w:rsidRDefault="00723D21" w:rsidP="00723D21">
      <w:pPr>
        <w:rPr>
          <w:ins w:id="714" w:author="Sinisa Ristic" w:date="2015-11-25T13:30:00Z"/>
          <w:lang w:val="sr-Latn-RS" w:bidi="ar-OM"/>
        </w:rPr>
      </w:pPr>
    </w:p>
    <w:p w:rsidR="00723D21" w:rsidRDefault="00C260BB" w:rsidP="00723D21">
      <w:pPr>
        <w:pStyle w:val="Heading2"/>
        <w:rPr>
          <w:ins w:id="715" w:author="Sinisa Ristic" w:date="2015-11-25T13:30:00Z"/>
          <w:lang w:val="sr-Latn-RS" w:bidi="ar-OM"/>
        </w:rPr>
      </w:pPr>
      <w:bookmarkStart w:id="716" w:name="_Toc436222394"/>
      <w:ins w:id="717" w:author="Sinisa Ristic" w:date="2015-11-25T13:33:00Z">
        <w:r>
          <w:rPr>
            <w:lang w:val="sr-Latn-RS" w:bidi="ar-OM"/>
          </w:rPr>
          <w:t>entity_definition_value</w:t>
        </w:r>
      </w:ins>
      <w:ins w:id="718" w:author="Sinisa Ristic" w:date="2015-11-25T13:30:00Z">
        <w:r w:rsidR="00723D21">
          <w:rPr>
            <w:lang w:val="sr-Latn-RS" w:bidi="ar-OM"/>
          </w:rPr>
          <w:t>_datetime</w:t>
        </w:r>
        <w:bookmarkEnd w:id="716"/>
      </w:ins>
    </w:p>
    <w:p w:rsidR="00723D21" w:rsidRDefault="00723D21" w:rsidP="00723D21">
      <w:pPr>
        <w:rPr>
          <w:ins w:id="719" w:author="Sinisa Ristic" w:date="2015-11-25T13:30:00Z"/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723D21" w:rsidTr="00FE02A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  <w:ins w:id="720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723D21" w:rsidRDefault="00723D21" w:rsidP="00FE02A4">
            <w:pPr>
              <w:rPr>
                <w:ins w:id="721" w:author="Sinisa Ristic" w:date="2015-11-25T13:30:00Z"/>
                <w:lang w:val="sr-Latn-RS" w:bidi="ar-OM"/>
              </w:rPr>
            </w:pPr>
            <w:ins w:id="722" w:author="Sinisa Ristic" w:date="2015-11-25T13:30:00Z">
              <w:r>
                <w:rPr>
                  <w:lang w:val="sr-Latn-RS" w:bidi="ar-OM"/>
                </w:rPr>
                <w:t>Field Name</w:t>
              </w:r>
            </w:ins>
          </w:p>
        </w:tc>
        <w:tc>
          <w:tcPr>
            <w:tcW w:w="3055" w:type="dxa"/>
            <w:gridSpan w:val="2"/>
          </w:tcPr>
          <w:p w:rsidR="00723D21" w:rsidRDefault="00723D21" w:rsidP="00FE0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723" w:author="Sinisa Ristic" w:date="2015-11-25T13:30:00Z"/>
                <w:lang w:val="sr-Latn-RS" w:bidi="ar-OM"/>
              </w:rPr>
            </w:pPr>
            <w:ins w:id="724" w:author="Sinisa Ristic" w:date="2015-11-25T13:30:00Z">
              <w:r>
                <w:rPr>
                  <w:lang w:val="sr-Latn-RS" w:bidi="ar-OM"/>
                </w:rPr>
                <w:t>Field Type</w:t>
              </w:r>
            </w:ins>
          </w:p>
        </w:tc>
        <w:tc>
          <w:tcPr>
            <w:tcW w:w="2965" w:type="dxa"/>
            <w:gridSpan w:val="2"/>
          </w:tcPr>
          <w:p w:rsidR="00723D21" w:rsidRDefault="00723D21" w:rsidP="00FE0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725" w:author="Sinisa Ristic" w:date="2015-11-25T13:30:00Z"/>
                <w:lang w:val="sr-Latn-RS" w:bidi="ar-OM"/>
              </w:rPr>
            </w:pPr>
            <w:ins w:id="726" w:author="Sinisa Ristic" w:date="2015-11-25T13:30:00Z">
              <w:r>
                <w:rPr>
                  <w:lang w:val="sr-Latn-RS" w:bidi="ar-OM"/>
                </w:rPr>
                <w:t>Field Description</w:t>
              </w:r>
            </w:ins>
          </w:p>
        </w:tc>
      </w:tr>
      <w:tr w:rsidR="00723D21" w:rsidRPr="009A2856" w:rsidTr="00FE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727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Pr="009A2856" w:rsidRDefault="00723D21" w:rsidP="00FE02A4">
            <w:pPr>
              <w:rPr>
                <w:ins w:id="728" w:author="Sinisa Ristic" w:date="2015-11-25T13:30:00Z"/>
                <w:lang w:val="sr-Latn-RS" w:bidi="ar-OM"/>
              </w:rPr>
            </w:pPr>
            <w:ins w:id="729" w:author="Sinisa Ristic" w:date="2015-11-25T13:30:00Z">
              <w:r>
                <w:rPr>
                  <w:lang w:val="sr-Latn-RS" w:bidi="ar-OM"/>
                </w:rPr>
                <w:t>id</w:t>
              </w:r>
              <w:r w:rsidRPr="009A2856">
                <w:rPr>
                  <w:lang w:val="sr-Latn-RS" w:bidi="ar-OM"/>
                </w:rPr>
                <w:tab/>
              </w:r>
              <w:r w:rsidRPr="009A2856">
                <w:rPr>
                  <w:lang w:val="sr-Latn-RS" w:bidi="ar-OM"/>
                </w:rPr>
                <w:tab/>
              </w:r>
              <w:r w:rsidRPr="009A2856">
                <w:rPr>
                  <w:lang w:val="sr-Latn-RS" w:bidi="ar-OM"/>
                </w:rPr>
                <w:tab/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30" w:author="Sinisa Ristic" w:date="2015-11-25T13:30:00Z"/>
                <w:lang w:val="sr-Latn-RS" w:bidi="ar-OM"/>
              </w:rPr>
            </w:pPr>
            <w:ins w:id="731" w:author="Sinisa Ristic" w:date="2015-11-25T13:30:00Z">
              <w:r w:rsidRPr="009A2856">
                <w:rPr>
                  <w:lang w:val="sr-Latn-RS" w:bidi="ar-OM"/>
                </w:rPr>
                <w:t xml:space="preserve"> serial, primary key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32" w:author="Sinisa Ristic" w:date="2015-11-25T13:30:00Z"/>
                <w:lang w:val="sr-Latn-RS" w:bidi="ar-OM"/>
              </w:rPr>
            </w:pPr>
          </w:p>
        </w:tc>
      </w:tr>
      <w:tr w:rsidR="00723D21" w:rsidRPr="009A2856" w:rsidTr="00FE02A4">
        <w:trPr>
          <w:ins w:id="733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Pr="009A2856" w:rsidRDefault="00723D21" w:rsidP="00FE02A4">
            <w:pPr>
              <w:rPr>
                <w:ins w:id="734" w:author="Sinisa Ristic" w:date="2015-11-25T13:30:00Z"/>
                <w:lang w:val="sr-Latn-RS" w:bidi="ar-OM"/>
              </w:rPr>
            </w:pPr>
            <w:ins w:id="735" w:author="Sinisa Ristic" w:date="2015-11-25T13:30:00Z">
              <w:r>
                <w:rPr>
                  <w:lang w:val="sr-Latn-RS" w:bidi="ar-OM"/>
                </w:rPr>
                <w:t>entity_id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36" w:author="Sinisa Ristic" w:date="2015-11-25T13:30:00Z"/>
                <w:lang w:val="sr-Latn-RS" w:bidi="ar-OM"/>
              </w:rPr>
            </w:pPr>
            <w:ins w:id="737" w:author="Sinisa Ristic" w:date="2015-11-25T13:30:00Z">
              <w:r>
                <w:rPr>
                  <w:lang w:val="sr-Latn-RS" w:bidi="ar-OM"/>
                </w:rPr>
                <w:t>int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38" w:author="Sinisa Ristic" w:date="2015-11-25T13:30:00Z"/>
                <w:lang w:val="sr-Latn-RS" w:bidi="ar-OM"/>
              </w:rPr>
            </w:pPr>
          </w:p>
        </w:tc>
      </w:tr>
      <w:tr w:rsidR="00723D21" w:rsidRPr="009A2856" w:rsidTr="00FE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739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Default="00723D21" w:rsidP="00FE02A4">
            <w:pPr>
              <w:rPr>
                <w:ins w:id="740" w:author="Sinisa Ristic" w:date="2015-11-25T13:30:00Z"/>
                <w:lang w:val="sr-Latn-RS" w:bidi="ar-OM"/>
              </w:rPr>
            </w:pPr>
            <w:ins w:id="741" w:author="Sinisa Ristic" w:date="2015-11-25T13:30:00Z">
              <w:r>
                <w:rPr>
                  <w:lang w:val="sr-Latn-RS" w:bidi="ar-OM"/>
                </w:rPr>
                <w:t>entity_defintion_id</w:t>
              </w:r>
            </w:ins>
          </w:p>
        </w:tc>
        <w:tc>
          <w:tcPr>
            <w:tcW w:w="3117" w:type="dxa"/>
            <w:gridSpan w:val="2"/>
          </w:tcPr>
          <w:p w:rsidR="00723D21" w:rsidRDefault="00723D21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42" w:author="Sinisa Ristic" w:date="2015-11-25T13:30:00Z"/>
                <w:lang w:val="sr-Latn-RS" w:bidi="ar-OM"/>
              </w:rPr>
            </w:pPr>
            <w:ins w:id="743" w:author="Sinisa Ristic" w:date="2015-11-25T13:30:00Z">
              <w:r>
                <w:rPr>
                  <w:lang w:val="sr-Latn-RS" w:bidi="ar-OM"/>
                </w:rPr>
                <w:t>int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44" w:author="Sinisa Ristic" w:date="2015-11-25T13:30:00Z"/>
                <w:lang w:val="sr-Latn-RS" w:bidi="ar-OM"/>
              </w:rPr>
            </w:pPr>
          </w:p>
        </w:tc>
      </w:tr>
      <w:tr w:rsidR="00723D21" w:rsidRPr="009A2856" w:rsidTr="00FE02A4">
        <w:trPr>
          <w:ins w:id="745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Default="00723D21" w:rsidP="00FE02A4">
            <w:pPr>
              <w:rPr>
                <w:ins w:id="746" w:author="Sinisa Ristic" w:date="2015-11-25T13:30:00Z"/>
                <w:lang w:val="sr-Latn-RS" w:bidi="ar-OM"/>
              </w:rPr>
            </w:pPr>
            <w:ins w:id="747" w:author="Sinisa Ristic" w:date="2015-11-25T13:30:00Z">
              <w:r>
                <w:rPr>
                  <w:lang w:val="sr-Latn-RS" w:bidi="ar-OM"/>
                </w:rPr>
                <w:t>attribute_id</w:t>
              </w:r>
            </w:ins>
          </w:p>
        </w:tc>
        <w:tc>
          <w:tcPr>
            <w:tcW w:w="3117" w:type="dxa"/>
            <w:gridSpan w:val="2"/>
          </w:tcPr>
          <w:p w:rsidR="00723D21" w:rsidRDefault="00723D21" w:rsidP="00FE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48" w:author="Sinisa Ristic" w:date="2015-11-25T13:30:00Z"/>
                <w:lang w:val="sr-Latn-RS" w:bidi="ar-OM"/>
              </w:rPr>
            </w:pPr>
            <w:ins w:id="749" w:author="Sinisa Ristic" w:date="2015-11-25T13:30:00Z">
              <w:r>
                <w:rPr>
                  <w:lang w:val="sr-Latn-RS" w:bidi="ar-OM"/>
                </w:rPr>
                <w:t>int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50" w:author="Sinisa Ristic" w:date="2015-11-25T13:30:00Z"/>
                <w:lang w:val="sr-Latn-RS" w:bidi="ar-OM"/>
              </w:rPr>
            </w:pPr>
          </w:p>
        </w:tc>
      </w:tr>
      <w:tr w:rsidR="00723D21" w:rsidRPr="009A2856" w:rsidTr="00FE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751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Default="00723D21" w:rsidP="00FE02A4">
            <w:pPr>
              <w:rPr>
                <w:ins w:id="752" w:author="Sinisa Ristic" w:date="2015-11-25T13:30:00Z"/>
                <w:lang w:val="sr-Latn-RS" w:bidi="ar-OM"/>
              </w:rPr>
            </w:pPr>
            <w:ins w:id="753" w:author="Sinisa Ristic" w:date="2015-11-25T13:30:00Z">
              <w:r>
                <w:rPr>
                  <w:lang w:val="sr-Latn-RS" w:bidi="ar-OM"/>
                </w:rPr>
                <w:t>value</w:t>
              </w:r>
            </w:ins>
          </w:p>
        </w:tc>
        <w:tc>
          <w:tcPr>
            <w:tcW w:w="3117" w:type="dxa"/>
            <w:gridSpan w:val="2"/>
          </w:tcPr>
          <w:p w:rsidR="00723D21" w:rsidRDefault="00723D21" w:rsidP="00FE02A4">
            <w:pPr>
              <w:tabs>
                <w:tab w:val="left" w:pos="6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54" w:author="Sinisa Ristic" w:date="2015-11-25T13:30:00Z"/>
                <w:lang w:val="sr-Latn-RS" w:bidi="ar-OM"/>
              </w:rPr>
            </w:pPr>
            <w:ins w:id="755" w:author="Sinisa Ristic" w:date="2015-11-25T13:30:00Z">
              <w:r>
                <w:rPr>
                  <w:lang w:val="sr-Latn-RS" w:bidi="ar-OM"/>
                </w:rPr>
                <w:t>timestamp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56" w:author="Sinisa Ristic" w:date="2015-11-25T13:30:00Z"/>
                <w:lang w:val="sr-Latn-RS" w:bidi="ar-OM"/>
              </w:rPr>
            </w:pPr>
          </w:p>
        </w:tc>
      </w:tr>
    </w:tbl>
    <w:p w:rsidR="00723D21" w:rsidRDefault="00723D21" w:rsidP="00723D21">
      <w:pPr>
        <w:rPr>
          <w:ins w:id="757" w:author="Sinisa Ristic" w:date="2015-11-25T13:30:00Z"/>
          <w:lang w:val="sr-Latn-RS" w:bidi="ar-OM"/>
        </w:rPr>
      </w:pPr>
    </w:p>
    <w:p w:rsidR="00723D21" w:rsidRDefault="00C260BB" w:rsidP="00723D21">
      <w:pPr>
        <w:pStyle w:val="Heading2"/>
        <w:rPr>
          <w:ins w:id="758" w:author="Sinisa Ristic" w:date="2015-11-25T13:30:00Z"/>
          <w:lang w:val="sr-Latn-RS" w:bidi="ar-OM"/>
        </w:rPr>
      </w:pPr>
      <w:bookmarkStart w:id="759" w:name="_Toc436222395"/>
      <w:ins w:id="760" w:author="Sinisa Ristic" w:date="2015-11-25T13:33:00Z">
        <w:r>
          <w:rPr>
            <w:lang w:val="sr-Latn-RS" w:bidi="ar-OM"/>
          </w:rPr>
          <w:t>entity_definition_value</w:t>
        </w:r>
      </w:ins>
      <w:ins w:id="761" w:author="Sinisa Ristic" w:date="2015-11-25T13:30:00Z">
        <w:r w:rsidR="00723D21">
          <w:rPr>
            <w:lang w:val="sr-Latn-RS" w:bidi="ar-OM"/>
          </w:rPr>
          <w:t>_text</w:t>
        </w:r>
        <w:bookmarkEnd w:id="759"/>
      </w:ins>
    </w:p>
    <w:p w:rsidR="00723D21" w:rsidRDefault="00723D21" w:rsidP="00723D21">
      <w:pPr>
        <w:rPr>
          <w:ins w:id="762" w:author="Sinisa Ristic" w:date="2015-11-25T13:30:00Z"/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723D21" w:rsidTr="00FE02A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  <w:ins w:id="763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723D21" w:rsidRDefault="00723D21" w:rsidP="00FE02A4">
            <w:pPr>
              <w:rPr>
                <w:ins w:id="764" w:author="Sinisa Ristic" w:date="2015-11-25T13:30:00Z"/>
                <w:lang w:val="sr-Latn-RS" w:bidi="ar-OM"/>
              </w:rPr>
            </w:pPr>
            <w:ins w:id="765" w:author="Sinisa Ristic" w:date="2015-11-25T13:30:00Z">
              <w:r>
                <w:rPr>
                  <w:lang w:val="sr-Latn-RS" w:bidi="ar-OM"/>
                </w:rPr>
                <w:t>Field Name</w:t>
              </w:r>
            </w:ins>
          </w:p>
        </w:tc>
        <w:tc>
          <w:tcPr>
            <w:tcW w:w="3055" w:type="dxa"/>
            <w:gridSpan w:val="2"/>
          </w:tcPr>
          <w:p w:rsidR="00723D21" w:rsidRDefault="00723D21" w:rsidP="00FE0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766" w:author="Sinisa Ristic" w:date="2015-11-25T13:30:00Z"/>
                <w:lang w:val="sr-Latn-RS" w:bidi="ar-OM"/>
              </w:rPr>
            </w:pPr>
            <w:ins w:id="767" w:author="Sinisa Ristic" w:date="2015-11-25T13:30:00Z">
              <w:r>
                <w:rPr>
                  <w:lang w:val="sr-Latn-RS" w:bidi="ar-OM"/>
                </w:rPr>
                <w:t>Field Type</w:t>
              </w:r>
            </w:ins>
          </w:p>
        </w:tc>
        <w:tc>
          <w:tcPr>
            <w:tcW w:w="2965" w:type="dxa"/>
            <w:gridSpan w:val="2"/>
          </w:tcPr>
          <w:p w:rsidR="00723D21" w:rsidRDefault="00723D21" w:rsidP="00FE0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768" w:author="Sinisa Ristic" w:date="2015-11-25T13:30:00Z"/>
                <w:lang w:val="sr-Latn-RS" w:bidi="ar-OM"/>
              </w:rPr>
            </w:pPr>
            <w:ins w:id="769" w:author="Sinisa Ristic" w:date="2015-11-25T13:30:00Z">
              <w:r>
                <w:rPr>
                  <w:lang w:val="sr-Latn-RS" w:bidi="ar-OM"/>
                </w:rPr>
                <w:t>Field Description</w:t>
              </w:r>
            </w:ins>
          </w:p>
        </w:tc>
      </w:tr>
      <w:tr w:rsidR="00723D21" w:rsidRPr="009A2856" w:rsidTr="00FE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770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Pr="009A2856" w:rsidRDefault="00723D21" w:rsidP="00FE02A4">
            <w:pPr>
              <w:rPr>
                <w:ins w:id="771" w:author="Sinisa Ristic" w:date="2015-11-25T13:30:00Z"/>
                <w:lang w:val="sr-Latn-RS" w:bidi="ar-OM"/>
              </w:rPr>
            </w:pPr>
            <w:ins w:id="772" w:author="Sinisa Ristic" w:date="2015-11-25T13:30:00Z">
              <w:r>
                <w:rPr>
                  <w:lang w:val="sr-Latn-RS" w:bidi="ar-OM"/>
                </w:rPr>
                <w:t>id</w:t>
              </w:r>
              <w:r w:rsidRPr="009A2856">
                <w:rPr>
                  <w:lang w:val="sr-Latn-RS" w:bidi="ar-OM"/>
                </w:rPr>
                <w:tab/>
              </w:r>
              <w:r w:rsidRPr="009A2856">
                <w:rPr>
                  <w:lang w:val="sr-Latn-RS" w:bidi="ar-OM"/>
                </w:rPr>
                <w:tab/>
              </w:r>
              <w:r w:rsidRPr="009A2856">
                <w:rPr>
                  <w:lang w:val="sr-Latn-RS" w:bidi="ar-OM"/>
                </w:rPr>
                <w:tab/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73" w:author="Sinisa Ristic" w:date="2015-11-25T13:30:00Z"/>
                <w:lang w:val="sr-Latn-RS" w:bidi="ar-OM"/>
              </w:rPr>
            </w:pPr>
            <w:ins w:id="774" w:author="Sinisa Ristic" w:date="2015-11-25T13:30:00Z">
              <w:r w:rsidRPr="009A2856">
                <w:rPr>
                  <w:lang w:val="sr-Latn-RS" w:bidi="ar-OM"/>
                </w:rPr>
                <w:t xml:space="preserve"> serial, primary key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75" w:author="Sinisa Ristic" w:date="2015-11-25T13:30:00Z"/>
                <w:lang w:val="sr-Latn-RS" w:bidi="ar-OM"/>
              </w:rPr>
            </w:pPr>
          </w:p>
        </w:tc>
      </w:tr>
      <w:tr w:rsidR="00723D21" w:rsidRPr="009A2856" w:rsidTr="00FE02A4">
        <w:trPr>
          <w:ins w:id="776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Pr="009A2856" w:rsidRDefault="00723D21" w:rsidP="00FE02A4">
            <w:pPr>
              <w:rPr>
                <w:ins w:id="777" w:author="Sinisa Ristic" w:date="2015-11-25T13:30:00Z"/>
                <w:lang w:val="sr-Latn-RS" w:bidi="ar-OM"/>
              </w:rPr>
            </w:pPr>
            <w:ins w:id="778" w:author="Sinisa Ristic" w:date="2015-11-25T13:30:00Z">
              <w:r>
                <w:rPr>
                  <w:lang w:val="sr-Latn-RS" w:bidi="ar-OM"/>
                </w:rPr>
                <w:t>entity_id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79" w:author="Sinisa Ristic" w:date="2015-11-25T13:30:00Z"/>
                <w:lang w:val="sr-Latn-RS" w:bidi="ar-OM"/>
              </w:rPr>
            </w:pPr>
            <w:ins w:id="780" w:author="Sinisa Ristic" w:date="2015-11-25T13:30:00Z">
              <w:r>
                <w:rPr>
                  <w:lang w:val="sr-Latn-RS" w:bidi="ar-OM"/>
                </w:rPr>
                <w:t>int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81" w:author="Sinisa Ristic" w:date="2015-11-25T13:30:00Z"/>
                <w:lang w:val="sr-Latn-RS" w:bidi="ar-OM"/>
              </w:rPr>
            </w:pPr>
          </w:p>
        </w:tc>
      </w:tr>
      <w:tr w:rsidR="00723D21" w:rsidRPr="009A2856" w:rsidTr="00FE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782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Default="00723D21" w:rsidP="00FE02A4">
            <w:pPr>
              <w:rPr>
                <w:ins w:id="783" w:author="Sinisa Ristic" w:date="2015-11-25T13:30:00Z"/>
                <w:lang w:val="sr-Latn-RS" w:bidi="ar-OM"/>
              </w:rPr>
            </w:pPr>
            <w:ins w:id="784" w:author="Sinisa Ristic" w:date="2015-11-25T13:30:00Z">
              <w:r>
                <w:rPr>
                  <w:lang w:val="sr-Latn-RS" w:bidi="ar-OM"/>
                </w:rPr>
                <w:t>entity_defintion_id</w:t>
              </w:r>
            </w:ins>
          </w:p>
        </w:tc>
        <w:tc>
          <w:tcPr>
            <w:tcW w:w="3117" w:type="dxa"/>
            <w:gridSpan w:val="2"/>
          </w:tcPr>
          <w:p w:rsidR="00723D21" w:rsidRDefault="00723D21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85" w:author="Sinisa Ristic" w:date="2015-11-25T13:30:00Z"/>
                <w:lang w:val="sr-Latn-RS" w:bidi="ar-OM"/>
              </w:rPr>
            </w:pPr>
            <w:ins w:id="786" w:author="Sinisa Ristic" w:date="2015-11-25T13:30:00Z">
              <w:r>
                <w:rPr>
                  <w:lang w:val="sr-Latn-RS" w:bidi="ar-OM"/>
                </w:rPr>
                <w:t>int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87" w:author="Sinisa Ristic" w:date="2015-11-25T13:30:00Z"/>
                <w:lang w:val="sr-Latn-RS" w:bidi="ar-OM"/>
              </w:rPr>
            </w:pPr>
          </w:p>
        </w:tc>
      </w:tr>
      <w:tr w:rsidR="00723D21" w:rsidRPr="009A2856" w:rsidTr="00FE02A4">
        <w:trPr>
          <w:ins w:id="788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Default="00723D21" w:rsidP="00FE02A4">
            <w:pPr>
              <w:rPr>
                <w:ins w:id="789" w:author="Sinisa Ristic" w:date="2015-11-25T13:30:00Z"/>
                <w:lang w:val="sr-Latn-RS" w:bidi="ar-OM"/>
              </w:rPr>
            </w:pPr>
            <w:ins w:id="790" w:author="Sinisa Ristic" w:date="2015-11-25T13:30:00Z">
              <w:r>
                <w:rPr>
                  <w:lang w:val="sr-Latn-RS" w:bidi="ar-OM"/>
                </w:rPr>
                <w:t>attribute_id</w:t>
              </w:r>
            </w:ins>
          </w:p>
        </w:tc>
        <w:tc>
          <w:tcPr>
            <w:tcW w:w="3117" w:type="dxa"/>
            <w:gridSpan w:val="2"/>
          </w:tcPr>
          <w:p w:rsidR="00723D21" w:rsidRDefault="00723D21" w:rsidP="00FE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91" w:author="Sinisa Ristic" w:date="2015-11-25T13:30:00Z"/>
                <w:lang w:val="sr-Latn-RS" w:bidi="ar-OM"/>
              </w:rPr>
            </w:pPr>
            <w:ins w:id="792" w:author="Sinisa Ristic" w:date="2015-11-25T13:30:00Z">
              <w:r>
                <w:rPr>
                  <w:lang w:val="sr-Latn-RS" w:bidi="ar-OM"/>
                </w:rPr>
                <w:t>int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93" w:author="Sinisa Ristic" w:date="2015-11-25T13:30:00Z"/>
                <w:lang w:val="sr-Latn-RS" w:bidi="ar-OM"/>
              </w:rPr>
            </w:pPr>
          </w:p>
        </w:tc>
      </w:tr>
      <w:tr w:rsidR="00723D21" w:rsidRPr="009A2856" w:rsidTr="00FE0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794" w:author="Sinisa Ristic" w:date="2015-11-25T13:3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23D21" w:rsidRDefault="00723D21" w:rsidP="00FE02A4">
            <w:pPr>
              <w:rPr>
                <w:ins w:id="795" w:author="Sinisa Ristic" w:date="2015-11-25T13:30:00Z"/>
                <w:lang w:val="sr-Latn-RS" w:bidi="ar-OM"/>
              </w:rPr>
            </w:pPr>
            <w:ins w:id="796" w:author="Sinisa Ristic" w:date="2015-11-25T13:30:00Z">
              <w:r>
                <w:rPr>
                  <w:lang w:val="sr-Latn-RS" w:bidi="ar-OM"/>
                </w:rPr>
                <w:t>value</w:t>
              </w:r>
            </w:ins>
          </w:p>
        </w:tc>
        <w:tc>
          <w:tcPr>
            <w:tcW w:w="3117" w:type="dxa"/>
            <w:gridSpan w:val="2"/>
          </w:tcPr>
          <w:p w:rsidR="00723D21" w:rsidRDefault="00723D21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97" w:author="Sinisa Ristic" w:date="2015-11-25T13:30:00Z"/>
                <w:lang w:val="sr-Latn-RS" w:bidi="ar-OM"/>
              </w:rPr>
            </w:pPr>
            <w:ins w:id="798" w:author="Sinisa Ristic" w:date="2015-11-25T13:30:00Z">
              <w:r>
                <w:rPr>
                  <w:lang w:val="sr-Latn-RS" w:bidi="ar-OM"/>
                </w:rPr>
                <w:t>text</w:t>
              </w:r>
            </w:ins>
          </w:p>
        </w:tc>
        <w:tc>
          <w:tcPr>
            <w:tcW w:w="3117" w:type="dxa"/>
            <w:gridSpan w:val="2"/>
          </w:tcPr>
          <w:p w:rsidR="00723D21" w:rsidRPr="009A2856" w:rsidRDefault="00723D21" w:rsidP="00FE0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99" w:author="Sinisa Ristic" w:date="2015-11-25T13:30:00Z"/>
                <w:lang w:val="sr-Latn-RS" w:bidi="ar-OM"/>
              </w:rPr>
            </w:pPr>
          </w:p>
        </w:tc>
      </w:tr>
    </w:tbl>
    <w:p w:rsidR="009D5A55" w:rsidRPr="009D5A55" w:rsidRDefault="009D5A55" w:rsidP="009D5A55">
      <w:pPr>
        <w:rPr>
          <w:lang w:val="sr-Latn-RS" w:bidi="ar-OM"/>
        </w:rPr>
      </w:pPr>
    </w:p>
    <w:p w:rsidR="000C77FA" w:rsidRDefault="000C77FA" w:rsidP="00842F13">
      <w:pPr>
        <w:pStyle w:val="Heading1"/>
        <w:rPr>
          <w:lang w:val="sr-Latn-RS" w:bidi="ar-OM"/>
        </w:rPr>
      </w:pPr>
      <w:bookmarkStart w:id="800" w:name="_Toc436222396"/>
      <w:r>
        <w:rPr>
          <w:lang w:val="sr-Latn-RS" w:bidi="ar-OM"/>
        </w:rPr>
        <w:t>Use Cases – Views</w:t>
      </w:r>
      <w:bookmarkEnd w:id="800"/>
    </w:p>
    <w:p w:rsidR="000C77FA" w:rsidRDefault="000C77FA" w:rsidP="000C77FA">
      <w:pPr>
        <w:rPr>
          <w:lang w:val="sr-Latn-RS" w:bidi="ar-OM"/>
        </w:rPr>
      </w:pPr>
    </w:p>
    <w:p w:rsidR="000C77FA" w:rsidRDefault="000C77FA" w:rsidP="000C77FA">
      <w:pPr>
        <w:pStyle w:val="Heading2"/>
        <w:rPr>
          <w:lang w:val="sr-Latn-RS" w:bidi="ar-OM"/>
        </w:rPr>
      </w:pPr>
      <w:bookmarkStart w:id="801" w:name="_Toc436222397"/>
      <w:r>
        <w:rPr>
          <w:lang w:val="sr-Latn-RS" w:bidi="ar-OM"/>
        </w:rPr>
        <w:t>Pravljenje rezervacije</w:t>
      </w:r>
      <w:bookmarkEnd w:id="801"/>
    </w:p>
    <w:p w:rsidR="009329C4" w:rsidRPr="009329C4" w:rsidRDefault="009329C4" w:rsidP="009329C4">
      <w:pPr>
        <w:rPr>
          <w:lang w:val="sr-Latn-RS" w:bidi="ar-OM"/>
        </w:rPr>
      </w:pPr>
    </w:p>
    <w:p w:rsidR="009329C4" w:rsidRDefault="009329C4" w:rsidP="009329C4">
      <w:pPr>
        <w:rPr>
          <w:lang w:val="sr-Latn-RS" w:bidi="ar-OM"/>
        </w:rPr>
      </w:pPr>
    </w:p>
    <w:p w:rsidR="009329C4" w:rsidRPr="005F1599" w:rsidRDefault="00AF742E" w:rsidP="009329C4">
      <w:pPr>
        <w:rPr>
          <w:lang w:bidi="ar-OM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5570547" cy="2687816"/>
            <wp:effectExtent l="0" t="0" r="0" b="0"/>
            <wp:docPr id="10" name="Picture 10" descr="https://documents.lucidchart.com/documents/b69d2588-d628-46a1-bfff-8dd0be47b20a/pages/0_0?a=690&amp;x=-16&amp;y=5&amp;w=1232&amp;h=594&amp;store=1&amp;accept=image%2F*&amp;auth=LCA%202efbffca77bef4a2db1c5f0a11d3e54ba03d709f-ts%3D1445951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b69d2588-d628-46a1-bfff-8dd0be47b20a/pages/0_0?a=690&amp;x=-16&amp;y=5&amp;w=1232&amp;h=594&amp;store=1&amp;accept=image%2F*&amp;auth=LCA%202efbffca77bef4a2db1c5f0a11d3e54ba03d709f-ts%3D144595117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181" cy="269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9C4" w:rsidRPr="009329C4" w:rsidRDefault="009329C4" w:rsidP="009329C4">
      <w:pPr>
        <w:rPr>
          <w:lang w:val="sr-Latn-RS" w:bidi="ar-OM"/>
        </w:rPr>
      </w:pPr>
    </w:p>
    <w:p w:rsidR="000C77FA" w:rsidRDefault="000C77FA" w:rsidP="000C77FA">
      <w:pPr>
        <w:rPr>
          <w:lang w:val="sr-Latn-RS" w:bidi="ar-OM"/>
        </w:rPr>
      </w:pPr>
    </w:p>
    <w:p w:rsidR="000C77FA" w:rsidRDefault="009329C4" w:rsidP="009329C4">
      <w:pPr>
        <w:pStyle w:val="Heading2"/>
        <w:rPr>
          <w:lang w:val="sr-Latn-RS" w:bidi="ar-OM"/>
        </w:rPr>
      </w:pPr>
      <w:bookmarkStart w:id="802" w:name="_Toc436222398"/>
      <w:r>
        <w:rPr>
          <w:lang w:val="sr-Latn-RS" w:bidi="ar-OM"/>
        </w:rPr>
        <w:t>Klasifikacija entiteta u kategoriju</w:t>
      </w:r>
      <w:bookmarkEnd w:id="802"/>
    </w:p>
    <w:p w:rsidR="009329C4" w:rsidRPr="009329C4" w:rsidRDefault="009329C4" w:rsidP="009329C4">
      <w:pPr>
        <w:rPr>
          <w:lang w:val="sr-Latn-RS" w:bidi="ar-OM"/>
        </w:rPr>
      </w:pPr>
    </w:p>
    <w:p w:rsidR="009329C4" w:rsidRDefault="009329C4" w:rsidP="009329C4">
      <w:pPr>
        <w:rPr>
          <w:lang w:val="sr-Latn-RS" w:bidi="ar-OM"/>
        </w:rPr>
      </w:pPr>
    </w:p>
    <w:p w:rsidR="009329C4" w:rsidRPr="009329C4" w:rsidRDefault="009329C4" w:rsidP="009329C4">
      <w:pPr>
        <w:jc w:val="center"/>
        <w:rPr>
          <w:lang w:val="sr-Latn-RS" w:bidi="ar-OM"/>
        </w:rPr>
      </w:pPr>
      <w:r>
        <w:rPr>
          <w:noProof/>
          <w:lang w:eastAsia="en-US"/>
        </w:rPr>
        <w:drawing>
          <wp:inline distT="0" distB="0" distL="0" distR="0">
            <wp:extent cx="4052621" cy="864646"/>
            <wp:effectExtent l="0" t="0" r="0" b="0"/>
            <wp:docPr id="13" name="Picture 13" descr="https://documents.lucidchart.com/documents/b69d2588-d628-46a1-bfff-8dd0be47b20a/pages/0_0?a=610&amp;x=82&amp;y=772&amp;w=825&amp;h=176&amp;store=1&amp;accept=image%2F*&amp;auth=LCA%20d39189502c48e6e590ce08da6646c725cef5619d-ts%3D1445859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b69d2588-d628-46a1-bfff-8dd0be47b20a/pages/0_0?a=610&amp;x=82&amp;y=772&amp;w=825&amp;h=176&amp;store=1&amp;accept=image%2F*&amp;auth=LCA%20d39189502c48e6e590ce08da6646c725cef5619d-ts%3D144585979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454" cy="88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9C4" w:rsidRDefault="009329C4">
      <w:pPr>
        <w:rPr>
          <w:lang w:val="sr-Latn-RS" w:bidi="ar-OM"/>
        </w:rPr>
      </w:pPr>
    </w:p>
    <w:p w:rsidR="000C77FA" w:rsidRDefault="000C77FA">
      <w:pPr>
        <w:rPr>
          <w:lang w:val="sr-Latn-RS" w:bidi="ar-OM"/>
        </w:rPr>
      </w:pPr>
    </w:p>
    <w:p w:rsidR="00C15D9E" w:rsidRDefault="00C15D9E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sr-Latn-RS" w:bidi="ar-OM"/>
        </w:rPr>
      </w:pPr>
      <w:r>
        <w:rPr>
          <w:lang w:val="sr-Latn-RS" w:bidi="ar-OM"/>
        </w:rPr>
        <w:br w:type="page"/>
      </w:r>
    </w:p>
    <w:p w:rsidR="00C15D9E" w:rsidRDefault="00C15D9E" w:rsidP="00C15D9E">
      <w:pPr>
        <w:pStyle w:val="Heading2"/>
        <w:rPr>
          <w:lang w:val="sr-Latn-RS" w:bidi="ar-OM"/>
        </w:rPr>
      </w:pPr>
      <w:bookmarkStart w:id="803" w:name="_Toc436222399"/>
      <w:r>
        <w:rPr>
          <w:lang w:val="sr-Latn-RS" w:bidi="ar-OM"/>
        </w:rPr>
        <w:lastRenderedPageBreak/>
        <w:t>Dodavanje novog user-a</w:t>
      </w:r>
      <w:bookmarkEnd w:id="803"/>
    </w:p>
    <w:p w:rsidR="00C15D9E" w:rsidRDefault="00C15D9E" w:rsidP="00C15D9E">
      <w:pPr>
        <w:rPr>
          <w:lang w:val="sr-Latn-RS" w:bidi="ar-OM"/>
        </w:rPr>
      </w:pPr>
    </w:p>
    <w:p w:rsidR="00C15D9E" w:rsidRDefault="00C15D9E" w:rsidP="00C15D9E">
      <w:pPr>
        <w:rPr>
          <w:lang w:val="sr-Latn-RS" w:bidi="ar-OM"/>
        </w:rPr>
      </w:pPr>
      <w:r>
        <w:rPr>
          <w:noProof/>
          <w:lang w:eastAsia="en-US"/>
        </w:rPr>
        <w:drawing>
          <wp:inline distT="0" distB="0" distL="0" distR="0">
            <wp:extent cx="5943600" cy="1011970"/>
            <wp:effectExtent l="0" t="0" r="0" b="0"/>
            <wp:docPr id="14" name="Picture 14" descr="https://documents.lucidchart.com/documents/b69d2588-d628-46a1-bfff-8dd0be47b20a/pages/0_0?a=610&amp;x=-7&amp;y=1132&amp;w=1034&amp;h=176&amp;store=1&amp;accept=image%2F*&amp;auth=LCA%2063b1642a7de536647843df6a2aea5dbec5e291e3-ts%3D1445859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s.lucidchart.com/documents/b69d2588-d628-46a1-bfff-8dd0be47b20a/pages/0_0?a=610&amp;x=-7&amp;y=1132&amp;w=1034&amp;h=176&amp;store=1&amp;accept=image%2F*&amp;auth=LCA%2063b1642a7de536647843df6a2aea5dbec5e291e3-ts%3D144585979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D9E" w:rsidRDefault="00C15D9E" w:rsidP="00C15D9E">
      <w:pPr>
        <w:rPr>
          <w:lang w:val="sr-Latn-RS" w:bidi="ar-OM"/>
        </w:rPr>
      </w:pPr>
    </w:p>
    <w:p w:rsidR="00C15D9E" w:rsidRDefault="00C15D9E" w:rsidP="00C15D9E">
      <w:pPr>
        <w:rPr>
          <w:lang w:val="sr-Latn-RS" w:bidi="ar-OM"/>
        </w:rPr>
      </w:pPr>
    </w:p>
    <w:p w:rsidR="00C15D9E" w:rsidRDefault="00C15D9E" w:rsidP="00C15D9E">
      <w:pPr>
        <w:pStyle w:val="Heading2"/>
        <w:rPr>
          <w:lang w:val="sr-Latn-RS" w:bidi="ar-OM"/>
        </w:rPr>
      </w:pPr>
      <w:bookmarkStart w:id="804" w:name="_Toc436222400"/>
      <w:r>
        <w:rPr>
          <w:lang w:val="sr-Latn-RS" w:bidi="ar-OM"/>
        </w:rPr>
        <w:t>Finansijski plan i cene</w:t>
      </w:r>
      <w:bookmarkEnd w:id="804"/>
    </w:p>
    <w:p w:rsidR="00C15D9E" w:rsidRDefault="00C15D9E" w:rsidP="00C15D9E">
      <w:pPr>
        <w:rPr>
          <w:lang w:val="sr-Latn-RS" w:bidi="ar-OM"/>
        </w:rPr>
      </w:pPr>
    </w:p>
    <w:p w:rsidR="00C15D9E" w:rsidRDefault="00C15D9E" w:rsidP="00C15D9E">
      <w:pPr>
        <w:rPr>
          <w:lang w:val="sr-Latn-RS" w:bidi="ar-OM"/>
        </w:rPr>
      </w:pPr>
      <w:r>
        <w:rPr>
          <w:noProof/>
          <w:lang w:eastAsia="en-US"/>
        </w:rPr>
        <w:drawing>
          <wp:inline distT="0" distB="0" distL="0" distR="0">
            <wp:extent cx="5943600" cy="1540765"/>
            <wp:effectExtent l="0" t="0" r="0" b="0"/>
            <wp:docPr id="16" name="Picture 16" descr="https://documents.lucidchart.com/documents/b69d2588-d628-46a1-bfff-8dd0be47b20a/pages/0_0?a=614&amp;x=2&amp;y=1405&amp;w=1276&amp;h=330&amp;store=1&amp;accept=image%2F*&amp;auth=LCA%20bec5295668ccc347f93545a70d84867a800f8bfc-ts%3D1445859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ocuments.lucidchart.com/documents/b69d2588-d628-46a1-bfff-8dd0be47b20a/pages/0_0?a=614&amp;x=2&amp;y=1405&amp;w=1276&amp;h=330&amp;store=1&amp;accept=image%2F*&amp;auth=LCA%20bec5295668ccc347f93545a70d84867a800f8bfc-ts%3D144585979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259" w:rsidRDefault="00880259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sr-Latn-RS" w:bidi="ar-OM"/>
        </w:rPr>
      </w:pPr>
      <w:r>
        <w:rPr>
          <w:lang w:val="sr-Latn-RS" w:bidi="ar-OM"/>
        </w:rPr>
        <w:br w:type="page"/>
      </w:r>
    </w:p>
    <w:p w:rsidR="005F1599" w:rsidRDefault="00880259" w:rsidP="00880259">
      <w:pPr>
        <w:pStyle w:val="Heading2"/>
        <w:rPr>
          <w:lang w:val="sr-Latn-RS" w:bidi="ar-OM"/>
        </w:rPr>
      </w:pPr>
      <w:bookmarkStart w:id="805" w:name="_Toc436222401"/>
      <w:r>
        <w:rPr>
          <w:lang w:val="sr-Latn-RS" w:bidi="ar-OM"/>
        </w:rPr>
        <w:lastRenderedPageBreak/>
        <w:t>Povezivanje entiteta i atributa</w:t>
      </w:r>
      <w:bookmarkEnd w:id="805"/>
    </w:p>
    <w:p w:rsidR="00880259" w:rsidRDefault="00880259" w:rsidP="00880259">
      <w:pPr>
        <w:rPr>
          <w:lang w:val="sr-Latn-RS" w:bidi="ar-OM"/>
        </w:rPr>
      </w:pPr>
    </w:p>
    <w:p w:rsidR="00880259" w:rsidRPr="00880259" w:rsidRDefault="00880259" w:rsidP="00880259">
      <w:pPr>
        <w:jc w:val="center"/>
        <w:rPr>
          <w:lang w:val="sr-Latn-RS" w:bidi="ar-OM"/>
        </w:rPr>
      </w:pPr>
      <w:r>
        <w:rPr>
          <w:noProof/>
          <w:lang w:eastAsia="en-US"/>
        </w:rPr>
        <w:drawing>
          <wp:inline distT="0" distB="0" distL="0" distR="0">
            <wp:extent cx="4807612" cy="4807612"/>
            <wp:effectExtent l="0" t="0" r="0" b="0"/>
            <wp:docPr id="11" name="Picture 11" descr="https://documents.lucidchart.com/documents/c92c8111-0406-428c-bcef-6f9335427a43/pages/33_2?a=458&amp;x=28&amp;y=108&amp;w=1144&amp;h=1144&amp;store=1&amp;accept=image%2F*&amp;auth=LCA%2030789dc1ae17e690f75d7f4d1cba01c3d64a65b2-ts%3D1445951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c92c8111-0406-428c-bcef-6f9335427a43/pages/33_2?a=458&amp;x=28&amp;y=108&amp;w=1144&amp;h=1144&amp;store=1&amp;accept=image%2F*&amp;auth=LCA%2030789dc1ae17e690f75d7f4d1cba01c3d64a65b2-ts%3D144595137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454" cy="481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D9E" w:rsidRDefault="00C15D9E" w:rsidP="00C15D9E">
      <w:pPr>
        <w:rPr>
          <w:lang w:val="sr-Latn-RS" w:bidi="ar-OM"/>
        </w:rPr>
      </w:pPr>
    </w:p>
    <w:p w:rsidR="00C15D9E" w:rsidRDefault="00C15D9E" w:rsidP="00C15D9E">
      <w:pPr>
        <w:rPr>
          <w:lang w:val="sr-Latn-RS" w:bidi="ar-OM"/>
        </w:rPr>
      </w:pPr>
    </w:p>
    <w:p w:rsidR="00490BEC" w:rsidRDefault="00C15D9E" w:rsidP="00C15D9E">
      <w:pPr>
        <w:pStyle w:val="Heading1"/>
        <w:rPr>
          <w:lang w:val="sr-Latn-RS" w:bidi="ar-OM"/>
        </w:rPr>
      </w:pPr>
      <w:r>
        <w:rPr>
          <w:lang w:val="sr-Latn-RS" w:bidi="ar-OM"/>
        </w:rPr>
        <w:br w:type="page"/>
      </w:r>
    </w:p>
    <w:p w:rsidR="00490BEC" w:rsidRDefault="00490BEC" w:rsidP="00C15D9E">
      <w:pPr>
        <w:pStyle w:val="Heading1"/>
        <w:rPr>
          <w:lang w:val="sr-Latn-RS" w:bidi="ar-OM"/>
        </w:rPr>
      </w:pPr>
      <w:bookmarkStart w:id="806" w:name="_Toc436222402"/>
      <w:r>
        <w:rPr>
          <w:lang w:val="sr-Latn-RS" w:bidi="ar-OM"/>
        </w:rPr>
        <w:lastRenderedPageBreak/>
        <w:t>Kategorizaija korisnika, uloge i zadaci</w:t>
      </w:r>
      <w:bookmarkEnd w:id="806"/>
    </w:p>
    <w:p w:rsidR="00490BEC" w:rsidRDefault="00490BEC" w:rsidP="00490BEC">
      <w:pPr>
        <w:rPr>
          <w:lang w:val="sr-Latn-RS" w:bidi="ar-OM"/>
        </w:rPr>
      </w:pPr>
    </w:p>
    <w:p w:rsidR="00490BEC" w:rsidRDefault="00490BEC" w:rsidP="00490BEC">
      <w:pPr>
        <w:rPr>
          <w:lang w:val="sr-Latn-RS" w:bidi="ar-OM"/>
        </w:rPr>
      </w:pPr>
      <w:r>
        <w:rPr>
          <w:lang w:val="sr-Latn-RS" w:bidi="ar-OM"/>
        </w:rPr>
        <w:t>Potrebno je definisati razne nivoe korisnika u zavisnosti od njihovih uloga i dodeliti im privilegije za odredjene taskove u okviru aplikacije.</w:t>
      </w:r>
    </w:p>
    <w:p w:rsidR="00490BEC" w:rsidRDefault="00490BEC" w:rsidP="00490BEC">
      <w:pPr>
        <w:rPr>
          <w:lang w:val="sr-Latn-RS" w:bidi="ar-OM"/>
        </w:rPr>
      </w:pPr>
      <w:r>
        <w:rPr>
          <w:lang w:val="sr-Latn-RS" w:bidi="ar-OM"/>
        </w:rPr>
        <w:t>Potrebna su na bar tri nivoa korisnika:</w:t>
      </w:r>
    </w:p>
    <w:p w:rsidR="00490BEC" w:rsidRDefault="00490BEC" w:rsidP="00490BEC">
      <w:pPr>
        <w:pStyle w:val="ListParagraph"/>
        <w:numPr>
          <w:ilvl w:val="0"/>
          <w:numId w:val="20"/>
        </w:numPr>
        <w:rPr>
          <w:lang w:val="sr-Latn-RS" w:bidi="ar-OM"/>
        </w:rPr>
      </w:pPr>
      <w:r>
        <w:rPr>
          <w:lang w:val="sr-Latn-RS" w:bidi="ar-OM"/>
        </w:rPr>
        <w:t xml:space="preserve">Administrator  </w:t>
      </w:r>
    </w:p>
    <w:p w:rsidR="00490BEC" w:rsidRDefault="00490BEC" w:rsidP="00490BEC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 xml:space="preserve">Konfiguriše sistem </w:t>
      </w:r>
    </w:p>
    <w:p w:rsidR="00490BEC" w:rsidRPr="00490BEC" w:rsidRDefault="00490BEC" w:rsidP="00490BEC">
      <w:pPr>
        <w:pStyle w:val="ListParagraph"/>
        <w:numPr>
          <w:ilvl w:val="2"/>
          <w:numId w:val="20"/>
        </w:numPr>
        <w:rPr>
          <w:lang w:val="sr-Latn-RS" w:bidi="ar-OM"/>
        </w:rPr>
      </w:pPr>
      <w:r>
        <w:rPr>
          <w:lang w:val="sr-Latn-RS" w:bidi="ar-OM"/>
        </w:rPr>
        <w:t xml:space="preserve">Formira i uređuje listu tipova objekata (tip </w:t>
      </w:r>
      <w:r w:rsidRPr="00490BEC">
        <w:rPr>
          <w:lang w:val="sr-Latn-RS" w:bidi="ar-OM"/>
        </w:rPr>
        <w:t xml:space="preserve">-&gt; </w:t>
      </w:r>
      <w:r>
        <w:rPr>
          <w:lang w:val="sr-Latn-RS" w:bidi="ar-OM"/>
        </w:rPr>
        <w:t>gruba podela, primer. tipovi su – soba, bungalov, brod, kancelarija, sportska sala itd.), dodaje, menja, briše tipove.</w:t>
      </w:r>
    </w:p>
    <w:p w:rsidR="00490BEC" w:rsidRDefault="00490BEC" w:rsidP="00490BEC">
      <w:pPr>
        <w:pStyle w:val="ListParagraph"/>
        <w:numPr>
          <w:ilvl w:val="2"/>
          <w:numId w:val="20"/>
        </w:numPr>
        <w:rPr>
          <w:lang w:val="sr-Latn-RS" w:bidi="ar-OM"/>
        </w:rPr>
      </w:pPr>
      <w:r>
        <w:rPr>
          <w:lang w:val="sr-Latn-RS" w:bidi="ar-OM"/>
        </w:rPr>
        <w:t>Formira i uređuje listu definicija entiteta (definicija -&gt; finija podela, primer: jednokrevetna, dvokrevetna, trokrevetna soba ili apartman), dodaje, menja, briše definicije objekata.</w:t>
      </w:r>
    </w:p>
    <w:p w:rsidR="000502E2" w:rsidRDefault="000502E2" w:rsidP="00490BEC">
      <w:pPr>
        <w:pStyle w:val="ListParagraph"/>
        <w:numPr>
          <w:ilvl w:val="2"/>
          <w:numId w:val="20"/>
        </w:numPr>
        <w:rPr>
          <w:lang w:val="sr-Latn-RS" w:bidi="ar-OM"/>
        </w:rPr>
      </w:pPr>
      <w:r>
        <w:rPr>
          <w:lang w:val="sr-Latn-RS" w:bidi="ar-OM"/>
        </w:rPr>
        <w:t>Konfiguriše mail-adresu</w:t>
      </w:r>
    </w:p>
    <w:p w:rsidR="000502E2" w:rsidRDefault="000502E2" w:rsidP="000502E2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Konfiguriše korisnike sistema</w:t>
      </w:r>
    </w:p>
    <w:p w:rsidR="000502E2" w:rsidRDefault="000502E2" w:rsidP="00490BEC">
      <w:pPr>
        <w:pStyle w:val="ListParagraph"/>
        <w:numPr>
          <w:ilvl w:val="2"/>
          <w:numId w:val="20"/>
        </w:numPr>
        <w:rPr>
          <w:lang w:val="sr-Latn-RS" w:bidi="ar-OM"/>
        </w:rPr>
      </w:pPr>
      <w:r>
        <w:rPr>
          <w:lang w:val="sr-Latn-RS" w:bidi="ar-OM"/>
        </w:rPr>
        <w:t>Dodaje, menja, blokira, briše nove korisnike</w:t>
      </w:r>
    </w:p>
    <w:p w:rsidR="000502E2" w:rsidRDefault="000502E2" w:rsidP="00490BEC">
      <w:pPr>
        <w:pStyle w:val="ListParagraph"/>
        <w:numPr>
          <w:ilvl w:val="2"/>
          <w:numId w:val="20"/>
        </w:numPr>
        <w:rPr>
          <w:lang w:val="sr-Latn-RS" w:bidi="ar-OM"/>
        </w:rPr>
      </w:pPr>
      <w:r>
        <w:rPr>
          <w:lang w:val="sr-Latn-RS" w:bidi="ar-OM"/>
        </w:rPr>
        <w:t>Dodaje, menja, blokira i briše prvilegije korisnika</w:t>
      </w:r>
    </w:p>
    <w:p w:rsidR="000502E2" w:rsidRDefault="00490BEC" w:rsidP="000502E2">
      <w:pPr>
        <w:pStyle w:val="ListParagraph"/>
        <w:numPr>
          <w:ilvl w:val="0"/>
          <w:numId w:val="20"/>
        </w:numPr>
        <w:rPr>
          <w:lang w:val="sr-Latn-RS" w:bidi="ar-OM"/>
        </w:rPr>
      </w:pPr>
      <w:r>
        <w:rPr>
          <w:lang w:val="sr-Latn-RS" w:bidi="ar-OM"/>
        </w:rPr>
        <w:t>Power User</w:t>
      </w:r>
      <w:r w:rsidR="000502E2">
        <w:rPr>
          <w:lang w:val="sr-Latn-RS" w:bidi="ar-OM"/>
        </w:rPr>
        <w:t xml:space="preserve"> (Manager)</w:t>
      </w:r>
    </w:p>
    <w:p w:rsidR="000502E2" w:rsidRDefault="000502E2" w:rsidP="000502E2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Formira i uredjuje listu objekata. Dodaje, menja ili briše objekte, koji pripadaju jednoj od postojećih definicija u bazi</w:t>
      </w:r>
    </w:p>
    <w:p w:rsidR="000502E2" w:rsidRDefault="000502E2" w:rsidP="000502E2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Uredjuje i menja finansijski plan, dodaje nove finanskijske planove.</w:t>
      </w:r>
    </w:p>
    <w:p w:rsidR="000502E2" w:rsidRDefault="000502E2" w:rsidP="000502E2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Pregleda izveštaje</w:t>
      </w:r>
    </w:p>
    <w:p w:rsidR="000502E2" w:rsidRDefault="000502E2" w:rsidP="000502E2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Konfiguriše nove izveštaje</w:t>
      </w:r>
    </w:p>
    <w:p w:rsidR="000502E2" w:rsidRDefault="000502E2" w:rsidP="000502E2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Ima uvid u bazu klijenata</w:t>
      </w:r>
    </w:p>
    <w:p w:rsidR="000502E2" w:rsidRDefault="000502E2" w:rsidP="000502E2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Generiše poruke sa novostima za klijente.</w:t>
      </w:r>
    </w:p>
    <w:p w:rsidR="00152150" w:rsidRDefault="00152150" w:rsidP="000502E2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Ima uvid u zauzetost(rezervisanost) resursa po vremenskom domenu.</w:t>
      </w:r>
    </w:p>
    <w:p w:rsidR="00152150" w:rsidRDefault="00152150" w:rsidP="000502E2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Ima uvid u trenutno stanje resursa (spremni, u sredjivanju, van funkcije itd.)</w:t>
      </w:r>
    </w:p>
    <w:p w:rsidR="00152150" w:rsidRPr="000502E2" w:rsidRDefault="00152150" w:rsidP="000502E2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Može da privremeno ili permanentno poništi rezervaciju.</w:t>
      </w:r>
    </w:p>
    <w:p w:rsidR="00490BEC" w:rsidRDefault="00490BEC" w:rsidP="00490BEC">
      <w:pPr>
        <w:pStyle w:val="ListParagraph"/>
        <w:numPr>
          <w:ilvl w:val="0"/>
          <w:numId w:val="20"/>
        </w:numPr>
        <w:rPr>
          <w:lang w:val="sr-Latn-RS" w:bidi="ar-OM"/>
        </w:rPr>
      </w:pPr>
      <w:r>
        <w:rPr>
          <w:lang w:val="sr-Latn-RS" w:bidi="ar-OM"/>
        </w:rPr>
        <w:t>User</w:t>
      </w:r>
    </w:p>
    <w:p w:rsidR="00152150" w:rsidRDefault="00152150" w:rsidP="00152150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Pravi novu rezervaciju, menja ili poništava postojeću.</w:t>
      </w:r>
    </w:p>
    <w:p w:rsidR="00152150" w:rsidRDefault="00152150" w:rsidP="00152150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Unosi novog korisnika/klijenta, menja podatke o korisniku/klijentu.</w:t>
      </w:r>
    </w:p>
    <w:p w:rsidR="00152150" w:rsidRDefault="00152150" w:rsidP="00152150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Ima uvid u zauzetost(rezervisanost) resursa po vremenskom domenu.</w:t>
      </w:r>
    </w:p>
    <w:p w:rsidR="00152150" w:rsidRDefault="00152150" w:rsidP="00152150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Ima uvid u trenutno stanje resursa (spremni, u sredjivanju, van funkcije itd.)</w:t>
      </w:r>
    </w:p>
    <w:p w:rsidR="00152150" w:rsidRPr="00152150" w:rsidRDefault="00152150" w:rsidP="00954F8F">
      <w:pPr>
        <w:pStyle w:val="ListParagraph"/>
        <w:ind w:left="1440"/>
        <w:rPr>
          <w:lang w:val="sr-Latn-RS" w:bidi="ar-OM"/>
        </w:rPr>
      </w:pPr>
    </w:p>
    <w:p w:rsidR="00490BEC" w:rsidRDefault="00490BEC">
      <w:pPr>
        <w:rPr>
          <w:lang w:val="sr-Latn-RS" w:bidi="ar-OM"/>
        </w:rPr>
      </w:pPr>
      <w:r>
        <w:rPr>
          <w:lang w:val="sr-Latn-RS" w:bidi="ar-OM"/>
        </w:rPr>
        <w:br w:type="page"/>
      </w:r>
    </w:p>
    <w:p w:rsidR="00490BEC" w:rsidRPr="00490BEC" w:rsidRDefault="00490BEC" w:rsidP="00490BEC">
      <w:pPr>
        <w:rPr>
          <w:lang w:val="sr-Latn-RS" w:bidi="ar-OM"/>
        </w:rPr>
      </w:pPr>
    </w:p>
    <w:p w:rsidR="00330F6A" w:rsidRDefault="0083545B" w:rsidP="00C15D9E">
      <w:pPr>
        <w:pStyle w:val="Heading1"/>
        <w:rPr>
          <w:lang w:val="sr-Latn-RS" w:bidi="ar-OM"/>
        </w:rPr>
      </w:pPr>
      <w:bookmarkStart w:id="807" w:name="_Toc436222403"/>
      <w:r>
        <w:rPr>
          <w:lang w:val="sr-Latn-RS" w:bidi="ar-OM"/>
        </w:rPr>
        <w:t>Korisnički modul (User)</w:t>
      </w:r>
      <w:bookmarkEnd w:id="807"/>
    </w:p>
    <w:p w:rsidR="00842F13" w:rsidRDefault="00842F13" w:rsidP="00842F13">
      <w:pPr>
        <w:pStyle w:val="Heading2"/>
        <w:rPr>
          <w:lang w:val="sr-Latn-RS" w:bidi="ar-OM"/>
        </w:rPr>
      </w:pPr>
      <w:bookmarkStart w:id="808" w:name="_Toc436222404"/>
      <w:r>
        <w:rPr>
          <w:lang w:val="sr-Latn-RS" w:bidi="ar-OM"/>
        </w:rPr>
        <w:t>Glavni</w:t>
      </w:r>
      <w:bookmarkEnd w:id="808"/>
    </w:p>
    <w:p w:rsidR="00842F13" w:rsidRDefault="00842F13" w:rsidP="00842F13">
      <w:pPr>
        <w:rPr>
          <w:lang w:val="sr-Latn-RS" w:bidi="ar-OM"/>
        </w:rPr>
      </w:pPr>
    </w:p>
    <w:p w:rsidR="00842F13" w:rsidRPr="007B332A" w:rsidRDefault="00842F13" w:rsidP="007B332A">
      <w:pPr>
        <w:pStyle w:val="Heading3"/>
        <w:rPr>
          <w:lang w:val="sr-Latn-RS" w:bidi="ar-OM"/>
        </w:rPr>
      </w:pPr>
      <w:bookmarkStart w:id="809" w:name="_Toc436222405"/>
      <w:r>
        <w:rPr>
          <w:lang w:val="sr-Latn-RS" w:bidi="ar-OM"/>
        </w:rPr>
        <w:t>Opis</w:t>
      </w:r>
      <w:bookmarkEnd w:id="809"/>
    </w:p>
    <w:p w:rsidR="007B332A" w:rsidRDefault="007B332A" w:rsidP="007B332A">
      <w:pPr>
        <w:pStyle w:val="Heading4"/>
        <w:rPr>
          <w:lang w:val="sr-Latn-RS" w:bidi="ar-OM"/>
        </w:rPr>
      </w:pPr>
      <w:r>
        <w:rPr>
          <w:lang w:val="sr-Latn-RS" w:bidi="ar-OM"/>
        </w:rPr>
        <w:t>Header</w:t>
      </w:r>
    </w:p>
    <w:p w:rsidR="007B332A" w:rsidRDefault="007B332A" w:rsidP="00842F13">
      <w:pPr>
        <w:rPr>
          <w:lang w:val="sr-Latn-RS" w:bidi="ar-OM"/>
        </w:rPr>
      </w:pPr>
      <w:r>
        <w:rPr>
          <w:lang w:val="sr-Latn-RS" w:bidi="ar-OM"/>
        </w:rPr>
        <w:t>Linkovi na listu soba (Objekata), klijenata, log out.</w:t>
      </w:r>
    </w:p>
    <w:p w:rsidR="007B332A" w:rsidRDefault="007B332A" w:rsidP="007B332A">
      <w:pPr>
        <w:pStyle w:val="Heading4"/>
        <w:rPr>
          <w:lang w:val="sr-Latn-RS" w:bidi="ar-OM"/>
        </w:rPr>
      </w:pPr>
      <w:r>
        <w:rPr>
          <w:lang w:val="sr-Latn-RS" w:bidi="ar-OM"/>
        </w:rPr>
        <w:t>Gornji deo ekrana</w:t>
      </w:r>
    </w:p>
    <w:p w:rsidR="007B332A" w:rsidRDefault="007B332A" w:rsidP="007B332A">
      <w:pPr>
        <w:rPr>
          <w:lang w:val="sr-Latn-RS" w:bidi="ar-OM"/>
        </w:rPr>
      </w:pPr>
      <w:r>
        <w:rPr>
          <w:lang w:val="sr-Latn-RS" w:bidi="ar-OM"/>
        </w:rPr>
        <w:t xml:space="preserve">U gornjem delu ekrana polja za pretragu po datumu dolaska, datumu odlaska, imenu klijenta, broju rezervacije, statusu rezervacije. </w:t>
      </w:r>
    </w:p>
    <w:p w:rsidR="007B332A" w:rsidRPr="007B332A" w:rsidRDefault="007B332A" w:rsidP="007B332A">
      <w:pPr>
        <w:pStyle w:val="Heading4"/>
        <w:rPr>
          <w:lang w:val="sr-Latn-RS" w:bidi="ar-OM"/>
        </w:rPr>
      </w:pPr>
      <w:r>
        <w:rPr>
          <w:lang w:val="sr-Latn-RS" w:bidi="ar-OM"/>
        </w:rPr>
        <w:t>Donji deo ekrana</w:t>
      </w:r>
    </w:p>
    <w:p w:rsidR="007B332A" w:rsidRDefault="00842F13" w:rsidP="00842F13">
      <w:pPr>
        <w:rPr>
          <w:lang w:val="sr-Latn-RS" w:bidi="ar-OM"/>
        </w:rPr>
      </w:pPr>
      <w:r>
        <w:rPr>
          <w:lang w:val="sr-Latn-RS" w:bidi="ar-OM"/>
        </w:rPr>
        <w:t>Lista postojećih re</w:t>
      </w:r>
      <w:r w:rsidR="007B332A">
        <w:rPr>
          <w:lang w:val="sr-Latn-RS" w:bidi="ar-OM"/>
        </w:rPr>
        <w:t>zervacija.</w:t>
      </w:r>
    </w:p>
    <w:p w:rsidR="007B332A" w:rsidRDefault="00FB2E1E" w:rsidP="00FB2E1E">
      <w:pPr>
        <w:pStyle w:val="Heading3"/>
        <w:rPr>
          <w:lang w:bidi="ar-OM"/>
        </w:rPr>
      </w:pPr>
      <w:bookmarkStart w:id="810" w:name="_Toc436222406"/>
      <w:proofErr w:type="spellStart"/>
      <w:r>
        <w:rPr>
          <w:lang w:bidi="ar-OM"/>
        </w:rPr>
        <w:t>Prikaz</w:t>
      </w:r>
      <w:bookmarkEnd w:id="810"/>
      <w:proofErr w:type="spellEnd"/>
    </w:p>
    <w:p w:rsidR="00FB2E1E" w:rsidRDefault="00FB2E1E" w:rsidP="00FB2E1E">
      <w:pPr>
        <w:rPr>
          <w:lang w:bidi="ar-OM"/>
        </w:rPr>
      </w:pPr>
    </w:p>
    <w:p w:rsidR="00FB2E1E" w:rsidRDefault="00FB2E1E" w:rsidP="00FB2E1E">
      <w:pPr>
        <w:rPr>
          <w:lang w:bidi="ar-OM"/>
        </w:rPr>
      </w:pPr>
      <w:r>
        <w:rPr>
          <w:noProof/>
          <w:lang w:eastAsia="en-US"/>
        </w:rPr>
        <w:drawing>
          <wp:inline distT="0" distB="0" distL="0" distR="0">
            <wp:extent cx="5943600" cy="3315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lavna forma 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9AE" w:rsidRPr="00FB2E1E" w:rsidRDefault="007A49AE" w:rsidP="007A49AE">
      <w:pPr>
        <w:pStyle w:val="Quote"/>
        <w:jc w:val="center"/>
        <w:rPr>
          <w:lang w:bidi="ar-OM"/>
        </w:rPr>
      </w:pPr>
      <w:proofErr w:type="spellStart"/>
      <w:r>
        <w:rPr>
          <w:lang w:bidi="ar-OM"/>
        </w:rPr>
        <w:t>Slika</w:t>
      </w:r>
      <w:proofErr w:type="spellEnd"/>
      <w:r>
        <w:rPr>
          <w:lang w:bidi="ar-OM"/>
        </w:rPr>
        <w:t xml:space="preserve"> 1. </w:t>
      </w:r>
      <w:proofErr w:type="spellStart"/>
      <w:r>
        <w:rPr>
          <w:lang w:bidi="ar-OM"/>
        </w:rPr>
        <w:t>Glavna</w:t>
      </w:r>
      <w:proofErr w:type="spellEnd"/>
      <w:r>
        <w:rPr>
          <w:lang w:bidi="ar-OM"/>
        </w:rPr>
        <w:t xml:space="preserve"> forma.</w:t>
      </w:r>
    </w:p>
    <w:p w:rsidR="007B332A" w:rsidRDefault="007B332A" w:rsidP="00842F13">
      <w:pPr>
        <w:rPr>
          <w:lang w:val="sr-Latn-RS" w:bidi="ar-OM"/>
        </w:rPr>
      </w:pPr>
    </w:p>
    <w:p w:rsidR="00FB2E1E" w:rsidRDefault="00FB2E1E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sr-Latn-RS" w:bidi="ar-OM"/>
        </w:rPr>
      </w:pPr>
      <w:r>
        <w:rPr>
          <w:lang w:val="sr-Latn-RS" w:bidi="ar-OM"/>
        </w:rPr>
        <w:lastRenderedPageBreak/>
        <w:br w:type="page"/>
      </w:r>
    </w:p>
    <w:p w:rsidR="00FB2E1E" w:rsidRDefault="00FB2E1E" w:rsidP="00FB2E1E">
      <w:pPr>
        <w:pStyle w:val="Heading2"/>
        <w:rPr>
          <w:lang w:val="sr-Latn-RS" w:bidi="ar-OM"/>
        </w:rPr>
      </w:pPr>
      <w:bookmarkStart w:id="811" w:name="_Toc436222407"/>
      <w:r>
        <w:rPr>
          <w:lang w:val="sr-Latn-RS" w:bidi="ar-OM"/>
        </w:rPr>
        <w:lastRenderedPageBreak/>
        <w:t>Nova rezervacija</w:t>
      </w:r>
      <w:bookmarkEnd w:id="811"/>
    </w:p>
    <w:p w:rsidR="00FB2E1E" w:rsidRDefault="00FB2E1E" w:rsidP="00FB2E1E">
      <w:pPr>
        <w:rPr>
          <w:lang w:val="sr-Latn-RS" w:bidi="ar-OM"/>
        </w:rPr>
      </w:pPr>
    </w:p>
    <w:p w:rsidR="00FB2E1E" w:rsidRDefault="00FB2E1E" w:rsidP="00FB2E1E">
      <w:pPr>
        <w:pStyle w:val="Heading3"/>
        <w:rPr>
          <w:lang w:val="sr-Latn-RS" w:bidi="ar-OM"/>
        </w:rPr>
      </w:pPr>
      <w:bookmarkStart w:id="812" w:name="_Toc436222408"/>
      <w:r>
        <w:rPr>
          <w:lang w:val="sr-Latn-RS" w:bidi="ar-OM"/>
        </w:rPr>
        <w:t>Napredno – forma sa kontrolom</w:t>
      </w:r>
      <w:bookmarkEnd w:id="812"/>
    </w:p>
    <w:p w:rsidR="00FB2E1E" w:rsidRDefault="00FB2E1E" w:rsidP="00FB2E1E">
      <w:pPr>
        <w:pStyle w:val="Heading4"/>
        <w:rPr>
          <w:lang w:val="sr-Latn-RS" w:bidi="ar-OM"/>
        </w:rPr>
      </w:pPr>
      <w:r>
        <w:rPr>
          <w:lang w:val="sr-Latn-RS" w:bidi="ar-OM"/>
        </w:rPr>
        <w:t>Opis</w:t>
      </w:r>
    </w:p>
    <w:p w:rsidR="00FB2E1E" w:rsidRDefault="00FB2E1E" w:rsidP="00FB2E1E">
      <w:pPr>
        <w:rPr>
          <w:lang w:val="sr-Latn-RS" w:bidi="ar-OM"/>
        </w:rPr>
      </w:pPr>
      <w:r>
        <w:rPr>
          <w:lang w:val="sr-Latn-RS" w:bidi="ar-OM"/>
        </w:rPr>
        <w:t>Ovo je napredniji način unosa, koji podrazumeva korišćenje</w:t>
      </w:r>
      <w:r w:rsidR="00E72A9B">
        <w:rPr>
          <w:lang w:val="sr-Latn-RS" w:bidi="ar-OM"/>
        </w:rPr>
        <w:t xml:space="preserve"> grafičke kontrole prikaza i interakcije sa sobama.</w:t>
      </w:r>
    </w:p>
    <w:p w:rsidR="00E72A9B" w:rsidRDefault="00E72A9B" w:rsidP="00FB2E1E">
      <w:pPr>
        <w:rPr>
          <w:lang w:val="sr-Latn-RS" w:bidi="ar-OM"/>
        </w:rPr>
      </w:pPr>
      <w:r>
        <w:rPr>
          <w:lang w:val="sr-Latn-RS" w:bidi="ar-OM"/>
        </w:rPr>
        <w:t>Sastoji se iz dva koraka:</w:t>
      </w:r>
    </w:p>
    <w:p w:rsidR="00E72A9B" w:rsidRDefault="00E72A9B" w:rsidP="00770F0F">
      <w:pPr>
        <w:pStyle w:val="ListParagraph"/>
        <w:numPr>
          <w:ilvl w:val="0"/>
          <w:numId w:val="15"/>
        </w:numPr>
        <w:rPr>
          <w:lang w:val="sr-Latn-RS" w:bidi="ar-OM"/>
        </w:rPr>
      </w:pPr>
      <w:r>
        <w:rPr>
          <w:lang w:val="sr-Latn-RS" w:bidi="ar-OM"/>
        </w:rPr>
        <w:t>Prikaz forme sa kontrolom, na kojoj se vide zauzete sobe ofarbane u drugu boju. Dvodimenzionalni dijagram, na vertikalnoj osi su predstavljene sobe a na horizontalnoj osi je predstavljenja njihova zauzetost u vremenskom rasponu. Vremenska rezolucija se može menjati selekcijom opcije iz combo-box-a u headeru (dani, sati, minuti itd.) Selekcijom kockice i drag-ovanjem miša po opsegu se rezerviše ovaj opseg. Po puštanju miša se pojavljuje forma za rezervaciju, sa već unešenim datumom dolaska i odlaska, kao i tip sobe.</w:t>
      </w:r>
    </w:p>
    <w:p w:rsidR="00E72A9B" w:rsidRDefault="00E72A9B" w:rsidP="00770F0F">
      <w:pPr>
        <w:pStyle w:val="ListParagraph"/>
        <w:numPr>
          <w:ilvl w:val="0"/>
          <w:numId w:val="15"/>
        </w:numPr>
        <w:rPr>
          <w:lang w:val="sr-Latn-RS" w:bidi="ar-OM"/>
        </w:rPr>
      </w:pPr>
      <w:r>
        <w:rPr>
          <w:lang w:val="sr-Latn-RS" w:bidi="ar-OM"/>
        </w:rPr>
        <w:t>Forma za rezervaciju</w:t>
      </w:r>
    </w:p>
    <w:p w:rsidR="00770F0F" w:rsidRDefault="00770F0F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Izbor klijenta</w:t>
      </w:r>
    </w:p>
    <w:p w:rsidR="00770F0F" w:rsidRDefault="00770F0F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Izbor sobe</w:t>
      </w:r>
      <w:r w:rsidR="001719B7">
        <w:rPr>
          <w:lang w:val="sr-Latn-RS" w:bidi="ar-OM"/>
        </w:rPr>
        <w:t xml:space="preserve"> (tip sobe, a po dolasku klijenta dodela broja sobe)</w:t>
      </w:r>
    </w:p>
    <w:p w:rsidR="001719B7" w:rsidRDefault="001719B7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Datum(i vreme) početka korišćenja</w:t>
      </w:r>
    </w:p>
    <w:p w:rsidR="001719B7" w:rsidRDefault="001719B7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Datum(i vreme) prestanka korišćenja</w:t>
      </w:r>
    </w:p>
    <w:p w:rsidR="00770F0F" w:rsidRDefault="00770F0F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Broj osoba</w:t>
      </w:r>
      <w:r w:rsidR="001719B7">
        <w:rPr>
          <w:lang w:val="sr-Latn-RS" w:bidi="ar-OM"/>
        </w:rPr>
        <w:t xml:space="preserve"> (odrasli, mladi, deca)</w:t>
      </w:r>
    </w:p>
    <w:p w:rsidR="001719B7" w:rsidRDefault="001719B7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Prateći gosti (lista pratećih gostiju)</w:t>
      </w:r>
    </w:p>
    <w:p w:rsidR="001719B7" w:rsidRDefault="001719B7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Akcija – cancel</w:t>
      </w:r>
    </w:p>
    <w:p w:rsidR="001719B7" w:rsidRDefault="001719B7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Akcija – check out</w:t>
      </w:r>
    </w:p>
    <w:p w:rsidR="001719B7" w:rsidRDefault="001719B7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Check In akcija se odradjuje automatski pri dodeli broja sobe.</w:t>
      </w:r>
    </w:p>
    <w:p w:rsidR="001719B7" w:rsidRDefault="00CB155F" w:rsidP="00CB155F">
      <w:pPr>
        <w:pStyle w:val="Heading4"/>
        <w:rPr>
          <w:lang w:val="sr-Latn-RS" w:bidi="ar-OM"/>
        </w:rPr>
      </w:pPr>
      <w:r>
        <w:rPr>
          <w:lang w:val="sr-Latn-RS" w:bidi="ar-OM"/>
        </w:rPr>
        <w:t>Dizajn</w:t>
      </w:r>
    </w:p>
    <w:p w:rsidR="00CB155F" w:rsidRDefault="00CB155F" w:rsidP="00CB155F">
      <w:pPr>
        <w:rPr>
          <w:lang w:val="sr-Latn-RS" w:bidi="ar-OM"/>
        </w:rPr>
      </w:pPr>
    </w:p>
    <w:p w:rsidR="00CB155F" w:rsidRDefault="00CB155F" w:rsidP="00CB155F">
      <w:pPr>
        <w:rPr>
          <w:lang w:val="sr-Latn-RS" w:bidi="ar-OM"/>
        </w:rPr>
      </w:pPr>
      <w:r>
        <w:rPr>
          <w:noProof/>
          <w:lang w:eastAsia="en-US"/>
        </w:rPr>
        <w:drawing>
          <wp:inline distT="0" distB="0" distL="0" distR="0">
            <wp:extent cx="5933440" cy="2546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55F" w:rsidRDefault="00CB155F" w:rsidP="00CB155F">
      <w:pPr>
        <w:pStyle w:val="Quote"/>
        <w:jc w:val="center"/>
        <w:rPr>
          <w:lang w:val="sr-Latn-RS" w:bidi="ar-OM"/>
        </w:rPr>
      </w:pPr>
      <w:r>
        <w:rPr>
          <w:lang w:val="sr-Latn-RS" w:bidi="ar-OM"/>
        </w:rPr>
        <w:lastRenderedPageBreak/>
        <w:t xml:space="preserve">Slika 2. </w:t>
      </w:r>
      <w:r w:rsidR="00046561">
        <w:rPr>
          <w:lang w:val="sr-Latn-RS" w:bidi="ar-OM"/>
        </w:rPr>
        <w:t>Forma sa grafičkom kontrolom</w:t>
      </w:r>
      <w:r>
        <w:rPr>
          <w:lang w:val="sr-Latn-RS" w:bidi="ar-OM"/>
        </w:rPr>
        <w:t xml:space="preserve"> za rezervaciju soba</w:t>
      </w:r>
    </w:p>
    <w:p w:rsidR="00CB155F" w:rsidRDefault="00CB155F" w:rsidP="00CB155F">
      <w:pPr>
        <w:jc w:val="center"/>
        <w:rPr>
          <w:lang w:val="sr-Latn-RS" w:bidi="ar-OM"/>
        </w:rPr>
      </w:pPr>
      <w:r>
        <w:rPr>
          <w:noProof/>
          <w:lang w:eastAsia="en-US"/>
        </w:rPr>
        <w:drawing>
          <wp:inline distT="0" distB="0" distL="0" distR="0">
            <wp:extent cx="2751199" cy="28838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197" cy="289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55F" w:rsidRPr="00CB155F" w:rsidRDefault="00CB155F" w:rsidP="00620EF6">
      <w:pPr>
        <w:pStyle w:val="Quote"/>
        <w:jc w:val="center"/>
        <w:rPr>
          <w:lang w:val="sr-Latn-RS" w:bidi="ar-OM"/>
        </w:rPr>
      </w:pPr>
      <w:r>
        <w:rPr>
          <w:lang w:val="sr-Latn-RS" w:bidi="ar-OM"/>
        </w:rPr>
        <w:t xml:space="preserve">Slika 3. </w:t>
      </w:r>
      <w:r w:rsidR="00620EF6">
        <w:rPr>
          <w:lang w:val="sr-Latn-RS" w:bidi="ar-OM"/>
        </w:rPr>
        <w:t>Forma</w:t>
      </w:r>
      <w:r>
        <w:rPr>
          <w:lang w:val="sr-Latn-RS" w:bidi="ar-OM"/>
        </w:rPr>
        <w:t xml:space="preserve"> za rezervaciju</w:t>
      </w:r>
    </w:p>
    <w:p w:rsidR="001719B7" w:rsidRPr="001719B7" w:rsidRDefault="001719B7" w:rsidP="001719B7">
      <w:pPr>
        <w:rPr>
          <w:lang w:val="sr-Latn-RS" w:bidi="ar-OM"/>
        </w:rPr>
      </w:pPr>
    </w:p>
    <w:p w:rsidR="00770F0F" w:rsidRDefault="002C6310" w:rsidP="002C6310">
      <w:pPr>
        <w:pStyle w:val="Heading3"/>
        <w:rPr>
          <w:lang w:val="sr-Latn-RS" w:bidi="ar-OM"/>
        </w:rPr>
      </w:pPr>
      <w:bookmarkStart w:id="813" w:name="_Toc436222409"/>
      <w:r>
        <w:rPr>
          <w:lang w:val="sr-Latn-RS" w:bidi="ar-OM"/>
        </w:rPr>
        <w:t>Osnovna forma (bez kontrole)</w:t>
      </w:r>
      <w:bookmarkEnd w:id="813"/>
    </w:p>
    <w:p w:rsidR="002C6310" w:rsidRDefault="002C6310" w:rsidP="002C6310">
      <w:pPr>
        <w:rPr>
          <w:lang w:val="sr-Latn-RS" w:bidi="ar-OM"/>
        </w:rPr>
      </w:pPr>
    </w:p>
    <w:p w:rsidR="002C6310" w:rsidRDefault="002C6310" w:rsidP="002C6310">
      <w:pPr>
        <w:rPr>
          <w:lang w:val="sr-Latn-RS" w:bidi="ar-OM"/>
        </w:rPr>
      </w:pPr>
      <w:r>
        <w:rPr>
          <w:lang w:val="sr-Latn-RS" w:bidi="ar-OM"/>
        </w:rPr>
        <w:t xml:space="preserve">Ukoliko nema forme sa kontrolom, unos nove rezervacije ne ide u dva koraka već samo u jednom i to u poslednjem od dva koraka navedena u prethodnom pasusu. </w:t>
      </w:r>
    </w:p>
    <w:p w:rsidR="002C6310" w:rsidRDefault="002C6310" w:rsidP="002C6310">
      <w:pPr>
        <w:rPr>
          <w:lang w:val="sr-Latn-RS" w:bidi="ar-OM"/>
        </w:rPr>
      </w:pPr>
      <w:r>
        <w:rPr>
          <w:lang w:val="sr-Latn-RS" w:bidi="ar-OM"/>
        </w:rPr>
        <w:t xml:space="preserve">Podaci o rezervaciji se unose samo preko formulara na slici 3. </w:t>
      </w:r>
    </w:p>
    <w:p w:rsidR="002C6310" w:rsidRDefault="002C6310" w:rsidP="002C6310">
      <w:pPr>
        <w:rPr>
          <w:lang w:val="sr-Latn-RS" w:bidi="ar-OM"/>
        </w:rPr>
      </w:pPr>
    </w:p>
    <w:p w:rsidR="002C6310" w:rsidRDefault="00BD6545" w:rsidP="002C6310">
      <w:pPr>
        <w:pStyle w:val="Heading2"/>
        <w:rPr>
          <w:lang w:val="sr-Latn-RS" w:bidi="ar-OM"/>
        </w:rPr>
      </w:pPr>
      <w:bookmarkStart w:id="814" w:name="_Toc436222410"/>
      <w:r>
        <w:rPr>
          <w:lang w:val="sr-Latn-RS" w:bidi="ar-OM"/>
        </w:rPr>
        <w:t>Pregled klijenata</w:t>
      </w:r>
      <w:bookmarkEnd w:id="814"/>
    </w:p>
    <w:p w:rsidR="002C6310" w:rsidRDefault="002C6310" w:rsidP="002C6310">
      <w:pPr>
        <w:rPr>
          <w:lang w:val="sr-Latn-RS" w:bidi="ar-OM"/>
        </w:rPr>
      </w:pPr>
    </w:p>
    <w:p w:rsidR="002C6310" w:rsidRDefault="002C6310" w:rsidP="002C6310">
      <w:pPr>
        <w:rPr>
          <w:lang w:val="sr-Latn-RS" w:bidi="ar-OM"/>
        </w:rPr>
      </w:pPr>
      <w:r>
        <w:rPr>
          <w:lang w:val="sr-Latn-RS" w:bidi="ar-OM"/>
        </w:rPr>
        <w:t>Kliktanjem na button (...) pored tekst entrija sa imenom klijenta (slika 3. polje „Client“). Otvara se forma za prikaz i pretragu postojećih klijenata, koja ima mogućnost unosa novog klijenta.</w:t>
      </w:r>
    </w:p>
    <w:p w:rsidR="00BD6545" w:rsidRDefault="00BD6545" w:rsidP="00BD6545">
      <w:pPr>
        <w:pStyle w:val="Heading3"/>
        <w:rPr>
          <w:lang w:val="sr-Latn-RS" w:bidi="ar-OM"/>
        </w:rPr>
      </w:pPr>
      <w:bookmarkStart w:id="815" w:name="_Toc436222411"/>
      <w:r>
        <w:rPr>
          <w:lang w:val="sr-Latn-RS" w:bidi="ar-OM"/>
        </w:rPr>
        <w:t>Opis</w:t>
      </w:r>
      <w:bookmarkEnd w:id="815"/>
    </w:p>
    <w:p w:rsidR="00BD6545" w:rsidRDefault="00BD6545" w:rsidP="00BD6545">
      <w:pPr>
        <w:rPr>
          <w:lang w:val="sr-Latn-RS" w:bidi="ar-OM"/>
        </w:rPr>
      </w:pPr>
    </w:p>
    <w:p w:rsidR="00BD6545" w:rsidRDefault="00BD6545" w:rsidP="00BD6545">
      <w:pPr>
        <w:rPr>
          <w:lang w:val="sr-Latn-RS" w:bidi="ar-OM"/>
        </w:rPr>
      </w:pPr>
      <w:r>
        <w:rPr>
          <w:lang w:val="sr-Latn-RS" w:bidi="ar-OM"/>
        </w:rPr>
        <w:t>U gornjem delu se nalaze polja po kojima će se vršiti pretraga klijenata</w:t>
      </w:r>
      <w:r w:rsidR="0082402B" w:rsidRPr="0082402B">
        <w:rPr>
          <w:lang w:val="sr-Latn-RS" w:bidi="ar-OM"/>
        </w:rPr>
        <w:t xml:space="preserve"> </w:t>
      </w:r>
      <w:r w:rsidR="0082402B">
        <w:rPr>
          <w:lang w:val="sr-Latn-RS" w:bidi="ar-OM"/>
        </w:rPr>
        <w:t>(zasad napr. ime, prezime, zemlja).</w:t>
      </w:r>
    </w:p>
    <w:p w:rsidR="0082402B" w:rsidRDefault="0082402B" w:rsidP="00DC33D9">
      <w:pPr>
        <w:rPr>
          <w:lang w:val="sr-Latn-RS" w:bidi="ar-OM"/>
        </w:rPr>
      </w:pPr>
      <w:r>
        <w:rPr>
          <w:lang w:val="sr-Latn-RS" w:bidi="ar-OM"/>
        </w:rPr>
        <w:t xml:space="preserve">U donjem delu je lista registrovanih klijenata. Izborom button-a New, Edit, Delete, dodaju se novi, edituju ili brišu postojeći.  Izborom tastera „Confirm“ potvrdjuje se selekcija klijenta iz liste, koji će zatim </w:t>
      </w:r>
      <w:r>
        <w:rPr>
          <w:lang w:val="sr-Latn-RS" w:bidi="ar-OM"/>
        </w:rPr>
        <w:lastRenderedPageBreak/>
        <w:t>biti unesen u formu za novu registraciju i zatvara se forma. Izborom button-a „Cancel“ samo se zatvara forma.</w:t>
      </w:r>
    </w:p>
    <w:p w:rsidR="0082402B" w:rsidRDefault="0082402B" w:rsidP="00BD6545">
      <w:pPr>
        <w:rPr>
          <w:lang w:val="sr-Latn-RS" w:bidi="ar-OM"/>
        </w:rPr>
      </w:pPr>
      <w:r>
        <w:rPr>
          <w:lang w:val="sr-Latn-RS" w:bidi="ar-OM"/>
        </w:rPr>
        <w:t>Editovanje klijenta se vrši preko forme koja će biti opisana u sledećem odeljku (3.4 Uređivanje klijenata).</w:t>
      </w:r>
    </w:p>
    <w:p w:rsidR="00DC33D9" w:rsidRDefault="00DC33D9" w:rsidP="00DC33D9">
      <w:pPr>
        <w:pStyle w:val="Heading3"/>
        <w:rPr>
          <w:lang w:val="sr-Latn-RS" w:bidi="ar-OM"/>
        </w:rPr>
      </w:pPr>
      <w:bookmarkStart w:id="816" w:name="_Toc436222412"/>
      <w:r>
        <w:rPr>
          <w:lang w:val="sr-Latn-RS" w:bidi="ar-OM"/>
        </w:rPr>
        <w:t>Prikaz</w:t>
      </w:r>
      <w:bookmarkEnd w:id="816"/>
    </w:p>
    <w:p w:rsidR="00DC33D9" w:rsidRDefault="00DC33D9" w:rsidP="00DC33D9">
      <w:pPr>
        <w:rPr>
          <w:lang w:val="sr-Latn-RS" w:bidi="ar-OM"/>
        </w:rPr>
      </w:pPr>
    </w:p>
    <w:p w:rsidR="00DC33D9" w:rsidRDefault="00DC33D9" w:rsidP="00DC33D9">
      <w:pPr>
        <w:jc w:val="center"/>
        <w:rPr>
          <w:lang w:val="sr-Latn-RS" w:bidi="ar-OM"/>
        </w:rPr>
      </w:pPr>
      <w:r>
        <w:rPr>
          <w:noProof/>
          <w:lang w:eastAsia="en-US"/>
        </w:rPr>
        <w:drawing>
          <wp:inline distT="0" distB="0" distL="0" distR="0">
            <wp:extent cx="3903785" cy="276976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ent Lis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985" cy="278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D9" w:rsidRDefault="00DC33D9" w:rsidP="00DC33D9">
      <w:pPr>
        <w:pStyle w:val="Quote"/>
        <w:jc w:val="center"/>
        <w:rPr>
          <w:lang w:val="sr-Latn-RS" w:bidi="ar-OM"/>
        </w:rPr>
      </w:pPr>
      <w:r>
        <w:rPr>
          <w:lang w:val="sr-Latn-RS" w:bidi="ar-OM"/>
        </w:rPr>
        <w:t>Slika 4. Lista klijenata</w:t>
      </w:r>
    </w:p>
    <w:p w:rsidR="00DC33D9" w:rsidRDefault="00DC33D9" w:rsidP="00DC33D9">
      <w:pPr>
        <w:pStyle w:val="Heading2"/>
        <w:rPr>
          <w:lang w:val="sr-Latn-RS" w:bidi="ar-OM"/>
        </w:rPr>
      </w:pPr>
      <w:bookmarkStart w:id="817" w:name="_Toc436222413"/>
      <w:r>
        <w:rPr>
          <w:lang w:val="sr-Latn-RS" w:bidi="ar-OM"/>
        </w:rPr>
        <w:t>Uređivanje podataka klijenta</w:t>
      </w:r>
      <w:bookmarkEnd w:id="817"/>
    </w:p>
    <w:p w:rsidR="00DC33D9" w:rsidRDefault="00DC33D9" w:rsidP="00DC33D9">
      <w:pPr>
        <w:rPr>
          <w:lang w:val="sr-Latn-RS" w:bidi="ar-OM"/>
        </w:rPr>
      </w:pPr>
      <w:r>
        <w:rPr>
          <w:lang w:val="sr-Latn-RS" w:bidi="ar-OM"/>
        </w:rPr>
        <w:t>Selekcijom opcije „New“ ili „Edit“ u prethodnoj formi otvara se forma sa unos / izmenu podakata klijenta.</w:t>
      </w:r>
    </w:p>
    <w:p w:rsidR="00DC33D9" w:rsidRDefault="00DC33D9" w:rsidP="00DC33D9">
      <w:pPr>
        <w:pStyle w:val="Heading3"/>
        <w:rPr>
          <w:lang w:val="sr-Latn-RS" w:bidi="ar-OM"/>
        </w:rPr>
      </w:pPr>
      <w:bookmarkStart w:id="818" w:name="_Toc436222414"/>
      <w:r>
        <w:rPr>
          <w:lang w:val="sr-Latn-RS" w:bidi="ar-OM"/>
        </w:rPr>
        <w:t>Prikaz</w:t>
      </w:r>
      <w:bookmarkEnd w:id="818"/>
    </w:p>
    <w:p w:rsidR="00DC33D9" w:rsidRPr="00DC33D9" w:rsidRDefault="00DC33D9" w:rsidP="00DC33D9">
      <w:pPr>
        <w:rPr>
          <w:lang w:val="sr-Latn-RS" w:bidi="ar-OM"/>
        </w:rPr>
      </w:pPr>
    </w:p>
    <w:p w:rsidR="00DC33D9" w:rsidRDefault="00DC33D9" w:rsidP="00DC33D9">
      <w:pPr>
        <w:jc w:val="center"/>
        <w:rPr>
          <w:lang w:val="sr-Latn-RS" w:bidi="ar-OM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4049486" cy="2498048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 Clien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693" cy="250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D9" w:rsidRPr="00DC33D9" w:rsidRDefault="00DC33D9" w:rsidP="00DC33D9">
      <w:pPr>
        <w:pStyle w:val="Quote"/>
        <w:jc w:val="center"/>
        <w:rPr>
          <w:lang w:val="sr-Latn-RS" w:bidi="ar-OM"/>
        </w:rPr>
      </w:pPr>
      <w:r>
        <w:rPr>
          <w:lang w:val="sr-Latn-RS" w:bidi="ar-OM"/>
        </w:rPr>
        <w:t>Slika 5. Unos/Izmena podataka o klijentu.</w:t>
      </w:r>
    </w:p>
    <w:p w:rsidR="00BD6545" w:rsidRDefault="00BD6545" w:rsidP="002C6310">
      <w:pPr>
        <w:rPr>
          <w:lang w:val="sr-Latn-RS" w:bidi="ar-OM"/>
        </w:rPr>
      </w:pPr>
    </w:p>
    <w:p w:rsidR="00962C5C" w:rsidRPr="00962C5C" w:rsidRDefault="0083545B" w:rsidP="00962C5C">
      <w:pPr>
        <w:pStyle w:val="Heading1"/>
        <w:rPr>
          <w:lang w:bidi="ar-OM"/>
        </w:rPr>
      </w:pPr>
      <w:bookmarkStart w:id="819" w:name="_Toc436222415"/>
      <w:proofErr w:type="spellStart"/>
      <w:r>
        <w:rPr>
          <w:lang w:bidi="ar-OM"/>
        </w:rPr>
        <w:t>Korisnički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Modul</w:t>
      </w:r>
      <w:proofErr w:type="spellEnd"/>
      <w:r>
        <w:rPr>
          <w:lang w:bidi="ar-OM"/>
        </w:rPr>
        <w:t xml:space="preserve"> (Administrator)</w:t>
      </w:r>
      <w:bookmarkEnd w:id="819"/>
    </w:p>
    <w:p w:rsidR="00F433B0" w:rsidRDefault="00962C5C" w:rsidP="00F433B0">
      <w:pPr>
        <w:pStyle w:val="Heading2"/>
        <w:rPr>
          <w:lang w:bidi="ar-OM"/>
        </w:rPr>
      </w:pPr>
      <w:bookmarkStart w:id="820" w:name="_Toc436222416"/>
      <w:proofErr w:type="spellStart"/>
      <w:r>
        <w:rPr>
          <w:lang w:bidi="ar-OM"/>
        </w:rPr>
        <w:t>Lista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definicija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objekata</w:t>
      </w:r>
      <w:bookmarkEnd w:id="820"/>
      <w:proofErr w:type="spellEnd"/>
    </w:p>
    <w:p w:rsidR="00F433B0" w:rsidRPr="00F433B0" w:rsidRDefault="00F433B0" w:rsidP="00F433B0">
      <w:pPr>
        <w:rPr>
          <w:lang w:bidi="ar-OM"/>
        </w:rPr>
      </w:pPr>
    </w:p>
    <w:p w:rsidR="00F433B0" w:rsidRDefault="00F433B0" w:rsidP="00F433B0">
      <w:pPr>
        <w:jc w:val="center"/>
        <w:rPr>
          <w:lang w:bidi="ar-OM"/>
        </w:rPr>
      </w:pPr>
      <w:r>
        <w:rPr>
          <w:noProof/>
          <w:lang w:eastAsia="en-US"/>
        </w:rPr>
        <w:drawing>
          <wp:inline distT="0" distB="0" distL="0" distR="0">
            <wp:extent cx="4099727" cy="2166144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oom Type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572" cy="218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3B0" w:rsidRDefault="00F433B0" w:rsidP="00F433B0">
      <w:pPr>
        <w:pStyle w:val="Quote"/>
        <w:jc w:val="center"/>
        <w:rPr>
          <w:lang w:val="sr-Latn-RS" w:bidi="ar-OM"/>
        </w:rPr>
      </w:pPr>
      <w:proofErr w:type="spellStart"/>
      <w:r>
        <w:rPr>
          <w:lang w:bidi="ar-OM"/>
        </w:rPr>
        <w:t>Slika</w:t>
      </w:r>
      <w:proofErr w:type="spellEnd"/>
      <w:r>
        <w:rPr>
          <w:lang w:bidi="ar-OM"/>
        </w:rPr>
        <w:t xml:space="preserve"> 7. </w:t>
      </w:r>
      <w:proofErr w:type="spellStart"/>
      <w:r>
        <w:rPr>
          <w:lang w:bidi="ar-OM"/>
        </w:rPr>
        <w:t>Lista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raspolo</w:t>
      </w:r>
      <w:proofErr w:type="spellEnd"/>
      <w:r w:rsidR="00962C5C">
        <w:rPr>
          <w:lang w:val="sr-Latn-RS" w:bidi="ar-OM"/>
        </w:rPr>
        <w:t>živih tipova objekata</w:t>
      </w:r>
    </w:p>
    <w:p w:rsidR="0083545B" w:rsidRDefault="00962C5C" w:rsidP="0083545B">
      <w:pPr>
        <w:pStyle w:val="Heading2"/>
        <w:rPr>
          <w:lang w:bidi="ar-OM"/>
        </w:rPr>
      </w:pPr>
      <w:bookmarkStart w:id="821" w:name="_Toc436222417"/>
      <w:proofErr w:type="spellStart"/>
      <w:r>
        <w:rPr>
          <w:lang w:bidi="ar-OM"/>
        </w:rPr>
        <w:t>Ure</w:t>
      </w:r>
      <w:proofErr w:type="spellEnd"/>
      <w:r>
        <w:rPr>
          <w:lang w:val="sr-Latn-RS" w:bidi="ar-OM"/>
        </w:rPr>
        <w:t>đivanje definicije</w:t>
      </w:r>
      <w:r w:rsidR="0083545B">
        <w:rPr>
          <w:lang w:bidi="ar-OM"/>
        </w:rPr>
        <w:t xml:space="preserve"> </w:t>
      </w:r>
      <w:proofErr w:type="spellStart"/>
      <w:r>
        <w:rPr>
          <w:lang w:bidi="ar-OM"/>
        </w:rPr>
        <w:t>objekta</w:t>
      </w:r>
      <w:bookmarkEnd w:id="821"/>
      <w:proofErr w:type="spellEnd"/>
    </w:p>
    <w:p w:rsidR="0083545B" w:rsidRDefault="0083545B" w:rsidP="0083545B">
      <w:pPr>
        <w:rPr>
          <w:lang w:bidi="ar-OM"/>
        </w:rPr>
      </w:pPr>
    </w:p>
    <w:p w:rsidR="0083545B" w:rsidRDefault="009A6735" w:rsidP="0083545B">
      <w:pPr>
        <w:jc w:val="center"/>
        <w:rPr>
          <w:lang w:bidi="ar-OM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3865163" cy="3481951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oom Typ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317" cy="348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45B" w:rsidRDefault="0083545B" w:rsidP="0083545B">
      <w:pPr>
        <w:pStyle w:val="Quote"/>
        <w:jc w:val="center"/>
        <w:rPr>
          <w:lang w:bidi="ar-OM"/>
        </w:rPr>
      </w:pPr>
      <w:proofErr w:type="spellStart"/>
      <w:r>
        <w:rPr>
          <w:lang w:bidi="ar-OM"/>
        </w:rPr>
        <w:t>Slika</w:t>
      </w:r>
      <w:proofErr w:type="spellEnd"/>
      <w:r>
        <w:rPr>
          <w:lang w:bidi="ar-OM"/>
        </w:rPr>
        <w:t xml:space="preserve"> 6. </w:t>
      </w:r>
      <w:proofErr w:type="spellStart"/>
      <w:r>
        <w:rPr>
          <w:lang w:bidi="ar-OM"/>
        </w:rPr>
        <w:t>Definicija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tipa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sobe</w:t>
      </w:r>
      <w:proofErr w:type="spellEnd"/>
    </w:p>
    <w:p w:rsidR="00962C5C" w:rsidRDefault="00505FCF" w:rsidP="00962C5C">
      <w:pPr>
        <w:pStyle w:val="Heading2"/>
        <w:rPr>
          <w:lang w:bidi="ar-OM"/>
        </w:rPr>
      </w:pPr>
      <w:bookmarkStart w:id="822" w:name="_Toc436222418"/>
      <w:proofErr w:type="spellStart"/>
      <w:r>
        <w:rPr>
          <w:lang w:bidi="ar-OM"/>
        </w:rPr>
        <w:t>Pregled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liste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korisnika</w:t>
      </w:r>
      <w:bookmarkEnd w:id="822"/>
      <w:proofErr w:type="spellEnd"/>
    </w:p>
    <w:p w:rsidR="00CD7DA7" w:rsidRPr="00CD7DA7" w:rsidRDefault="00CD7DA7" w:rsidP="00CD7DA7">
      <w:pPr>
        <w:rPr>
          <w:lang w:bidi="ar-OM"/>
        </w:rPr>
      </w:pPr>
    </w:p>
    <w:p w:rsidR="00CD7DA7" w:rsidRDefault="00CD7DA7" w:rsidP="00CD7DA7">
      <w:pPr>
        <w:jc w:val="center"/>
        <w:rPr>
          <w:lang w:bidi="ar-OM"/>
        </w:rPr>
      </w:pPr>
      <w:r>
        <w:rPr>
          <w:noProof/>
          <w:lang w:eastAsia="en-US"/>
        </w:rPr>
        <w:drawing>
          <wp:inline distT="0" distB="0" distL="0" distR="0">
            <wp:extent cx="4269070" cy="153177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348" cy="153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DA7" w:rsidRDefault="00CD7DA7" w:rsidP="00CD7DA7">
      <w:pPr>
        <w:pStyle w:val="Quote"/>
        <w:jc w:val="center"/>
        <w:rPr>
          <w:lang w:bidi="ar-OM"/>
        </w:rPr>
      </w:pPr>
      <w:proofErr w:type="spellStart"/>
      <w:r>
        <w:rPr>
          <w:lang w:bidi="ar-OM"/>
        </w:rPr>
        <w:t>Slika</w:t>
      </w:r>
      <w:proofErr w:type="spellEnd"/>
      <w:r>
        <w:rPr>
          <w:lang w:bidi="ar-OM"/>
        </w:rPr>
        <w:t xml:space="preserve"> 8. </w:t>
      </w:r>
      <w:proofErr w:type="spellStart"/>
      <w:r>
        <w:rPr>
          <w:lang w:bidi="ar-OM"/>
        </w:rPr>
        <w:t>Pregled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liste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korisnika</w:t>
      </w:r>
      <w:proofErr w:type="spellEnd"/>
      <w:r>
        <w:rPr>
          <w:lang w:bidi="ar-OM"/>
        </w:rPr>
        <w:t xml:space="preserve"> Sistema</w:t>
      </w:r>
    </w:p>
    <w:p w:rsidR="00CD7DA7" w:rsidRDefault="00CD7DA7" w:rsidP="00CD7DA7">
      <w:pPr>
        <w:rPr>
          <w:lang w:bidi="ar-OM"/>
        </w:rPr>
      </w:pPr>
    </w:p>
    <w:p w:rsidR="00CD7DA7" w:rsidRDefault="00505FCF" w:rsidP="00CD7DA7">
      <w:pPr>
        <w:pStyle w:val="Heading2"/>
        <w:rPr>
          <w:lang w:bidi="ar-OM"/>
        </w:rPr>
      </w:pPr>
      <w:bookmarkStart w:id="823" w:name="_Toc436222419"/>
      <w:proofErr w:type="spellStart"/>
      <w:r>
        <w:rPr>
          <w:lang w:bidi="ar-OM"/>
        </w:rPr>
        <w:t>Promena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podataka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korisnika</w:t>
      </w:r>
      <w:bookmarkEnd w:id="823"/>
      <w:proofErr w:type="spellEnd"/>
    </w:p>
    <w:p w:rsidR="00505FCF" w:rsidRDefault="00505FCF" w:rsidP="00505FCF">
      <w:pPr>
        <w:rPr>
          <w:lang w:bidi="ar-OM"/>
        </w:rPr>
      </w:pPr>
    </w:p>
    <w:p w:rsidR="00505FCF" w:rsidRDefault="00505FCF" w:rsidP="00505FCF">
      <w:pPr>
        <w:jc w:val="center"/>
        <w:rPr>
          <w:lang w:bidi="ar-OM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2170405" cy="1974655"/>
            <wp:effectExtent l="0" t="0" r="1905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669" cy="198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FCF" w:rsidRPr="00505FCF" w:rsidRDefault="00505FCF" w:rsidP="00505FCF">
      <w:pPr>
        <w:pStyle w:val="Quote"/>
        <w:jc w:val="center"/>
        <w:rPr>
          <w:lang w:bidi="ar-OM"/>
        </w:rPr>
      </w:pPr>
      <w:proofErr w:type="spellStart"/>
      <w:r>
        <w:rPr>
          <w:lang w:bidi="ar-OM"/>
        </w:rPr>
        <w:t>Slika</w:t>
      </w:r>
      <w:proofErr w:type="spellEnd"/>
      <w:r>
        <w:rPr>
          <w:lang w:bidi="ar-OM"/>
        </w:rPr>
        <w:t xml:space="preserve"> 9. </w:t>
      </w:r>
      <w:proofErr w:type="spellStart"/>
      <w:r>
        <w:rPr>
          <w:lang w:bidi="ar-OM"/>
        </w:rPr>
        <w:t>Izmena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podataka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korisnika</w:t>
      </w:r>
      <w:proofErr w:type="spellEnd"/>
    </w:p>
    <w:p w:rsidR="00962C5C" w:rsidRPr="00962C5C" w:rsidRDefault="00962C5C" w:rsidP="00962C5C">
      <w:pPr>
        <w:rPr>
          <w:lang w:bidi="ar-OM"/>
        </w:rPr>
      </w:pPr>
    </w:p>
    <w:p w:rsidR="00505FCF" w:rsidRDefault="00505FCF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sr-Latn-RS" w:bidi="ar-OM"/>
        </w:rPr>
      </w:pPr>
      <w:r>
        <w:rPr>
          <w:lang w:val="sr-Latn-RS" w:bidi="ar-OM"/>
        </w:rPr>
        <w:br w:type="page"/>
      </w:r>
    </w:p>
    <w:p w:rsidR="0083545B" w:rsidRDefault="0083545B" w:rsidP="0083545B">
      <w:pPr>
        <w:pStyle w:val="Heading1"/>
        <w:rPr>
          <w:lang w:val="sr-Latn-RS" w:bidi="ar-OM"/>
        </w:rPr>
      </w:pPr>
      <w:bookmarkStart w:id="824" w:name="_Toc436222420"/>
      <w:r>
        <w:rPr>
          <w:lang w:val="sr-Latn-RS" w:bidi="ar-OM"/>
        </w:rPr>
        <w:lastRenderedPageBreak/>
        <w:t>Korisnički modul (Power User)</w:t>
      </w:r>
      <w:bookmarkEnd w:id="824"/>
    </w:p>
    <w:p w:rsidR="00F433B0" w:rsidRDefault="00F433B0" w:rsidP="00F433B0">
      <w:pPr>
        <w:pStyle w:val="Heading2"/>
        <w:rPr>
          <w:lang w:val="sr-Latn-RS" w:bidi="ar-OM"/>
        </w:rPr>
      </w:pPr>
      <w:bookmarkStart w:id="825" w:name="_Toc436222421"/>
      <w:r>
        <w:rPr>
          <w:lang w:val="sr-Latn-RS" w:bidi="ar-OM"/>
        </w:rPr>
        <w:t>Lista soba</w:t>
      </w:r>
      <w:bookmarkEnd w:id="825"/>
    </w:p>
    <w:p w:rsidR="00F433B0" w:rsidRDefault="00F433B0" w:rsidP="00F433B0">
      <w:pPr>
        <w:rPr>
          <w:lang w:val="sr-Latn-RS" w:bidi="ar-OM"/>
        </w:rPr>
      </w:pPr>
    </w:p>
    <w:p w:rsidR="00F433B0" w:rsidRDefault="00F433B0" w:rsidP="00F433B0">
      <w:pPr>
        <w:jc w:val="center"/>
        <w:rPr>
          <w:lang w:val="sr-Latn-RS" w:bidi="ar-OM"/>
        </w:rPr>
      </w:pPr>
      <w:r>
        <w:rPr>
          <w:noProof/>
          <w:lang w:eastAsia="en-US"/>
        </w:rPr>
        <w:drawing>
          <wp:inline distT="0" distB="0" distL="0" distR="0">
            <wp:extent cx="3220035" cy="276003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oms Lis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121" cy="277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3B0" w:rsidRDefault="00505FCF" w:rsidP="00F433B0">
      <w:pPr>
        <w:pStyle w:val="Quote"/>
        <w:jc w:val="center"/>
        <w:rPr>
          <w:lang w:val="sr-Latn-RS" w:bidi="ar-OM"/>
        </w:rPr>
      </w:pPr>
      <w:r>
        <w:rPr>
          <w:lang w:val="sr-Latn-RS" w:bidi="ar-OM"/>
        </w:rPr>
        <w:t>Slika 10</w:t>
      </w:r>
      <w:r w:rsidR="00F433B0">
        <w:rPr>
          <w:lang w:val="sr-Latn-RS" w:bidi="ar-OM"/>
        </w:rPr>
        <w:t>. Spisak raspoloživih soba</w:t>
      </w:r>
    </w:p>
    <w:p w:rsidR="00F433B0" w:rsidRDefault="00F433B0" w:rsidP="00F433B0">
      <w:pPr>
        <w:pStyle w:val="Heading2"/>
        <w:rPr>
          <w:lang w:val="sr-Latn-RS" w:bidi="ar-OM"/>
        </w:rPr>
      </w:pPr>
      <w:bookmarkStart w:id="826" w:name="_Toc436222422"/>
      <w:r>
        <w:rPr>
          <w:lang w:val="sr-Latn-RS" w:bidi="ar-OM"/>
        </w:rPr>
        <w:t>Konfiguracija sobe</w:t>
      </w:r>
      <w:bookmarkEnd w:id="826"/>
    </w:p>
    <w:p w:rsidR="00F433B0" w:rsidRDefault="00F433B0" w:rsidP="00F433B0">
      <w:pPr>
        <w:rPr>
          <w:lang w:val="sr-Latn-RS" w:bidi="ar-OM"/>
        </w:rPr>
      </w:pPr>
    </w:p>
    <w:p w:rsidR="00F433B0" w:rsidRDefault="00505FCF" w:rsidP="00F433B0">
      <w:pPr>
        <w:jc w:val="center"/>
        <w:rPr>
          <w:lang w:val="sr-Latn-RS" w:bidi="ar-OM"/>
        </w:rPr>
      </w:pPr>
      <w:r>
        <w:rPr>
          <w:noProof/>
          <w:lang w:eastAsia="en-US"/>
        </w:rPr>
        <w:drawing>
          <wp:inline distT="0" distB="0" distL="0" distR="0">
            <wp:extent cx="3147107" cy="286159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437" cy="287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3B0" w:rsidRDefault="00505FCF" w:rsidP="00F433B0">
      <w:pPr>
        <w:pStyle w:val="Quote"/>
        <w:jc w:val="center"/>
        <w:rPr>
          <w:lang w:val="sr-Latn-RS" w:bidi="ar-OM"/>
        </w:rPr>
      </w:pPr>
      <w:r>
        <w:rPr>
          <w:lang w:val="sr-Latn-RS" w:bidi="ar-OM"/>
        </w:rPr>
        <w:lastRenderedPageBreak/>
        <w:t>Slika 11</w:t>
      </w:r>
      <w:r w:rsidR="00F433B0">
        <w:rPr>
          <w:lang w:val="sr-Latn-RS" w:bidi="ar-OM"/>
        </w:rPr>
        <w:t>. Konfiguracija sobe</w:t>
      </w:r>
    </w:p>
    <w:p w:rsidR="00505FCF" w:rsidRPr="00505FCF" w:rsidRDefault="00505FCF" w:rsidP="00505FCF">
      <w:pPr>
        <w:rPr>
          <w:lang w:val="sr-Latn-RS" w:bidi="ar-OM"/>
        </w:rPr>
      </w:pPr>
    </w:p>
    <w:sectPr w:rsidR="00505FCF" w:rsidRPr="00505FCF">
      <w:footerReference w:type="default" r:id="rId2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B88" w:rsidRDefault="00A34B88" w:rsidP="00B45B1F">
      <w:pPr>
        <w:spacing w:after="0" w:line="240" w:lineRule="auto"/>
      </w:pPr>
      <w:r>
        <w:separator/>
      </w:r>
    </w:p>
  </w:endnote>
  <w:endnote w:type="continuationSeparator" w:id="0">
    <w:p w:rsidR="00A34B88" w:rsidRDefault="00A34B88" w:rsidP="00B45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5"/>
      <w:gridCol w:w="4675"/>
    </w:tblGrid>
    <w:tr w:rsidR="001E171D" w:rsidTr="00B45B1F">
      <w:tc>
        <w:tcPr>
          <w:tcW w:w="4675" w:type="dxa"/>
        </w:tcPr>
        <w:p w:rsidR="001E171D" w:rsidRDefault="001E171D">
          <w:pPr>
            <w:pStyle w:val="Footer"/>
          </w:pPr>
          <w:proofErr w:type="spellStart"/>
          <w:r>
            <w:t>Verzija</w:t>
          </w:r>
          <w:proofErr w:type="spellEnd"/>
        </w:p>
      </w:tc>
      <w:tc>
        <w:tcPr>
          <w:tcW w:w="4675" w:type="dxa"/>
        </w:tcPr>
        <w:p w:rsidR="001E171D" w:rsidRDefault="001E171D">
          <w:pPr>
            <w:pStyle w:val="Footer"/>
          </w:pPr>
          <w:ins w:id="827" w:author="Sinisa Ristic" w:date="2015-10-27T16:40:00Z">
            <w:r>
              <w:t>1.0</w:t>
            </w:r>
          </w:ins>
        </w:p>
      </w:tc>
    </w:tr>
    <w:tr w:rsidR="001E171D" w:rsidTr="00B45B1F">
      <w:tc>
        <w:tcPr>
          <w:tcW w:w="4675" w:type="dxa"/>
        </w:tcPr>
        <w:p w:rsidR="001E171D" w:rsidRDefault="001E171D">
          <w:pPr>
            <w:pStyle w:val="Footer"/>
          </w:pPr>
          <w:proofErr w:type="spellStart"/>
          <w:r>
            <w:t>Autor</w:t>
          </w:r>
          <w:proofErr w:type="spellEnd"/>
        </w:p>
      </w:tc>
      <w:tc>
        <w:tcPr>
          <w:tcW w:w="4675" w:type="dxa"/>
        </w:tcPr>
        <w:p w:rsidR="001E171D" w:rsidRDefault="001E171D">
          <w:pPr>
            <w:pStyle w:val="Footer"/>
          </w:pPr>
          <w:r>
            <w:t>Sinisa Ristic</w:t>
          </w:r>
        </w:p>
      </w:tc>
    </w:tr>
    <w:tr w:rsidR="001E171D" w:rsidTr="00B45B1F">
      <w:tc>
        <w:tcPr>
          <w:tcW w:w="4675" w:type="dxa"/>
        </w:tcPr>
        <w:p w:rsidR="001E171D" w:rsidRDefault="001E171D">
          <w:pPr>
            <w:pStyle w:val="Footer"/>
          </w:pPr>
          <w:r>
            <w:t>Datum</w:t>
          </w:r>
        </w:p>
      </w:tc>
      <w:tc>
        <w:tcPr>
          <w:tcW w:w="4675" w:type="dxa"/>
        </w:tcPr>
        <w:p w:rsidR="001E171D" w:rsidRDefault="001E171D">
          <w:pPr>
            <w:pStyle w:val="Footer"/>
          </w:pPr>
          <w:r>
            <w:t>27.10.2015.</w:t>
          </w:r>
        </w:p>
      </w:tc>
    </w:tr>
  </w:tbl>
  <w:p w:rsidR="001E171D" w:rsidRDefault="001E17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B88" w:rsidRDefault="00A34B88" w:rsidP="00B45B1F">
      <w:pPr>
        <w:spacing w:after="0" w:line="240" w:lineRule="auto"/>
      </w:pPr>
      <w:r>
        <w:separator/>
      </w:r>
    </w:p>
  </w:footnote>
  <w:footnote w:type="continuationSeparator" w:id="0">
    <w:p w:rsidR="00A34B88" w:rsidRDefault="00A34B88" w:rsidP="00B45B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6CE"/>
    <w:multiLevelType w:val="hybridMultilevel"/>
    <w:tmpl w:val="B2EEF5DA"/>
    <w:lvl w:ilvl="0" w:tplc="E700A71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2254B"/>
    <w:multiLevelType w:val="hybridMultilevel"/>
    <w:tmpl w:val="E4EA9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2223A"/>
    <w:multiLevelType w:val="hybridMultilevel"/>
    <w:tmpl w:val="8FE01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955DD6"/>
    <w:multiLevelType w:val="hybridMultilevel"/>
    <w:tmpl w:val="C79C2E8C"/>
    <w:lvl w:ilvl="0" w:tplc="A5BA66E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84F4A"/>
    <w:multiLevelType w:val="hybridMultilevel"/>
    <w:tmpl w:val="3DEE2C26"/>
    <w:lvl w:ilvl="0" w:tplc="C03079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044BC"/>
    <w:multiLevelType w:val="hybridMultilevel"/>
    <w:tmpl w:val="699CF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D14FA8"/>
    <w:multiLevelType w:val="hybridMultilevel"/>
    <w:tmpl w:val="377AA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20132F"/>
    <w:multiLevelType w:val="hybridMultilevel"/>
    <w:tmpl w:val="261C7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6"/>
  </w:num>
  <w:num w:numId="14">
    <w:abstractNumId w:val="1"/>
  </w:num>
  <w:num w:numId="15">
    <w:abstractNumId w:val="7"/>
  </w:num>
  <w:num w:numId="16">
    <w:abstractNumId w:val="8"/>
  </w:num>
  <w:num w:numId="17">
    <w:abstractNumId w:val="0"/>
  </w:num>
  <w:num w:numId="18">
    <w:abstractNumId w:val="4"/>
  </w:num>
  <w:num w:numId="19">
    <w:abstractNumId w:val="5"/>
  </w:num>
  <w:num w:numId="20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inisa Ristic">
    <w15:presenceInfo w15:providerId="Windows Live" w15:userId="3fc058879fa8cf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attachedTemplate r:id="rId1"/>
  <w:revisionView w:markup="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480"/>
    <w:rsid w:val="0000043B"/>
    <w:rsid w:val="00020B12"/>
    <w:rsid w:val="00046561"/>
    <w:rsid w:val="000502E2"/>
    <w:rsid w:val="000A2FF3"/>
    <w:rsid w:val="000C77FA"/>
    <w:rsid w:val="00152150"/>
    <w:rsid w:val="001719B7"/>
    <w:rsid w:val="001B295D"/>
    <w:rsid w:val="001E171D"/>
    <w:rsid w:val="001F7AE9"/>
    <w:rsid w:val="00216480"/>
    <w:rsid w:val="002166E3"/>
    <w:rsid w:val="0028489A"/>
    <w:rsid w:val="002B348F"/>
    <w:rsid w:val="002C6310"/>
    <w:rsid w:val="00317605"/>
    <w:rsid w:val="00330F6A"/>
    <w:rsid w:val="003F34BF"/>
    <w:rsid w:val="00490BEC"/>
    <w:rsid w:val="00505FCF"/>
    <w:rsid w:val="005746F2"/>
    <w:rsid w:val="005E1FA0"/>
    <w:rsid w:val="005F1599"/>
    <w:rsid w:val="00620EF6"/>
    <w:rsid w:val="0062639C"/>
    <w:rsid w:val="00710FA1"/>
    <w:rsid w:val="00723D21"/>
    <w:rsid w:val="00770F0F"/>
    <w:rsid w:val="007A49AE"/>
    <w:rsid w:val="007B332A"/>
    <w:rsid w:val="007E7D73"/>
    <w:rsid w:val="0082402B"/>
    <w:rsid w:val="0083545B"/>
    <w:rsid w:val="00842F13"/>
    <w:rsid w:val="00867918"/>
    <w:rsid w:val="0087466D"/>
    <w:rsid w:val="00880259"/>
    <w:rsid w:val="008831D8"/>
    <w:rsid w:val="00895C60"/>
    <w:rsid w:val="009329C4"/>
    <w:rsid w:val="00954F8F"/>
    <w:rsid w:val="00962C5C"/>
    <w:rsid w:val="009763D3"/>
    <w:rsid w:val="009A2856"/>
    <w:rsid w:val="009A6735"/>
    <w:rsid w:val="009D5A55"/>
    <w:rsid w:val="00A34B88"/>
    <w:rsid w:val="00A60F66"/>
    <w:rsid w:val="00AF742E"/>
    <w:rsid w:val="00B45B1F"/>
    <w:rsid w:val="00B45B28"/>
    <w:rsid w:val="00B65020"/>
    <w:rsid w:val="00BD6545"/>
    <w:rsid w:val="00C00DB8"/>
    <w:rsid w:val="00C15D9E"/>
    <w:rsid w:val="00C260BB"/>
    <w:rsid w:val="00CB155F"/>
    <w:rsid w:val="00CD7DA7"/>
    <w:rsid w:val="00D03B94"/>
    <w:rsid w:val="00D21135"/>
    <w:rsid w:val="00D47FFA"/>
    <w:rsid w:val="00D67223"/>
    <w:rsid w:val="00D94A19"/>
    <w:rsid w:val="00DC33D9"/>
    <w:rsid w:val="00E225C4"/>
    <w:rsid w:val="00E25BE2"/>
    <w:rsid w:val="00E72A9B"/>
    <w:rsid w:val="00F433B0"/>
    <w:rsid w:val="00F53177"/>
    <w:rsid w:val="00FB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55498-4960-43C7-9978-844ED7E8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330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330F6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45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B1F"/>
  </w:style>
  <w:style w:type="paragraph" w:styleId="Footer">
    <w:name w:val="footer"/>
    <w:basedOn w:val="Normal"/>
    <w:link w:val="FooterChar"/>
    <w:uiPriority w:val="99"/>
    <w:unhideWhenUsed/>
    <w:rsid w:val="00B45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B1F"/>
  </w:style>
  <w:style w:type="paragraph" w:styleId="TOC1">
    <w:name w:val="toc 1"/>
    <w:basedOn w:val="Normal"/>
    <w:next w:val="Normal"/>
    <w:autoRedefine/>
    <w:uiPriority w:val="39"/>
    <w:unhideWhenUsed/>
    <w:rsid w:val="00B45B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B1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45B1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45B1F"/>
    <w:rPr>
      <w:color w:val="6B9F25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3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3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isa%20Ristic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7FAA28-ABAC-4122-923D-4A24AE11E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54</TotalTime>
  <Pages>28</Pages>
  <Words>2986</Words>
  <Characters>17023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Sinisa Ristic</dc:creator>
  <cp:keywords/>
  <cp:lastModifiedBy>Sinisa Ristic</cp:lastModifiedBy>
  <cp:revision>8</cp:revision>
  <dcterms:created xsi:type="dcterms:W3CDTF">2015-10-27T15:51:00Z</dcterms:created>
  <dcterms:modified xsi:type="dcterms:W3CDTF">2015-11-25T13:38:00Z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